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53E" w:rsidRDefault="00480B66">
      <w:pPr>
        <w:pStyle w:val="1"/>
      </w:pPr>
      <w:bookmarkStart w:id="0" w:name="figure-legend"/>
      <w:commentRangeStart w:id="1"/>
      <w:r>
        <w:t>Figure legend</w:t>
      </w:r>
      <w:commentRangeEnd w:id="1"/>
      <w:r w:rsidR="00187C0C">
        <w:rPr>
          <w:rStyle w:val="af8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</w:p>
    <w:p w:rsidR="002A453E" w:rsidRDefault="00480B66">
      <w:pPr>
        <w:pStyle w:val="2"/>
      </w:pPr>
      <w:bookmarkStart w:id="2" w:name="figure-1-7"/>
      <w:r>
        <w:t>Figure 1-7</w:t>
      </w:r>
    </w:p>
    <w:p w:rsidR="002A453E" w:rsidRDefault="00480B66">
      <w:pPr>
        <w:pStyle w:val="FirstParagraph"/>
      </w:pPr>
      <w:r>
        <w:t>  </w:t>
      </w:r>
      <w:r>
        <w:t xml:space="preserve"> </w:t>
      </w:r>
      <w:r>
        <w:rPr>
          <w:b/>
          <w:bCs/>
        </w:rPr>
        <w:t xml:space="preserve">Fig. 1 | </w:t>
      </w:r>
      <w:ins w:id="3" w:author="dell" w:date="2022-05-26T10:11:00Z">
        <w:r w:rsidR="001271B5">
          <w:rPr>
            <w:b/>
            <w:bCs/>
          </w:rPr>
          <w:t>The</w:t>
        </w:r>
        <w:r w:rsidR="001271B5">
          <w:rPr>
            <w:rFonts w:hint="eastAsia"/>
            <w:b/>
            <w:bCs/>
            <w:lang w:eastAsia="zh-CN"/>
          </w:rPr>
          <w:t xml:space="preserve"> overview </w:t>
        </w:r>
        <w:proofErr w:type="gramStart"/>
        <w:r w:rsidR="001271B5">
          <w:rPr>
            <w:rFonts w:hint="eastAsia"/>
            <w:b/>
            <w:bCs/>
            <w:lang w:eastAsia="zh-CN"/>
          </w:rPr>
          <w:t xml:space="preserve">of  </w:t>
        </w:r>
        <w:proofErr w:type="spellStart"/>
        <w:r w:rsidR="001271B5">
          <w:rPr>
            <w:rFonts w:hint="eastAsia"/>
            <w:b/>
            <w:bCs/>
            <w:lang w:eastAsia="zh-CN"/>
          </w:rPr>
          <w:t>Mcnebula</w:t>
        </w:r>
        <w:proofErr w:type="spellEnd"/>
        <w:proofErr w:type="gramEnd"/>
        <w:r w:rsidR="001271B5">
          <w:rPr>
            <w:rFonts w:hint="eastAsia"/>
            <w:b/>
            <w:bCs/>
            <w:lang w:eastAsia="zh-CN"/>
          </w:rPr>
          <w:t xml:space="preserve"> </w:t>
        </w:r>
      </w:ins>
      <w:r>
        <w:rPr>
          <w:b/>
          <w:bCs/>
        </w:rPr>
        <w:t xml:space="preserve">Visualization </w:t>
      </w:r>
      <w:del w:id="4" w:author="dell" w:date="2022-05-26T10:12:00Z">
        <w:r w:rsidDel="001271B5">
          <w:rPr>
            <w:b/>
            <w:bCs/>
          </w:rPr>
          <w:delText xml:space="preserve">of multi-chemical nebulae lead to transparency </w:delText>
        </w:r>
      </w:del>
      <w:r>
        <w:rPr>
          <w:b/>
          <w:bCs/>
        </w:rPr>
        <w:t xml:space="preserve">of </w:t>
      </w:r>
      <w:del w:id="5" w:author="dell" w:date="2022-05-26T10:12:00Z">
        <w:r w:rsidDel="001271B5">
          <w:rPr>
            <w:rFonts w:hint="eastAsia"/>
            <w:b/>
            <w:bCs/>
            <w:lang w:eastAsia="zh-CN"/>
          </w:rPr>
          <w:delText>LC-MS/MS</w:delText>
        </w:r>
      </w:del>
      <w:ins w:id="6" w:author="dell" w:date="2022-05-26T10:12:00Z">
        <w:r w:rsidR="001271B5">
          <w:rPr>
            <w:rFonts w:hint="eastAsia"/>
            <w:b/>
            <w:bCs/>
            <w:lang w:eastAsia="zh-CN"/>
          </w:rPr>
          <w:t>serum metabolomics</w:t>
        </w:r>
      </w:ins>
      <w:r>
        <w:rPr>
          <w:b/>
          <w:bCs/>
        </w:rPr>
        <w:t xml:space="preserve"> dataset.</w:t>
      </w:r>
      <w:r>
        <w:t xml:space="preserve"> The </w:t>
      </w:r>
      <w:r>
        <w:rPr>
          <w:b/>
          <w:bCs/>
        </w:rPr>
        <w:t>Parent-nebula</w:t>
      </w:r>
      <w:r>
        <w:t xml:space="preserve"> was visualized in network layout algorithm of </w:t>
      </w:r>
      <w:commentRangeStart w:id="7"/>
      <w:r>
        <w:fldChar w:fldCharType="begin"/>
      </w:r>
      <w:r>
        <w:instrText xml:space="preserve"> HYPERLINK "https://cran.microsoft.com/web/packages/igraph/igraph.pdf" \o "https://cran.microsoft.com/web/packages/igraph/igraph.pdf" </w:instrText>
      </w:r>
      <w:r>
        <w:fldChar w:fldCharType="separate"/>
      </w:r>
      <w:r>
        <w:rPr>
          <w:rStyle w:val="af6"/>
        </w:rPr>
        <w:t>layout_with_kk</w:t>
      </w:r>
      <w:r>
        <w:rPr>
          <w:rStyle w:val="af6"/>
        </w:rPr>
        <w:fldChar w:fldCharType="end"/>
      </w:r>
      <w:commentRangeEnd w:id="7"/>
      <w:r w:rsidR="001271B5">
        <w:rPr>
          <w:rStyle w:val="af8"/>
        </w:rPr>
        <w:commentReference w:id="7"/>
      </w:r>
      <w:r>
        <w:t xml:space="preserve">. The nodes mapped all features collated by </w:t>
      </w:r>
      <w:proofErr w:type="spellStart"/>
      <w:r>
        <w:t>MCnebula</w:t>
      </w:r>
      <w:proofErr w:type="spellEnd"/>
      <w:r>
        <w:t xml:space="preserve">. The color of nodes mapped the </w:t>
      </w:r>
      <w:proofErr w:type="spellStart"/>
      <w:r>
        <w:t>superclasses</w:t>
      </w:r>
      <w:proofErr w:type="spellEnd"/>
      <w:r>
        <w:t xml:space="preserve"> of highest</w:t>
      </w:r>
      <w:r>
        <w:t xml:space="preserve"> posterior probability of </w:t>
      </w:r>
      <w:proofErr w:type="gramStart"/>
      <w:r>
        <w:t>classes</w:t>
      </w:r>
      <w:proofErr w:type="gramEnd"/>
      <w:r>
        <w:t xml:space="preserve"> prediction (PPCP). The size of nodes mapped the </w:t>
      </w:r>
      <w:proofErr w:type="spellStart"/>
      <w:r>
        <w:t>Tanimoto</w:t>
      </w:r>
      <w:proofErr w:type="spellEnd"/>
      <w:r>
        <w:t xml:space="preserve"> similarity of structure match. The edges mapped the </w:t>
      </w:r>
      <w:proofErr w:type="spellStart"/>
      <w:r>
        <w:t>spectural</w:t>
      </w:r>
      <w:proofErr w:type="spellEnd"/>
      <w:r>
        <w:t xml:space="preserve"> similarity of noise filtered between features (</w:t>
      </w:r>
      <w:proofErr w:type="gramStart"/>
      <w:r>
        <w:t xml:space="preserve">cosine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0.3</m:t>
        </m:r>
      </m:oMath>
      <w:r>
        <w:t xml:space="preserve">; ZODIAC score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0.9</m:t>
        </m:r>
      </m:oMath>
      <w:r>
        <w:t>) and implied the identifi</w:t>
      </w:r>
      <w:proofErr w:type="spellStart"/>
      <w:r>
        <w:t>cation</w:t>
      </w:r>
      <w:proofErr w:type="spellEnd"/>
      <w:r>
        <w:t xml:space="preserve"> quality (</w:t>
      </w:r>
      <w:proofErr w:type="spellStart"/>
      <w:r>
        <w:t>Tanimoto</w:t>
      </w:r>
      <w:proofErr w:type="spellEnd"/>
      <w:r>
        <w:t xml:space="preserve"> similarity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0.4</m:t>
        </m:r>
      </m:oMath>
      <w:r>
        <w:t xml:space="preserve">) of features. For better visualization, the isolated nodes were removed from parent-nebula. The </w:t>
      </w:r>
      <w:r>
        <w:rPr>
          <w:b/>
          <w:bCs/>
        </w:rPr>
        <w:t>Child-nebulae</w:t>
      </w:r>
      <w:r>
        <w:t xml:space="preserve"> were visualized in network layout algorithm of </w:t>
      </w:r>
      <w:hyperlink r:id="rId10" w:tooltip="https://cran.microsoft.com/web/packages/igraph/igraph.pdf" w:history="1">
        <w:r>
          <w:rPr>
            <w:rStyle w:val="af6"/>
          </w:rPr>
          <w:t>layout_with_kk</w:t>
        </w:r>
      </w:hyperlink>
      <w:r>
        <w:t>. All the classified labels mapped nebula-index and the nebula-name of corresponding sub-network. The nodes</w:t>
      </w:r>
      <w:del w:id="8" w:author="dell" w:date="2022-05-26T10:20:00Z">
        <w:r w:rsidDel="001271B5">
          <w:rPr>
            <w:rFonts w:hint="eastAsia"/>
            <w:lang w:eastAsia="zh-CN"/>
          </w:rPr>
          <w:delText xml:space="preserve"> and </w:delText>
        </w:r>
      </w:del>
      <w:ins w:id="9" w:author="dell" w:date="2022-05-26T10:20:00Z">
        <w:r w:rsidR="001271B5">
          <w:rPr>
            <w:rFonts w:hint="eastAsia"/>
            <w:lang w:eastAsia="zh-CN"/>
          </w:rPr>
          <w:t>，</w:t>
        </w:r>
      </w:ins>
      <w:r>
        <w:t xml:space="preserve">features </w:t>
      </w:r>
      <w:ins w:id="10" w:author="dell" w:date="2022-05-26T10:20:00Z">
        <w:r w:rsidR="001271B5">
          <w:t>and</w:t>
        </w:r>
        <w:r w:rsidR="001271B5">
          <w:rPr>
            <w:rFonts w:hint="eastAsia"/>
            <w:lang w:eastAsia="zh-CN"/>
          </w:rPr>
          <w:t xml:space="preserve"> edges </w:t>
        </w:r>
      </w:ins>
      <w:r>
        <w:t xml:space="preserve">were </w:t>
      </w:r>
      <w:del w:id="11" w:author="dell" w:date="2022-05-26T10:19:00Z">
        <w:r w:rsidDel="001271B5">
          <w:rPr>
            <w:rFonts w:hint="eastAsia"/>
            <w:lang w:eastAsia="zh-CN"/>
          </w:rPr>
          <w:delText>divided</w:delText>
        </w:r>
      </w:del>
      <w:proofErr w:type="spellStart"/>
      <w:ins w:id="12" w:author="dell" w:date="2022-05-26T10:19:00Z">
        <w:r w:rsidR="001271B5">
          <w:rPr>
            <w:rFonts w:hint="eastAsia"/>
            <w:lang w:eastAsia="zh-CN"/>
          </w:rPr>
          <w:t>seperated</w:t>
        </w:r>
      </w:ins>
      <w:proofErr w:type="spellEnd"/>
      <w:r>
        <w:t xml:space="preserve"> from parent-nebula according </w:t>
      </w:r>
      <w:r>
        <w:t xml:space="preserve">to classify of </w:t>
      </w:r>
      <w:proofErr w:type="spellStart"/>
      <w:r>
        <w:t>MCnebula</w:t>
      </w:r>
      <w:proofErr w:type="spellEnd"/>
      <w:r>
        <w:t xml:space="preserve">. The </w:t>
      </w:r>
      <w:proofErr w:type="gramStart"/>
      <w:r>
        <w:t>color of nodes were</w:t>
      </w:r>
      <w:proofErr w:type="gramEnd"/>
      <w:r>
        <w:t xml:space="preserve"> different from that of parent-</w:t>
      </w:r>
      <w:proofErr w:type="spellStart"/>
      <w:r>
        <w:t>nebula.</w:t>
      </w:r>
      <w:del w:id="13" w:author="dell" w:date="2022-05-26T10:19:00Z">
        <w:r w:rsidDel="001271B5">
          <w:rPr>
            <w:rFonts w:hint="eastAsia"/>
            <w:lang w:eastAsia="zh-CN"/>
          </w:rPr>
          <w:delText xml:space="preserve"> Herein, t</w:delText>
        </w:r>
      </w:del>
      <w:ins w:id="14" w:author="dell" w:date="2022-05-26T10:19:00Z">
        <w:r w:rsidR="001271B5">
          <w:rPr>
            <w:rFonts w:hint="eastAsia"/>
            <w:lang w:eastAsia="zh-CN"/>
          </w:rPr>
          <w:t>T</w:t>
        </w:r>
      </w:ins>
      <w:r>
        <w:t>he</w:t>
      </w:r>
      <w:proofErr w:type="spellEnd"/>
      <w:r>
        <w:t xml:space="preserve"> color mapped the dominant or sub-structural </w:t>
      </w:r>
      <w:proofErr w:type="spellStart"/>
      <w:r>
        <w:t>classses</w:t>
      </w:r>
      <w:proofErr w:type="spellEnd"/>
      <w:r>
        <w:t xml:space="preserve"> of highest PPCP in priority </w:t>
      </w:r>
      <w:proofErr w:type="gramStart"/>
      <w:r>
        <w:t xml:space="preserve">(level 5 </w:t>
      </w:r>
      <m:oMath>
        <m:r>
          <m:rPr>
            <m:sty m:val="p"/>
          </m:rPr>
          <w:rPr>
            <w:rFonts w:ascii="Cambria Math" w:hAnsi="Cambria Math"/>
          </w:rPr>
          <m:t>&gt;</m:t>
        </m:r>
      </m:oMath>
      <w:r>
        <w:t xml:space="preserve"> subclass </w:t>
      </w:r>
      <m:oMath>
        <m:r>
          <m:rPr>
            <m:sty m:val="p"/>
          </m:rPr>
          <w:rPr>
            <w:rFonts w:ascii="Cambria Math" w:hAnsi="Cambria Math"/>
          </w:rPr>
          <m:t>&gt;</m:t>
        </m:r>
      </m:oMath>
      <w:r>
        <w:t xml:space="preserve"> class </w:t>
      </w:r>
      <m:oMath>
        <m:r>
          <m:rPr>
            <m:sty m:val="p"/>
          </m:rPr>
          <w:rPr>
            <w:rFonts w:ascii="Cambria Math" w:hAnsi="Cambria Math"/>
          </w:rPr>
          <m:t>&gt;</m:t>
        </m:r>
      </m:oMath>
      <w:r>
        <w:t xml:space="preserve"> superclass)</w:t>
      </w:r>
      <w:proofErr w:type="gramEnd"/>
      <w:r>
        <w:t xml:space="preserve">. </w:t>
      </w:r>
      <w:del w:id="15" w:author="dell" w:date="2022-05-26T10:20:00Z">
        <w:r w:rsidDel="001271B5">
          <w:rPr>
            <w:rFonts w:hint="eastAsia"/>
            <w:lang w:eastAsia="zh-CN"/>
          </w:rPr>
          <w:delText>The edges were divided from paren</w:delText>
        </w:r>
        <w:r w:rsidDel="001271B5">
          <w:rPr>
            <w:rFonts w:hint="eastAsia"/>
            <w:lang w:eastAsia="zh-CN"/>
          </w:rPr>
          <w:delText>t-nebula. But for better visualization, t</w:delText>
        </w:r>
      </w:del>
      <w:ins w:id="16" w:author="dell" w:date="2022-05-26T10:20:00Z">
        <w:r w:rsidR="001271B5">
          <w:rPr>
            <w:rFonts w:hint="eastAsia"/>
            <w:lang w:eastAsia="zh-CN"/>
          </w:rPr>
          <w:t>T</w:t>
        </w:r>
      </w:ins>
      <w:r>
        <w:t>he edges were cut off to leave less than 5 with top spectral similarity.</w:t>
      </w:r>
    </w:p>
    <w:p w:rsidR="002A453E" w:rsidRDefault="00480B66">
      <w:pPr>
        <w:pStyle w:val="a0"/>
      </w:pPr>
      <w:r>
        <w:t>  </w:t>
      </w:r>
      <w:r>
        <w:t xml:space="preserve"> </w:t>
      </w:r>
      <w:proofErr w:type="gramStart"/>
      <w:r>
        <w:rPr>
          <w:b/>
          <w:bCs/>
        </w:rPr>
        <w:t xml:space="preserve">Fig. 2 | </w:t>
      </w:r>
      <w:ins w:id="17" w:author="dell" w:date="2022-05-26T10:23:00Z">
        <w:r w:rsidR="00DA748B">
          <w:rPr>
            <w:b/>
            <w:bCs/>
          </w:rPr>
          <w:t>Workflow</w:t>
        </w:r>
        <w:r w:rsidR="00DA748B">
          <w:rPr>
            <w:rFonts w:hint="eastAsia"/>
            <w:b/>
            <w:bCs/>
            <w:lang w:eastAsia="zh-CN"/>
          </w:rPr>
          <w:t xml:space="preserve"> of </w:t>
        </w:r>
        <w:proofErr w:type="spellStart"/>
        <w:r w:rsidR="00DA748B">
          <w:rPr>
            <w:rFonts w:hint="eastAsia"/>
            <w:b/>
            <w:bCs/>
            <w:lang w:eastAsia="zh-CN"/>
          </w:rPr>
          <w:t>MCnebula</w:t>
        </w:r>
        <w:proofErr w:type="spellEnd"/>
        <w:r w:rsidR="00DA748B">
          <w:rPr>
            <w:rFonts w:hint="eastAsia"/>
            <w:b/>
            <w:bCs/>
            <w:lang w:eastAsia="zh-CN"/>
          </w:rPr>
          <w:t>：</w:t>
        </w:r>
      </w:ins>
      <w:r>
        <w:rPr>
          <w:b/>
          <w:bCs/>
        </w:rPr>
        <w:t>End-to-end analysis</w:t>
      </w:r>
      <w:del w:id="18" w:author="dell" w:date="2022-05-26T10:23:00Z">
        <w:r w:rsidDel="00DA748B">
          <w:rPr>
            <w:b/>
            <w:bCs/>
          </w:rPr>
          <w:delText xml:space="preserve"> of MCnebula</w:delText>
        </w:r>
      </w:del>
      <w:r>
        <w:rPr>
          <w:b/>
          <w:bCs/>
        </w:rPr>
        <w:t xml:space="preserve"> from </w:t>
      </w:r>
      <w:del w:id="19" w:author="dell" w:date="2022-05-26T10:24:00Z">
        <w:r w:rsidDel="00DA748B">
          <w:rPr>
            <w:b/>
            <w:bCs/>
          </w:rPr>
          <w:delText xml:space="preserve">as-prepared </w:delText>
        </w:r>
      </w:del>
      <w:r>
        <w:rPr>
          <w:b/>
          <w:bCs/>
        </w:rPr>
        <w:t>samples to multi-</w:t>
      </w:r>
      <w:proofErr w:type="spellStart"/>
      <w:r>
        <w:rPr>
          <w:b/>
          <w:bCs/>
        </w:rPr>
        <w:t>chemcial</w:t>
      </w:r>
      <w:proofErr w:type="spellEnd"/>
      <w:r>
        <w:rPr>
          <w:b/>
          <w:bCs/>
        </w:rPr>
        <w:t xml:space="preserve"> nebulae.</w:t>
      </w:r>
      <w:proofErr w:type="gramEnd"/>
      <w:r>
        <w:t xml:space="preserve"> First, </w:t>
      </w:r>
      <w:del w:id="20" w:author="dell" w:date="2022-05-26T10:26:00Z">
        <w:r w:rsidDel="00DA748B">
          <w:rPr>
            <w:rFonts w:hint="eastAsia"/>
            <w:lang w:eastAsia="zh-CN"/>
          </w:rPr>
          <w:delText>T</w:delText>
        </w:r>
      </w:del>
      <w:ins w:id="21" w:author="dell" w:date="2022-05-26T10:26:00Z">
        <w:r w:rsidR="00DA748B">
          <w:rPr>
            <w:rFonts w:hint="eastAsia"/>
            <w:lang w:eastAsia="zh-CN"/>
          </w:rPr>
          <w:t>t</w:t>
        </w:r>
      </w:ins>
      <w:r>
        <w:t>he data (.raw) of prepared sample were</w:t>
      </w:r>
      <w:r>
        <w:t xml:space="preserve"> obtained via LC-MS instrument. </w:t>
      </w:r>
      <w:proofErr w:type="spellStart"/>
      <w:ins w:id="22" w:author="dell" w:date="2022-05-26T10:26:00Z">
        <w:r w:rsidR="00DA748B">
          <w:t>Second</w:t>
        </w:r>
        <w:r w:rsidR="00DA748B">
          <w:t>，</w:t>
        </w:r>
      </w:ins>
      <w:del w:id="23" w:author="dell" w:date="2022-05-26T10:26:00Z">
        <w:r w:rsidDel="00DA748B">
          <w:rPr>
            <w:rFonts w:hint="eastAsia"/>
            <w:lang w:eastAsia="zh-CN"/>
          </w:rPr>
          <w:delText>T</w:delText>
        </w:r>
      </w:del>
      <w:ins w:id="24" w:author="dell" w:date="2022-05-26T10:26:00Z">
        <w:r w:rsidR="00DA748B">
          <w:rPr>
            <w:rFonts w:hint="eastAsia"/>
            <w:lang w:eastAsia="zh-CN"/>
          </w:rPr>
          <w:t>t</w:t>
        </w:r>
      </w:ins>
      <w:r>
        <w:t>he</w:t>
      </w:r>
      <w:proofErr w:type="spellEnd"/>
      <w:r>
        <w:t xml:space="preserve"> .raw was then converted to get the data of m/z extensible markup language (</w:t>
      </w:r>
      <w:proofErr w:type="spellStart"/>
      <w:r>
        <w:t>mzML</w:t>
      </w:r>
      <w:proofErr w:type="spellEnd"/>
      <w:proofErr w:type="gramStart"/>
      <w:r>
        <w:t>) ,</w:t>
      </w:r>
      <w:proofErr w:type="gramEnd"/>
      <w:r>
        <w:t xml:space="preserve"> followed by feature detection of LC-MS processing.</w:t>
      </w:r>
      <w:ins w:id="25" w:author="dell" w:date="2022-05-26T10:27:00Z">
        <w:r w:rsidR="00DA748B" w:rsidDel="00DA748B">
          <w:t xml:space="preserve"> </w:t>
        </w:r>
      </w:ins>
      <w:del w:id="26" w:author="dell" w:date="2022-05-26T10:27:00Z">
        <w:r w:rsidDel="00DA748B">
          <w:delText xml:space="preserve"> </w:delText>
        </w:r>
      </w:del>
      <w:r>
        <w:t>F</w:t>
      </w:r>
      <w:r>
        <w:t xml:space="preserve">eature table and MS/MS list (MGF file) were obtained. </w:t>
      </w:r>
      <w:proofErr w:type="spellStart"/>
      <w:ins w:id="27" w:author="dell" w:date="2022-05-26T10:27:00Z">
        <w:r w:rsidR="00DA748B">
          <w:t>Third</w:t>
        </w:r>
        <w:r w:rsidR="00DA748B">
          <w:t>，</w:t>
        </w:r>
      </w:ins>
      <w:r>
        <w:t>Run</w:t>
      </w:r>
      <w:proofErr w:type="spellEnd"/>
      <w:r>
        <w:t xml:space="preserve"> SIRIUS software identificat</w:t>
      </w:r>
      <w:r>
        <w:t xml:space="preserve">ion workflow, involving SIRIUS, ZODIAC, </w:t>
      </w:r>
      <w:proofErr w:type="spellStart"/>
      <w:r>
        <w:t>CSI</w:t>
      </w:r>
      <w:proofErr w:type="gramStart"/>
      <w:r>
        <w:t>:fingerID</w:t>
      </w:r>
      <w:proofErr w:type="spellEnd"/>
      <w:proofErr w:type="gramEnd"/>
      <w:r>
        <w:t xml:space="preserve">, CANOPUS. Run </w:t>
      </w:r>
      <w:proofErr w:type="spellStart"/>
      <w:r>
        <w:t>MCnebula</w:t>
      </w:r>
      <w:proofErr w:type="spellEnd"/>
      <w:r>
        <w:t xml:space="preserve"> in R. </w:t>
      </w:r>
      <w:proofErr w:type="spellStart"/>
      <w:r>
        <w:t>MCnebula</w:t>
      </w:r>
      <w:proofErr w:type="spellEnd"/>
      <w:r>
        <w:t xml:space="preserve"> conducted data collating and integration. Ultimately, the multi-chemical nebulae as well as other annotation file were </w:t>
      </w:r>
      <w:del w:id="28" w:author="dell" w:date="2022-05-26T10:27:00Z">
        <w:r w:rsidDel="00DA748B">
          <w:rPr>
            <w:rFonts w:hint="eastAsia"/>
            <w:lang w:eastAsia="zh-CN"/>
          </w:rPr>
          <w:delText>obtained</w:delText>
        </w:r>
      </w:del>
      <w:ins w:id="29" w:author="dell" w:date="2022-05-26T10:27:00Z">
        <w:r w:rsidR="00DA748B">
          <w:rPr>
            <w:rFonts w:hint="eastAsia"/>
            <w:lang w:eastAsia="zh-CN"/>
          </w:rPr>
          <w:t>achieved</w:t>
        </w:r>
      </w:ins>
      <w:r>
        <w:t>.</w:t>
      </w:r>
    </w:p>
    <w:p w:rsidR="002A453E" w:rsidRDefault="00480B66">
      <w:pPr>
        <w:pStyle w:val="a0"/>
      </w:pPr>
      <w:r>
        <w:t>  </w:t>
      </w:r>
      <w:r>
        <w:t xml:space="preserve"> </w:t>
      </w:r>
      <w:r>
        <w:rPr>
          <w:b/>
          <w:bCs/>
        </w:rPr>
        <w:t xml:space="preserve">Fig. 3 | Tracing top </w:t>
      </w:r>
      <w:ins w:id="30" w:author="dell" w:date="2022-05-26T10:28:00Z">
        <w:r w:rsidR="004D4C46">
          <w:rPr>
            <w:b/>
            <w:bCs/>
          </w:rPr>
          <w:t>rank</w:t>
        </w:r>
        <w:r w:rsidR="004D4C46">
          <w:rPr>
            <w:rFonts w:hint="eastAsia"/>
            <w:b/>
            <w:bCs/>
            <w:lang w:eastAsia="zh-CN"/>
          </w:rPr>
          <w:t xml:space="preserve"> </w:t>
        </w:r>
      </w:ins>
      <w:r>
        <w:rPr>
          <w:b/>
          <w:bCs/>
        </w:rPr>
        <w:t xml:space="preserve">metabolites </w:t>
      </w:r>
      <w:r>
        <w:rPr>
          <w:b/>
          <w:bCs/>
        </w:rPr>
        <w:t>in child-nebulae to discover biomarker</w:t>
      </w:r>
      <w:ins w:id="31" w:author="dell" w:date="2022-05-26T10:29:00Z">
        <w:r w:rsidR="004D4C46">
          <w:rPr>
            <w:b/>
            <w:bCs/>
          </w:rPr>
          <w:t>s</w:t>
        </w:r>
      </w:ins>
      <w:r>
        <w:rPr>
          <w:b/>
          <w:bCs/>
        </w:rPr>
        <w:t xml:space="preserve"> </w:t>
      </w:r>
      <w:del w:id="32" w:author="dell" w:date="2022-05-26T10:29:00Z">
        <w:r w:rsidDel="004D4C46">
          <w:rPr>
            <w:rFonts w:hint="eastAsia"/>
            <w:b/>
            <w:bCs/>
            <w:lang w:eastAsia="zh-CN"/>
          </w:rPr>
          <w:delText>in</w:delText>
        </w:r>
      </w:del>
      <w:ins w:id="33" w:author="dell" w:date="2022-05-26T10:29:00Z">
        <w:r w:rsidR="004D4C46">
          <w:rPr>
            <w:rFonts w:hint="eastAsia"/>
            <w:b/>
            <w:bCs/>
            <w:lang w:eastAsia="zh-CN"/>
          </w:rPr>
          <w:t>of</w:t>
        </w:r>
      </w:ins>
      <w:r>
        <w:rPr>
          <w:b/>
          <w:bCs/>
        </w:rPr>
        <w:t xml:space="preserve"> serum </w:t>
      </w:r>
      <w:proofErr w:type="spellStart"/>
      <w:r>
        <w:rPr>
          <w:b/>
          <w:bCs/>
        </w:rPr>
        <w:t>metabolomic</w:t>
      </w:r>
      <w:proofErr w:type="spellEnd"/>
      <w:r>
        <w:rPr>
          <w:b/>
          <w:bCs/>
        </w:rPr>
        <w:t xml:space="preserve"> dataset.</w:t>
      </w:r>
      <w:r>
        <w:t xml:space="preserve"> </w:t>
      </w:r>
      <w:del w:id="34" w:author="dell" w:date="2022-05-26T10:30:00Z">
        <w:r w:rsidDel="004D4C46">
          <w:delText xml:space="preserve">The top metabolites (TopMs) were collated from study of Wozniak et al. </w:delText>
        </w:r>
      </w:del>
      <w:r>
        <w:t xml:space="preserve">According to classify of </w:t>
      </w:r>
      <w:proofErr w:type="spellStart"/>
      <w:r>
        <w:t>TopMs</w:t>
      </w:r>
      <w:proofErr w:type="spellEnd"/>
      <w:r>
        <w:t xml:space="preserve"> in </w:t>
      </w:r>
      <w:proofErr w:type="spellStart"/>
      <w:r>
        <w:t>MCnebula</w:t>
      </w:r>
      <w:proofErr w:type="spellEnd"/>
      <w:r>
        <w:t xml:space="preserve">, the nebula-index was rebuilt (the irrelevant classes were filtered out) </w:t>
      </w:r>
      <w:r>
        <w:t xml:space="preserve">and lead to neo-child-nebulae. The neo-child-nebulae </w:t>
      </w:r>
      <w:proofErr w:type="gramStart"/>
      <w:r>
        <w:t>was</w:t>
      </w:r>
      <w:proofErr w:type="gramEnd"/>
      <w:r>
        <w:t xml:space="preserve"> visualized in network layout algorithm of </w:t>
      </w:r>
      <w:hyperlink r:id="rId11" w:tooltip="https://cran.microsoft.com/web/packages/igraph/igraph.pdf" w:history="1">
        <w:r>
          <w:rPr>
            <w:rStyle w:val="af6"/>
          </w:rPr>
          <w:t>layout_with_fr</w:t>
        </w:r>
      </w:hyperlink>
      <w:r>
        <w:t xml:space="preserve">. The </w:t>
      </w:r>
      <w:proofErr w:type="spellStart"/>
      <w:r>
        <w:t>TopMs</w:t>
      </w:r>
      <w:proofErr w:type="spellEnd"/>
      <w:r>
        <w:t xml:space="preserve"> were </w:t>
      </w:r>
      <w:proofErr w:type="spellStart"/>
      <w:r>
        <w:t>mak</w:t>
      </w:r>
      <w:ins w:id="35" w:author="dell" w:date="2022-05-26T10:40:00Z">
        <w:r w:rsidR="004524C9">
          <w:t>r</w:t>
        </w:r>
      </w:ins>
      <w:r>
        <w:t>ed</w:t>
      </w:r>
      <w:proofErr w:type="spellEnd"/>
      <w:r>
        <w:t xml:space="preserve"> in neo-child-nebulae. </w:t>
      </w:r>
      <w:r>
        <w:rPr>
          <w:b/>
          <w:bCs/>
        </w:rPr>
        <w:t>Other annotation:</w:t>
      </w:r>
      <w:r>
        <w:t xml:space="preserve"> The size of nodes mapped the </w:t>
      </w:r>
      <w:proofErr w:type="spellStart"/>
      <w:r>
        <w:t>Tanimoto</w:t>
      </w:r>
      <w:proofErr w:type="spellEnd"/>
      <w:r>
        <w:t xml:space="preserve"> similarity of structure match. The edges mapped the </w:t>
      </w:r>
      <w:proofErr w:type="spellStart"/>
      <w:r>
        <w:t>spectural</w:t>
      </w:r>
      <w:proofErr w:type="spellEnd"/>
      <w:r>
        <w:t xml:space="preserve"> similarity of noise filtered between features (</w:t>
      </w:r>
      <w:proofErr w:type="gramStart"/>
      <w:r>
        <w:t xml:space="preserve">cosine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0.3</m:t>
        </m:r>
      </m:oMath>
      <w:r>
        <w:t xml:space="preserve">; ZODIAC score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0.9</m:t>
        </m:r>
      </m:oMath>
      <w:r>
        <w:t>) and implied the iden</w:t>
      </w:r>
      <w:proofErr w:type="spellStart"/>
      <w:r>
        <w:t>tification</w:t>
      </w:r>
      <w:proofErr w:type="spellEnd"/>
      <w:r>
        <w:t xml:space="preserve"> quality (</w:t>
      </w:r>
      <w:proofErr w:type="spellStart"/>
      <w:r>
        <w:t>Tanimoto</w:t>
      </w:r>
      <w:proofErr w:type="spellEnd"/>
      <w:r>
        <w:t xml:space="preserve"> similarity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0.4</m:t>
        </m:r>
      </m:oMath>
      <w:r>
        <w:t xml:space="preserve">) of features. The edges were cut off to leave less than 5 with top </w:t>
      </w:r>
      <w:proofErr w:type="gramStart"/>
      <w:r>
        <w:t>spectral</w:t>
      </w:r>
      <w:proofErr w:type="gramEnd"/>
      <w:r>
        <w:t xml:space="preserve"> similarity.</w:t>
      </w:r>
    </w:p>
    <w:p w:rsidR="002A453E" w:rsidRDefault="00480B66">
      <w:pPr>
        <w:pStyle w:val="a0"/>
      </w:pPr>
      <w:r>
        <w:t>  </w:t>
      </w:r>
      <w:r>
        <w:t xml:space="preserve"> </w:t>
      </w:r>
      <w:proofErr w:type="gramStart"/>
      <w:r>
        <w:rPr>
          <w:b/>
          <w:bCs/>
        </w:rPr>
        <w:t xml:space="preserve">Fig. 4 | In-depth visualization of child-nebula of ‘Acyl </w:t>
      </w:r>
      <w:proofErr w:type="spellStart"/>
      <w:r>
        <w:rPr>
          <w:b/>
          <w:bCs/>
        </w:rPr>
        <w:t>carnitines</w:t>
      </w:r>
      <w:proofErr w:type="spellEnd"/>
      <w:r>
        <w:rPr>
          <w:b/>
          <w:bCs/>
        </w:rPr>
        <w:t>’</w:t>
      </w:r>
      <w:del w:id="36" w:author="dell" w:date="2022-05-26T10:41:00Z">
        <w:r w:rsidDel="0082357B">
          <w:rPr>
            <w:b/>
            <w:bCs/>
          </w:rPr>
          <w:delText xml:space="preserve"> facilitated compound identification and biomarker d</w:delText>
        </w:r>
        <w:r w:rsidDel="0082357B">
          <w:rPr>
            <w:b/>
            <w:bCs/>
          </w:rPr>
          <w:delText>iscovery in serum metabolomic dataset</w:delText>
        </w:r>
      </w:del>
      <w:r>
        <w:rPr>
          <w:b/>
          <w:bCs/>
        </w:rPr>
        <w:t>.</w:t>
      </w:r>
      <w:proofErr w:type="gramEnd"/>
      <w:r>
        <w:t xml:space="preserve"> The nodes </w:t>
      </w:r>
      <w:proofErr w:type="spellStart"/>
      <w:r>
        <w:t>of</w:t>
      </w:r>
      <w:del w:id="37" w:author="dell" w:date="2022-05-26T10:41:00Z">
        <w:r w:rsidDel="0082357B">
          <w:delText xml:space="preserve"> top metabolites (</w:delText>
        </w:r>
      </w:del>
      <w:r>
        <w:t>TopMs</w:t>
      </w:r>
      <w:proofErr w:type="spellEnd"/>
      <w:del w:id="38" w:author="dell" w:date="2022-05-26T10:41:00Z">
        <w:r w:rsidDel="0082357B">
          <w:delText>)</w:delText>
        </w:r>
      </w:del>
      <w:r>
        <w:t xml:space="preserve"> were marked with color. The nodes of features were annotated with structures, ring diagram and bar plot of posterior probability of </w:t>
      </w:r>
      <w:proofErr w:type="gramStart"/>
      <w:r>
        <w:t>classes</w:t>
      </w:r>
      <w:proofErr w:type="gramEnd"/>
      <w:r>
        <w:t xml:space="preserve"> prediction (PPCP). The top score </w:t>
      </w:r>
      <w:r>
        <w:rPr>
          <w:b/>
          <w:bCs/>
        </w:rPr>
        <w:t>Structu</w:t>
      </w:r>
      <w:r>
        <w:rPr>
          <w:b/>
          <w:bCs/>
        </w:rPr>
        <w:t>res</w:t>
      </w:r>
      <w:r>
        <w:t xml:space="preserve"> of features were mapped into nodes. </w:t>
      </w:r>
      <w:del w:id="39" w:author="dell" w:date="2022-05-26T10:42:00Z">
        <w:r w:rsidDel="0082357B">
          <w:rPr>
            <w:rFonts w:hint="eastAsia"/>
            <w:lang w:eastAsia="zh-CN"/>
          </w:rPr>
          <w:delText>In particular, herein t</w:delText>
        </w:r>
      </w:del>
      <w:ins w:id="40" w:author="dell" w:date="2022-05-26T10:42:00Z">
        <w:r w:rsidR="0082357B">
          <w:rPr>
            <w:rFonts w:hint="eastAsia"/>
            <w:lang w:eastAsia="zh-CN"/>
          </w:rPr>
          <w:t>T</w:t>
        </w:r>
      </w:ins>
      <w:r>
        <w:t xml:space="preserve">he atomic coordinates of molecular structures were calculated by </w:t>
      </w:r>
      <w:hyperlink r:id="rId12" w:tooltip="https://docs.chemaxon.com/display/docs/molconvert.md" w:history="1">
        <w:r>
          <w:rPr>
            <w:rStyle w:val="af6"/>
          </w:rPr>
          <w:t>M</w:t>
        </w:r>
        <w:r>
          <w:rPr>
            <w:rStyle w:val="af6"/>
          </w:rPr>
          <w:t>olconvert</w:t>
        </w:r>
      </w:hyperlink>
      <w:r>
        <w:t xml:space="preserve">, since its less structural overlap (the default setting for </w:t>
      </w:r>
      <w:proofErr w:type="spellStart"/>
      <w:r>
        <w:t>MCnebula</w:t>
      </w:r>
      <w:proofErr w:type="spellEnd"/>
      <w:r>
        <w:t xml:space="preserve">, </w:t>
      </w:r>
      <w:proofErr w:type="spellStart"/>
      <w:r>
        <w:t>ChemmineOB</w:t>
      </w:r>
      <w:proofErr w:type="spellEnd"/>
      <w:r>
        <w:t xml:space="preserve"> was performed for calculation). The </w:t>
      </w:r>
      <w:r>
        <w:rPr>
          <w:b/>
          <w:bCs/>
        </w:rPr>
        <w:t>Ring diagram</w:t>
      </w:r>
      <w:r>
        <w:t xml:space="preserve"> mapped relative summed peak area of per feature detected within each metadata group (NN: non-hospital, non-</w:t>
      </w:r>
      <w:r>
        <w:lastRenderedPageBreak/>
        <w:t>infected;</w:t>
      </w:r>
      <w:r>
        <w:t xml:space="preserve"> HN: hospital, non-infected; HS: hospital, survival; HM: hospital, mortality). The statistic data of ring diagram was obtained from study of Wozniak et al. and aligned with our re-analyzed feature list (0.01 m/z tolerance and 0.3 min retention time toleran</w:t>
      </w:r>
      <w:r>
        <w:t xml:space="preserve">ce). The nodes without ring diagram indicated the features were detected in re-analysis but not found in previous study. The </w:t>
      </w:r>
      <w:r>
        <w:rPr>
          <w:b/>
          <w:bCs/>
        </w:rPr>
        <w:t>Bar plot</w:t>
      </w:r>
      <w:r>
        <w:t xml:space="preserve"> mapped PPCP of structural (sub-structural or dominant structural) classes for the feature. These structural classes were i</w:t>
      </w:r>
      <w:r>
        <w:t xml:space="preserve">n line with the classes in nebula-index. </w:t>
      </w:r>
      <w:commentRangeStart w:id="41"/>
      <w:r>
        <w:rPr>
          <w:b/>
          <w:bCs/>
        </w:rPr>
        <w:t>Other annotation:</w:t>
      </w:r>
      <w:r>
        <w:t xml:space="preserve"> The size of nodes mapped the </w:t>
      </w:r>
      <w:proofErr w:type="spellStart"/>
      <w:r>
        <w:t>Tanimoto</w:t>
      </w:r>
      <w:proofErr w:type="spellEnd"/>
      <w:r>
        <w:t xml:space="preserve"> similarity of structure match. The edges mapped the </w:t>
      </w:r>
      <w:proofErr w:type="spellStart"/>
      <w:r>
        <w:t>spectural</w:t>
      </w:r>
      <w:proofErr w:type="spellEnd"/>
      <w:r>
        <w:t xml:space="preserve"> similarity of noise filtered between features (</w:t>
      </w:r>
      <w:proofErr w:type="gramStart"/>
      <w:r>
        <w:t xml:space="preserve">cosine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0.3</m:t>
        </m:r>
      </m:oMath>
      <w:r>
        <w:t xml:space="preserve">; ZODIAC score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0.9</m:t>
        </m:r>
      </m:oMath>
      <w:r>
        <w:t>) and implied the id</w:t>
      </w:r>
      <w:proofErr w:type="spellStart"/>
      <w:r>
        <w:t>entification</w:t>
      </w:r>
      <w:proofErr w:type="spellEnd"/>
      <w:r>
        <w:t xml:space="preserve"> quality (</w:t>
      </w:r>
      <w:proofErr w:type="spellStart"/>
      <w:r>
        <w:t>Tanimoto</w:t>
      </w:r>
      <w:proofErr w:type="spellEnd"/>
      <w:r>
        <w:t xml:space="preserve"> similarity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0.4</m:t>
        </m:r>
      </m:oMath>
      <w:r>
        <w:t>) of features. The edges were cut off to leave less than 5 with top spectral similarity.</w:t>
      </w:r>
      <w:commentRangeEnd w:id="41"/>
      <w:r w:rsidR="0082357B">
        <w:rPr>
          <w:rStyle w:val="af8"/>
        </w:rPr>
        <w:commentReference w:id="41"/>
      </w:r>
    </w:p>
    <w:p w:rsidR="002A453E" w:rsidDel="0082357B" w:rsidRDefault="00480B66">
      <w:pPr>
        <w:pStyle w:val="a0"/>
        <w:rPr>
          <w:del w:id="42" w:author="dell" w:date="2022-05-26T10:48:00Z"/>
        </w:rPr>
      </w:pPr>
      <w:r>
        <w:t>  </w:t>
      </w:r>
      <w:r>
        <w:t xml:space="preserve"> </w:t>
      </w:r>
      <w:proofErr w:type="gramStart"/>
      <w:r>
        <w:rPr>
          <w:b/>
          <w:bCs/>
        </w:rPr>
        <w:t xml:space="preserve">Fig. 5 | Evaluation of classified accuracy and noise tolerance of </w:t>
      </w:r>
      <w:proofErr w:type="spellStart"/>
      <w:r>
        <w:rPr>
          <w:b/>
          <w:bCs/>
        </w:rPr>
        <w:t>MCnebula</w:t>
      </w:r>
      <w:proofErr w:type="spellEnd"/>
      <w:r>
        <w:rPr>
          <w:b/>
          <w:bCs/>
        </w:rPr>
        <w:t xml:space="preserve"> algorithm.</w:t>
      </w:r>
      <w:proofErr w:type="gramEnd"/>
      <w:r>
        <w:t xml:space="preserve"> For the </w:t>
      </w:r>
      <w:r>
        <w:rPr>
          <w:b/>
          <w:bCs/>
        </w:rPr>
        <w:t>Intermediate horizontal bar plot</w:t>
      </w:r>
      <w:r>
        <w:t xml:space="preserve">, three levels of assessment were assigned for evaluation of accuracy. The ‘true’ indicated the classified classes were in line with that of </w:t>
      </w:r>
      <w:proofErr w:type="spellStart"/>
      <w:r>
        <w:t>ClassyFire</w:t>
      </w:r>
      <w:proofErr w:type="spellEnd"/>
      <w:r>
        <w:t>. The ‘latent’ indicated the classified classes were not in line with tha</w:t>
      </w:r>
      <w:r>
        <w:t xml:space="preserve">t of </w:t>
      </w:r>
      <w:proofErr w:type="spellStart"/>
      <w:r>
        <w:t>ClassyFire</w:t>
      </w:r>
      <w:proofErr w:type="spellEnd"/>
      <w:r>
        <w:t xml:space="preserve">, but </w:t>
      </w:r>
      <w:proofErr w:type="spellStart"/>
      <w:r>
        <w:t>thier</w:t>
      </w:r>
      <w:proofErr w:type="spellEnd"/>
      <w:r>
        <w:t xml:space="preserve"> parent classes of ‘class’ level (illustrated by the legend of the </w:t>
      </w:r>
      <w:r>
        <w:rPr>
          <w:b/>
          <w:bCs/>
        </w:rPr>
        <w:t>Left tile diagram</w:t>
      </w:r>
      <w:r>
        <w:t xml:space="preserve">) were in line with that of </w:t>
      </w:r>
      <w:proofErr w:type="spellStart"/>
      <w:r>
        <w:t>ClassyFire</w:t>
      </w:r>
      <w:proofErr w:type="spellEnd"/>
      <w:r>
        <w:t xml:space="preserve">. The ‘false’ indicated the classified classes were completely inconsistent with that of </w:t>
      </w:r>
      <w:proofErr w:type="spellStart"/>
      <w:r>
        <w:t>ClassyFire</w:t>
      </w:r>
      <w:proofErr w:type="spellEnd"/>
      <w:r>
        <w:t>. Noise w</w:t>
      </w:r>
      <w:r>
        <w:t xml:space="preserve">as added into original dataset to evaluate the stability of </w:t>
      </w:r>
      <w:proofErr w:type="spellStart"/>
      <w:r>
        <w:t>MCnebula</w:t>
      </w:r>
      <w:proofErr w:type="spellEnd"/>
      <w:r>
        <w:t xml:space="preserve"> algorithm. Both for ‘true’ and ‘false’ assessment, the arrow indicated the middle noise or high noise lead to accuracy shift</w:t>
      </w:r>
      <w:del w:id="43" w:author="dell" w:date="2022-05-26T10:48:00Z">
        <w:r w:rsidDel="0082357B">
          <w:rPr>
            <w:rFonts w:hint="eastAsia"/>
            <w:lang w:eastAsia="zh-CN"/>
          </w:rPr>
          <w:delText xml:space="preserve"> of </w:delText>
        </w:r>
      </w:del>
      <w:ins w:id="44" w:author="dell" w:date="2022-05-26T10:48:00Z">
        <w:r w:rsidR="0082357B">
          <w:rPr>
            <w:rFonts w:hint="eastAsia"/>
            <w:lang w:eastAsia="zh-CN"/>
          </w:rPr>
          <w:t>（</w:t>
        </w:r>
        <w:r w:rsidR="0082357B">
          <w:t>increasing or decreasing.</w:t>
        </w:r>
        <w:r w:rsidR="0082357B">
          <w:rPr>
            <w:rFonts w:hint="eastAsia"/>
            <w:lang w:eastAsia="zh-CN"/>
          </w:rPr>
          <w:t>）</w:t>
        </w:r>
      </w:ins>
      <w:del w:id="45" w:author="dell" w:date="2022-05-26T10:48:00Z">
        <w:r w:rsidDel="0082357B">
          <w:delText xml:space="preserve">increasing or decreasing. </w:delText>
        </w:r>
      </w:del>
      <w:r>
        <w:t>The accuracy evaluation were only</w:t>
      </w:r>
      <w:r>
        <w:t xml:space="preserve"> performed with the classified feature number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50</m:t>
        </m:r>
      </m:oMath>
      <w:r>
        <w:t xml:space="preserve">. If the noise lead to classified </w:t>
      </w:r>
      <w:proofErr w:type="gramStart"/>
      <w:r>
        <w:t xml:space="preserve">number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50</m:t>
        </m:r>
      </m:oMath>
      <w:r>
        <w:t xml:space="preserve">, the class was excluded from assessment of noise tolerance. The </w:t>
      </w:r>
      <w:r>
        <w:rPr>
          <w:b/>
          <w:bCs/>
        </w:rPr>
        <w:t>Right horizontal bar plot</w:t>
      </w:r>
      <w:r>
        <w:t xml:space="preserve"> indicated the classified amount of features.</w:t>
      </w:r>
      <w:ins w:id="46" w:author="dell" w:date="2022-05-26T10:48:00Z">
        <w:r w:rsidR="0082357B" w:rsidDel="0082357B">
          <w:t xml:space="preserve"> </w:t>
        </w:r>
      </w:ins>
      <w:del w:id="47" w:author="dell" w:date="2022-05-26T10:48:00Z">
        <w:r w:rsidDel="0082357B">
          <w:delText xml:space="preserve"> When noise was added, the c</w:delText>
        </w:r>
        <w:r w:rsidDel="0082357B">
          <w:delText>lassified amount was decreased.</w:delText>
        </w:r>
      </w:del>
    </w:p>
    <w:p w:rsidR="002A453E" w:rsidRPr="008C3E6B" w:rsidRDefault="00480B66">
      <w:pPr>
        <w:pStyle w:val="a0"/>
        <w:rPr>
          <w:b/>
          <w:bCs/>
          <w:lang w:eastAsia="zh-CN"/>
          <w:rPrChange w:id="48" w:author="dell" w:date="2022-05-26T10:52:00Z">
            <w:rPr/>
          </w:rPrChange>
        </w:rPr>
      </w:pPr>
      <w:r>
        <w:t>  </w:t>
      </w:r>
      <w:r>
        <w:t xml:space="preserve"> </w:t>
      </w:r>
      <w:proofErr w:type="gramStart"/>
      <w:r>
        <w:rPr>
          <w:b/>
          <w:bCs/>
        </w:rPr>
        <w:t>Fig. 6 | Evaluation of</w:t>
      </w:r>
      <w:r>
        <w:rPr>
          <w:b/>
          <w:bCs/>
        </w:rPr>
        <w:t xml:space="preserve"> classified</w:t>
      </w:r>
      <w:r>
        <w:rPr>
          <w:b/>
          <w:bCs/>
        </w:rPr>
        <w:t xml:space="preserve"> amount</w:t>
      </w:r>
      <w:del w:id="49" w:author="dell" w:date="2022-05-26T10:52:00Z">
        <w:r w:rsidDel="008C3E6B">
          <w:rPr>
            <w:rFonts w:hint="eastAsia"/>
            <w:b/>
            <w:bCs/>
            <w:lang w:eastAsia="zh-CN"/>
          </w:rPr>
          <w:delText xml:space="preserve"> </w:delText>
        </w:r>
      </w:del>
      <w:ins w:id="50" w:author="dell" w:date="2022-05-26T10:54:00Z">
        <w:r w:rsidR="008C3E6B">
          <w:rPr>
            <w:rFonts w:hint="eastAsia"/>
            <w:b/>
            <w:bCs/>
            <w:lang w:eastAsia="zh-CN"/>
          </w:rPr>
          <w:t>，</w:t>
        </w:r>
      </w:ins>
      <w:ins w:id="51" w:author="dell" w:date="2022-05-26T10:52:00Z">
        <w:r w:rsidR="008C3E6B">
          <w:rPr>
            <w:b/>
            <w:bCs/>
          </w:rPr>
          <w:t>identification</w:t>
        </w:r>
        <w:r w:rsidR="008C3E6B">
          <w:rPr>
            <w:b/>
            <w:bCs/>
          </w:rPr>
          <w:t xml:space="preserve"> accuracy</w:t>
        </w:r>
        <w:r w:rsidR="008C3E6B">
          <w:rPr>
            <w:rFonts w:hint="eastAsia"/>
            <w:b/>
            <w:bCs/>
            <w:lang w:eastAsia="zh-CN"/>
          </w:rPr>
          <w:t xml:space="preserve"> </w:t>
        </w:r>
      </w:ins>
      <w:ins w:id="52" w:author="dell" w:date="2022-05-26T10:54:00Z">
        <w:r w:rsidR="008C3E6B">
          <w:rPr>
            <w:rFonts w:hint="eastAsia"/>
            <w:b/>
            <w:bCs/>
            <w:lang w:eastAsia="zh-CN"/>
          </w:rPr>
          <w:t>and</w:t>
        </w:r>
      </w:ins>
      <w:ins w:id="53" w:author="dell" w:date="2022-05-26T10:52:00Z">
        <w:r w:rsidR="008C3E6B">
          <w:rPr>
            <w:rFonts w:hint="eastAsia"/>
            <w:b/>
            <w:bCs/>
            <w:lang w:eastAsia="zh-CN"/>
          </w:rPr>
          <w:t xml:space="preserve"> noise</w:t>
        </w:r>
      </w:ins>
      <w:ins w:id="54" w:author="dell" w:date="2022-05-26T10:54:00Z">
        <w:r w:rsidR="008C3E6B">
          <w:rPr>
            <w:rFonts w:hint="eastAsia"/>
            <w:b/>
            <w:bCs/>
            <w:lang w:eastAsia="zh-CN"/>
          </w:rPr>
          <w:t xml:space="preserve"> tolerance </w:t>
        </w:r>
      </w:ins>
      <w:ins w:id="55" w:author="dell" w:date="2022-05-26T10:52:00Z">
        <w:r w:rsidR="008C3E6B">
          <w:rPr>
            <w:rFonts w:hint="eastAsia"/>
            <w:b/>
            <w:bCs/>
            <w:lang w:eastAsia="zh-CN"/>
          </w:rPr>
          <w:t xml:space="preserve">of </w:t>
        </w:r>
      </w:ins>
      <w:del w:id="56" w:author="dell" w:date="2022-05-26T10:54:00Z">
        <w:r w:rsidDel="008C3E6B">
          <w:rPr>
            <w:b/>
            <w:bCs/>
          </w:rPr>
          <w:delText xml:space="preserve">and noise tolerance of MCnebula with </w:delText>
        </w:r>
      </w:del>
      <w:r>
        <w:rPr>
          <w:b/>
          <w:bCs/>
        </w:rPr>
        <w:t xml:space="preserve">benchmark method and </w:t>
      </w:r>
      <w:del w:id="57" w:author="dell" w:date="2022-05-26T10:54:00Z">
        <w:r w:rsidDel="008C3E6B">
          <w:rPr>
            <w:b/>
            <w:bCs/>
          </w:rPr>
          <w:delText>Evaluation of</w:delText>
        </w:r>
      </w:del>
      <w:del w:id="58" w:author="dell" w:date="2022-05-26T10:52:00Z">
        <w:r w:rsidDel="008C3E6B">
          <w:rPr>
            <w:b/>
            <w:bCs/>
          </w:rPr>
          <w:delText xml:space="preserve"> identification</w:delText>
        </w:r>
      </w:del>
      <w:del w:id="59" w:author="dell" w:date="2022-05-26T10:54:00Z">
        <w:r w:rsidDel="008C3E6B">
          <w:rPr>
            <w:b/>
            <w:bCs/>
          </w:rPr>
          <w:delText xml:space="preserve"> of </w:delText>
        </w:r>
      </w:del>
      <w:proofErr w:type="spellStart"/>
      <w:r>
        <w:rPr>
          <w:b/>
          <w:bCs/>
        </w:rPr>
        <w:t>MCnebula</w:t>
      </w:r>
      <w:proofErr w:type="spellEnd"/>
      <w:r>
        <w:rPr>
          <w:b/>
          <w:bCs/>
        </w:rPr>
        <w:t>.</w:t>
      </w:r>
      <w:proofErr w:type="gramEnd"/>
      <w:r>
        <w:t xml:space="preserve"> The </w:t>
      </w:r>
      <w:commentRangeStart w:id="60"/>
      <w:r>
        <w:rPr>
          <w:b/>
          <w:bCs/>
        </w:rPr>
        <w:t>Left faceted lollipop diagram</w:t>
      </w:r>
      <w:commentRangeEnd w:id="60"/>
      <w:r w:rsidR="008C3E6B">
        <w:rPr>
          <w:rStyle w:val="af8"/>
        </w:rPr>
        <w:commentReference w:id="60"/>
      </w:r>
      <w:r>
        <w:t xml:space="preserve"> illustrated a </w:t>
      </w:r>
      <w:proofErr w:type="spellStart"/>
      <w:r>
        <w:t>comparasion</w:t>
      </w:r>
      <w:proofErr w:type="spellEnd"/>
      <w:r>
        <w:t xml:space="preserve"> of classified amount</w:t>
      </w:r>
      <w:r>
        <w:t xml:space="preserve"> and noise tolerance </w:t>
      </w:r>
      <w:del w:id="61" w:author="dell" w:date="2022-05-26T10:55:00Z">
        <w:r w:rsidDel="008C3E6B">
          <w:rPr>
            <w:rFonts w:hint="eastAsia"/>
            <w:lang w:eastAsia="zh-CN"/>
          </w:rPr>
          <w:delText>between</w:delText>
        </w:r>
      </w:del>
      <w:ins w:id="62" w:author="dell" w:date="2022-05-26T10:55:00Z">
        <w:r w:rsidR="008C3E6B">
          <w:rPr>
            <w:rFonts w:hint="eastAsia"/>
            <w:lang w:eastAsia="zh-CN"/>
          </w:rPr>
          <w:t>of</w:t>
        </w:r>
      </w:ins>
      <w:r>
        <w:t xml:space="preserve"> </w:t>
      </w:r>
      <w:proofErr w:type="spellStart"/>
      <w:r>
        <w:t>MCnebula</w:t>
      </w:r>
      <w:proofErr w:type="spellEnd"/>
      <w:r>
        <w:t xml:space="preserve"> and benchmark method. When noise was added into original dataset, some classified feature amount was </w:t>
      </w:r>
      <w:proofErr w:type="gramStart"/>
      <w:r>
        <w:t xml:space="preserve">occurred </w:t>
      </w:r>
      <w:proofErr w:type="gramEnd"/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50</m:t>
        </m:r>
      </m:oMath>
      <w:r>
        <w:t xml:space="preserve">. A cut-off (amount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50) was set to exclude</w:t>
      </w:r>
      <w:del w:id="63" w:author="dell" w:date="2022-05-26T10:56:00Z">
        <w:r w:rsidDel="008C3E6B">
          <w:delText>d</w:delText>
        </w:r>
      </w:del>
      <w:r>
        <w:t xml:space="preserve"> these classes from assessment. The </w:t>
      </w:r>
      <w:r>
        <w:rPr>
          <w:b/>
          <w:bCs/>
        </w:rPr>
        <w:t>Right lollipop diagram</w:t>
      </w:r>
      <w:r>
        <w:t xml:space="preserve"> i</w:t>
      </w:r>
      <w:r>
        <w:t xml:space="preserve">llustrated the identified accuracy of </w:t>
      </w:r>
      <w:proofErr w:type="spellStart"/>
      <w:r>
        <w:t>MCnebula</w:t>
      </w:r>
      <w:proofErr w:type="spellEnd"/>
      <w:r>
        <w:t>. A cut-off (</w:t>
      </w:r>
      <w:proofErr w:type="spellStart"/>
      <w:r>
        <w:t>Tanimoto</w:t>
      </w:r>
      <w:proofErr w:type="spellEnd"/>
      <w:r>
        <w:t xml:space="preserve"> similarity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>
        <w:t xml:space="preserve"> 0.5) was set to get structures of high matching score for evaluation.</w:t>
      </w:r>
    </w:p>
    <w:p w:rsidR="002A453E" w:rsidRDefault="00480B66">
      <w:pPr>
        <w:pStyle w:val="a0"/>
      </w:pPr>
      <w:r>
        <w:t>  </w:t>
      </w:r>
      <w:r>
        <w:t xml:space="preserve"> </w:t>
      </w:r>
      <w:r>
        <w:rPr>
          <w:b/>
          <w:bCs/>
        </w:rPr>
        <w:t xml:space="preserve">Fig. 7 | Marking features with fold change in child-nebulae to explore chemical transformation during </w:t>
      </w:r>
      <w:del w:id="64" w:author="dell" w:date="2022-05-26T10:57:00Z">
        <w:r w:rsidDel="008C3E6B">
          <w:rPr>
            <w:b/>
            <w:bCs/>
          </w:rPr>
          <w:delText xml:space="preserve">herbal </w:delText>
        </w:r>
      </w:del>
      <w:r>
        <w:rPr>
          <w:b/>
          <w:bCs/>
        </w:rPr>
        <w:t xml:space="preserve">processing of </w:t>
      </w:r>
      <w:r>
        <w:rPr>
          <w:b/>
          <w:bCs/>
          <w:i/>
          <w:iCs/>
        </w:rPr>
        <w:t xml:space="preserve">E. </w:t>
      </w:r>
      <w:proofErr w:type="spellStart"/>
      <w:r>
        <w:rPr>
          <w:b/>
          <w:bCs/>
          <w:i/>
          <w:iCs/>
        </w:rPr>
        <w:t>ulmoides</w:t>
      </w:r>
      <w:proofErr w:type="spellEnd"/>
      <w:r>
        <w:rPr>
          <w:b/>
          <w:bCs/>
        </w:rPr>
        <w:t>.</w:t>
      </w:r>
      <w:r>
        <w:t xml:space="preserve"> The </w:t>
      </w:r>
      <w:commentRangeStart w:id="65"/>
      <w:r>
        <w:rPr>
          <w:b/>
          <w:bCs/>
        </w:rPr>
        <w:t>Left horizontal bar plot</w:t>
      </w:r>
      <w:r>
        <w:t xml:space="preserve"> </w:t>
      </w:r>
      <w:commentRangeEnd w:id="65"/>
      <w:r w:rsidR="008C3E6B">
        <w:rPr>
          <w:rStyle w:val="af8"/>
        </w:rPr>
        <w:commentReference w:id="65"/>
      </w:r>
      <w:r>
        <w:t xml:space="preserve">illustrated the rank of variation relative abundance (VRA) of classified classes in </w:t>
      </w:r>
      <w:r>
        <w:rPr>
          <w:i/>
          <w:iCs/>
        </w:rPr>
        <w:t xml:space="preserve">E. </w:t>
      </w:r>
      <w:proofErr w:type="spellStart"/>
      <w:r>
        <w:rPr>
          <w:i/>
          <w:iCs/>
        </w:rPr>
        <w:t>ulmoides</w:t>
      </w:r>
      <w:proofErr w:type="spellEnd"/>
      <w:r>
        <w:t xml:space="preserve"> dataset. The VRA was calculated as: feature amount of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FC</m:t>
        </m:r>
        <m:r>
          <m:rPr>
            <m:sty m:val="p"/>
          </m:rPr>
          <w:rPr>
            <w:rFonts w:ascii="Cambria Math" w:hAnsi="Cambria Math"/>
          </w:rPr>
          <m:t>)|&gt;</m:t>
        </m:r>
        <m:r>
          <w:rPr>
            <w:rFonts w:ascii="Cambria Math" w:hAnsi="Cambria Math"/>
          </w:rPr>
          <m:t>1</m:t>
        </m:r>
      </m:oMath>
      <w:r>
        <w:t xml:space="preserve"> divided by feature sum in</w:t>
      </w:r>
      <w:r>
        <w:t xml:space="preserve"> classified nebula. Those classes of VRA 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in nebula-index were extracted to generated neo-nebula-index. The </w:t>
      </w:r>
      <w:r>
        <w:rPr>
          <w:b/>
          <w:bCs/>
        </w:rPr>
        <w:t>Right neo-child-nebulae</w:t>
      </w:r>
      <w:r>
        <w:t xml:space="preserve"> were visualized according to neo-nebula-index and illust</w:t>
      </w:r>
      <w:ins w:id="66" w:author="dell" w:date="2022-05-26T10:59:00Z">
        <w:r w:rsidR="008C3E6B">
          <w:t>rat</w:t>
        </w:r>
      </w:ins>
      <w:r>
        <w:t xml:space="preserve">ed the features of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FC</m:t>
        </m:r>
        <m:r>
          <m:rPr>
            <m:sty m:val="p"/>
          </m:rPr>
          <w:rPr>
            <w:rFonts w:ascii="Cambria Math" w:hAnsi="Cambria Math"/>
          </w:rPr>
          <m:t>)|&gt;</m:t>
        </m:r>
        <m:r>
          <w:rPr>
            <w:rFonts w:ascii="Cambria Math" w:hAnsi="Cambria Math"/>
          </w:rPr>
          <m:t>1</m:t>
        </m:r>
      </m:oMath>
      <w:r>
        <w:t xml:space="preserve"> in classified nebula. </w:t>
      </w:r>
      <w:r>
        <w:rPr>
          <w:b/>
          <w:bCs/>
        </w:rPr>
        <w:t>Other a</w:t>
      </w:r>
      <w:r>
        <w:rPr>
          <w:b/>
          <w:bCs/>
        </w:rPr>
        <w:t>nnotation:</w:t>
      </w:r>
      <w:r>
        <w:t xml:space="preserve"> The size of nodes mapped the </w:t>
      </w:r>
      <w:proofErr w:type="spellStart"/>
      <w:r>
        <w:t>Tanimoto</w:t>
      </w:r>
      <w:proofErr w:type="spellEnd"/>
      <w:r>
        <w:t xml:space="preserve"> similarity of structure match. The edges mapped the </w:t>
      </w:r>
      <w:proofErr w:type="spellStart"/>
      <w:r>
        <w:t>spectural</w:t>
      </w:r>
      <w:proofErr w:type="spellEnd"/>
      <w:r>
        <w:t xml:space="preserve"> similarity of noise filtered between features (</w:t>
      </w:r>
      <w:proofErr w:type="gramStart"/>
      <w:r>
        <w:t xml:space="preserve">cosine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0.3</m:t>
        </m:r>
      </m:oMath>
      <w:r>
        <w:t xml:space="preserve">; ZODIAC score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0.9</m:t>
        </m:r>
      </m:oMath>
      <w:r>
        <w:t xml:space="preserve">) and implied the identification quality (Tanimoto similarity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0.4</m:t>
        </m:r>
      </m:oMath>
      <w:r>
        <w:t xml:space="preserve">) </w:t>
      </w:r>
      <w:r>
        <w:t>of features. The edges were cut off to leave less than 5 with top spectral similarity.</w:t>
      </w:r>
      <w:bookmarkEnd w:id="2"/>
    </w:p>
    <w:p w:rsidR="002A453E" w:rsidRDefault="00480B66">
      <w:pPr>
        <w:pStyle w:val="2"/>
      </w:pPr>
      <w:bookmarkStart w:id="67" w:name="supplementary-figure"/>
      <w:r>
        <w:lastRenderedPageBreak/>
        <w:t>Supplementary figure</w:t>
      </w:r>
    </w:p>
    <w:p w:rsidR="002A453E" w:rsidRDefault="00480B66">
      <w:pPr>
        <w:pStyle w:val="FirstParagraph"/>
      </w:pPr>
      <w:r>
        <w:t>  </w:t>
      </w:r>
      <w:r>
        <w:t xml:space="preserve"> </w:t>
      </w:r>
      <w:proofErr w:type="gramStart"/>
      <w:r>
        <w:rPr>
          <w:b/>
          <w:bCs/>
        </w:rPr>
        <w:t>Fig.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S1 | Evaluation of classified accuracy and noise tolerance of benchmark algorithm.</w:t>
      </w:r>
      <w:proofErr w:type="gramEnd"/>
      <w:r>
        <w:t xml:space="preserve"> </w:t>
      </w:r>
      <w:proofErr w:type="spellStart"/>
      <w:r>
        <w:t>T</w:t>
      </w:r>
      <w:del w:id="68" w:author="dell" w:date="2022-05-26T11:00:00Z">
        <w:r w:rsidDel="00D36FF1">
          <w:delText xml:space="preserve">he benchmark method (feature-based molecular networking </w:delText>
        </w:r>
        <w:r w:rsidDel="00D36FF1">
          <w:delText xml:space="preserve">equipped with MolnetEnhancer) was evaluated in parallel condition of MCnebula. </w:delText>
        </w:r>
      </w:del>
      <w:commentRangeStart w:id="69"/>
      <w:r>
        <w:t>For</w:t>
      </w:r>
      <w:proofErr w:type="spellEnd"/>
      <w:r>
        <w:t xml:space="preserve"> the </w:t>
      </w:r>
      <w:r>
        <w:rPr>
          <w:b/>
          <w:bCs/>
        </w:rPr>
        <w:t>Intermediate horizontal bar plot</w:t>
      </w:r>
      <w:r>
        <w:t>, three levels of assessment were assigned for evaluation of accuracy. The ‘true’ indicated the classified classes were in line with that</w:t>
      </w:r>
      <w:r>
        <w:t xml:space="preserve"> of </w:t>
      </w:r>
      <w:proofErr w:type="spellStart"/>
      <w:r>
        <w:t>ClassyFire</w:t>
      </w:r>
      <w:proofErr w:type="spellEnd"/>
      <w:r>
        <w:t xml:space="preserve">. The ‘latent’ indicated the classified classes were not in line with that of </w:t>
      </w:r>
      <w:proofErr w:type="spellStart"/>
      <w:r>
        <w:t>ClassyFire</w:t>
      </w:r>
      <w:proofErr w:type="spellEnd"/>
      <w:r>
        <w:t xml:space="preserve">, but </w:t>
      </w:r>
      <w:proofErr w:type="spellStart"/>
      <w:r>
        <w:t>thier</w:t>
      </w:r>
      <w:proofErr w:type="spellEnd"/>
      <w:r>
        <w:t xml:space="preserve"> parent classes of ‘class’ level (illustrated by the legend of the </w:t>
      </w:r>
      <w:r>
        <w:rPr>
          <w:b/>
          <w:bCs/>
        </w:rPr>
        <w:t>Left tile diagram</w:t>
      </w:r>
      <w:r>
        <w:t xml:space="preserve">) were in line with that of </w:t>
      </w:r>
      <w:proofErr w:type="spellStart"/>
      <w:r>
        <w:t>ClassyFire</w:t>
      </w:r>
      <w:proofErr w:type="spellEnd"/>
      <w:r>
        <w:t>. The ‘false’ indicat</w:t>
      </w:r>
      <w:r>
        <w:t xml:space="preserve">ed the classified classes were completely inconsistent with that of </w:t>
      </w:r>
      <w:proofErr w:type="spellStart"/>
      <w:r>
        <w:t>ClassyFire</w:t>
      </w:r>
      <w:proofErr w:type="spellEnd"/>
      <w:r>
        <w:t xml:space="preserve">. Noise was added into original dataset to evaluate the stability of </w:t>
      </w:r>
      <w:proofErr w:type="spellStart"/>
      <w:r>
        <w:t>MCnebula</w:t>
      </w:r>
      <w:proofErr w:type="spellEnd"/>
      <w:r>
        <w:t xml:space="preserve"> algorithm. Both for ‘true’ and ‘false’ assessment, the arrow indicated the middle noise or high nois</w:t>
      </w:r>
      <w:r>
        <w:t xml:space="preserve">e lead to accuracy shift of increasing or decreasing. The accuracy evaluation were only performed with the classified feature </w:t>
      </w:r>
      <w:proofErr w:type="gramStart"/>
      <w:r>
        <w:t xml:space="preserve">number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50</m:t>
        </m:r>
      </m:oMath>
      <w:r>
        <w:t xml:space="preserve">. If the noise lead to classified </w:t>
      </w:r>
      <w:proofErr w:type="gramStart"/>
      <w:r>
        <w:t xml:space="preserve">number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50</m:t>
        </m:r>
      </m:oMath>
      <w:r>
        <w:t xml:space="preserve">, the class was excluded from assessment of noise tolerance. The </w:t>
      </w:r>
      <w:r>
        <w:rPr>
          <w:b/>
          <w:bCs/>
        </w:rPr>
        <w:t>Right horiz</w:t>
      </w:r>
      <w:r>
        <w:rPr>
          <w:b/>
          <w:bCs/>
        </w:rPr>
        <w:t>ontal bar plot</w:t>
      </w:r>
      <w:r>
        <w:t xml:space="preserve"> indicated the classified amount of features. When noise was added, the classified amount was decreased.</w:t>
      </w:r>
      <w:commentRangeEnd w:id="69"/>
      <w:r w:rsidR="00D36FF1">
        <w:rPr>
          <w:rStyle w:val="af8"/>
        </w:rPr>
        <w:commentReference w:id="69"/>
      </w:r>
    </w:p>
    <w:p w:rsidR="002A453E" w:rsidRDefault="00480B66">
      <w:pPr>
        <w:pStyle w:val="a0"/>
      </w:pPr>
      <w:r>
        <w:t>  </w:t>
      </w:r>
      <w:r>
        <w:t xml:space="preserve"> </w:t>
      </w:r>
      <w:commentRangeStart w:id="70"/>
      <w:proofErr w:type="gramStart"/>
      <w:r>
        <w:rPr>
          <w:b/>
          <w:bCs/>
        </w:rPr>
        <w:t>Fig.</w:t>
      </w:r>
      <w:proofErr w:type="gramEnd"/>
      <w:r>
        <w:rPr>
          <w:b/>
          <w:bCs/>
        </w:rPr>
        <w:t xml:space="preserve"> S3 | In-depth visualization of child-nebula of ‘</w:t>
      </w:r>
      <w:proofErr w:type="spellStart"/>
      <w:r>
        <w:rPr>
          <w:b/>
          <w:bCs/>
        </w:rPr>
        <w:t>Lysophosphatidylcholines</w:t>
      </w:r>
      <w:proofErr w:type="spellEnd"/>
      <w:r>
        <w:rPr>
          <w:b/>
          <w:bCs/>
        </w:rPr>
        <w:t xml:space="preserve">’ (LPCs) and ‘Bile acids, alcohols and derivatives’ </w:t>
      </w:r>
      <w:r>
        <w:rPr>
          <w:b/>
          <w:bCs/>
        </w:rPr>
        <w:t xml:space="preserve">(BAs) facilitated compound identification and biomarker discovery in serum </w:t>
      </w:r>
      <w:proofErr w:type="spellStart"/>
      <w:r>
        <w:rPr>
          <w:b/>
          <w:bCs/>
        </w:rPr>
        <w:t>metabolomic</w:t>
      </w:r>
      <w:proofErr w:type="spellEnd"/>
      <w:r>
        <w:rPr>
          <w:b/>
          <w:bCs/>
        </w:rPr>
        <w:t xml:space="preserve"> dataset.</w:t>
      </w:r>
      <w:r>
        <w:t xml:space="preserve"> The nodes of top metabolites (</w:t>
      </w:r>
      <w:proofErr w:type="spellStart"/>
      <w:r>
        <w:t>TopMs</w:t>
      </w:r>
      <w:proofErr w:type="spellEnd"/>
      <w:r>
        <w:t xml:space="preserve">) were marked with color. The </w:t>
      </w:r>
      <w:r>
        <w:rPr>
          <w:b/>
          <w:bCs/>
        </w:rPr>
        <w:t>Ring diagram</w:t>
      </w:r>
      <w:r>
        <w:t xml:space="preserve"> mapped relative summed peak area of per feature detected within each metadata grou</w:t>
      </w:r>
      <w:r>
        <w:t xml:space="preserve">p (NN: non-hospital, non-infected; HN: hospital, non-infected; HS: hospital, survival; HM: hospital, mortality). The statistic data of ring diagram was obtained from study of Wozniak et al. and aligned with our re-analyzed feature list (0.01 m/z tolerance </w:t>
      </w:r>
      <w:r>
        <w:t xml:space="preserve">and 0.3 min retention time tolerance). The nodes without ring diagram indicated the features were detected in re-analysis but not found in previous study. </w:t>
      </w:r>
      <w:r>
        <w:rPr>
          <w:b/>
          <w:bCs/>
        </w:rPr>
        <w:t>Other annotation:</w:t>
      </w:r>
      <w:r>
        <w:t xml:space="preserve"> The size of nodes mapped the </w:t>
      </w:r>
      <w:proofErr w:type="spellStart"/>
      <w:r>
        <w:t>Tanimoto</w:t>
      </w:r>
      <w:proofErr w:type="spellEnd"/>
      <w:r>
        <w:t xml:space="preserve"> similarity of structure match. The edges mapp</w:t>
      </w:r>
      <w:r>
        <w:t xml:space="preserve">ed the </w:t>
      </w:r>
      <w:proofErr w:type="spellStart"/>
      <w:r>
        <w:t>spectural</w:t>
      </w:r>
      <w:proofErr w:type="spellEnd"/>
      <w:r>
        <w:t xml:space="preserve"> similarity of noise filtered between features (</w:t>
      </w:r>
      <w:proofErr w:type="gramStart"/>
      <w:r>
        <w:t xml:space="preserve">cosine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0.3</m:t>
        </m:r>
      </m:oMath>
      <w:r>
        <w:t xml:space="preserve">; ZODIAC score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0.9</m:t>
        </m:r>
      </m:oMath>
      <w:r>
        <w:t xml:space="preserve">) and implied the identification quality (Tanimoto similarity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0.4</m:t>
        </m:r>
      </m:oMath>
      <w:r>
        <w:t>) of features. The edges were cut off to leave less than 5 with top spectral similarity.</w:t>
      </w:r>
      <w:commentRangeEnd w:id="70"/>
      <w:r w:rsidR="00495639">
        <w:rPr>
          <w:rStyle w:val="af8"/>
        </w:rPr>
        <w:commentReference w:id="70"/>
      </w:r>
    </w:p>
    <w:p w:rsidR="002A453E" w:rsidRDefault="00480B66">
      <w:pPr>
        <w:pStyle w:val="a0"/>
      </w:pPr>
      <w:r>
        <w:t>  </w:t>
      </w:r>
      <w:r>
        <w:t xml:space="preserve"> </w:t>
      </w:r>
      <w:proofErr w:type="gramStart"/>
      <w:r>
        <w:rPr>
          <w:b/>
          <w:bCs/>
        </w:rPr>
        <w:t>Fig.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S5 | In-depth visualization of child-nebula of ‘</w:t>
      </w:r>
      <w:proofErr w:type="spellStart"/>
      <w:r>
        <w:rPr>
          <w:b/>
          <w:bCs/>
        </w:rPr>
        <w:t>Pyranones</w:t>
      </w:r>
      <w:proofErr w:type="spellEnd"/>
      <w:r>
        <w:rPr>
          <w:b/>
          <w:bCs/>
        </w:rPr>
        <w:t xml:space="preserve"> and derivatives’ (PDs) and ‘</w:t>
      </w:r>
      <w:proofErr w:type="spellStart"/>
      <w:r>
        <w:rPr>
          <w:b/>
          <w:bCs/>
        </w:rPr>
        <w:t>Iridoid</w:t>
      </w:r>
      <w:proofErr w:type="spellEnd"/>
      <w:r>
        <w:rPr>
          <w:b/>
          <w:bCs/>
        </w:rPr>
        <w:t xml:space="preserve"> O-glycosides’ (IOGs) facilitated discovery of chemical transformation in </w:t>
      </w:r>
      <w:r>
        <w:rPr>
          <w:b/>
          <w:bCs/>
          <w:i/>
          <w:iCs/>
        </w:rPr>
        <w:t xml:space="preserve">E. </w:t>
      </w:r>
      <w:proofErr w:type="spellStart"/>
      <w:r>
        <w:rPr>
          <w:b/>
          <w:bCs/>
          <w:i/>
          <w:iCs/>
        </w:rPr>
        <w:t>ulmoides</w:t>
      </w:r>
      <w:proofErr w:type="spellEnd"/>
      <w:r>
        <w:rPr>
          <w:b/>
          <w:bCs/>
        </w:rPr>
        <w:t xml:space="preserve"> dataset.</w:t>
      </w:r>
      <w:proofErr w:type="gramEnd"/>
      <w:r>
        <w:t xml:space="preserve"> The child-nebulae of PDs and IOGs were visualized according to the </w:t>
      </w:r>
      <w:r>
        <w:t xml:space="preserve">neo-child-nebulae (Fig. S7). The </w:t>
      </w:r>
      <w:r>
        <w:rPr>
          <w:b/>
          <w:bCs/>
        </w:rPr>
        <w:t>Ring diagram</w:t>
      </w:r>
      <w:r>
        <w:t xml:space="preserve"> mapped relative summed peak area of per feature detected within each metadata group</w:t>
      </w:r>
      <w:del w:id="71" w:author="dell" w:date="2022-05-26T11:04:00Z">
        <w:r w:rsidDel="00495639">
          <w:delText xml:space="preserve"> (Pro-Eucommia: group of </w:delText>
        </w:r>
        <w:r w:rsidDel="00495639">
          <w:rPr>
            <w:i/>
            <w:iCs/>
          </w:rPr>
          <w:delText>E. ulmoides</w:delText>
        </w:r>
        <w:r w:rsidDel="00495639">
          <w:delText xml:space="preserve"> after processing; Raw-Eucommia: group of </w:delText>
        </w:r>
        <w:r w:rsidDel="00495639">
          <w:rPr>
            <w:i/>
            <w:iCs/>
          </w:rPr>
          <w:delText>E. ulmoides</w:delText>
        </w:r>
        <w:r w:rsidDel="00495639">
          <w:delText xml:space="preserve"> before processing)</w:delText>
        </w:r>
      </w:del>
      <w:r>
        <w:t xml:space="preserve"> </w:t>
      </w:r>
      <w:proofErr w:type="gramStart"/>
      <w:r>
        <w:t>The</w:t>
      </w:r>
      <w:proofErr w:type="gramEnd"/>
      <w:r>
        <w:t xml:space="preserve"> top score </w:t>
      </w:r>
      <w:r>
        <w:rPr>
          <w:b/>
          <w:bCs/>
        </w:rPr>
        <w:t>Stru</w:t>
      </w:r>
      <w:r>
        <w:rPr>
          <w:b/>
          <w:bCs/>
        </w:rPr>
        <w:t>ctures</w:t>
      </w:r>
      <w:r>
        <w:t xml:space="preserve"> of features were mapped into nodes. In particular, herein the atomic coordinates of molecular structures were calculated by </w:t>
      </w:r>
      <w:hyperlink r:id="rId13" w:tooltip="https://docs.chemaxon.com/display/docs/molconvert.md" w:history="1">
        <w:r>
          <w:rPr>
            <w:rStyle w:val="af6"/>
          </w:rPr>
          <w:t>Molconvert</w:t>
        </w:r>
      </w:hyperlink>
      <w:r>
        <w:t xml:space="preserve">, since its less structural overlap (the default setting for </w:t>
      </w:r>
      <w:proofErr w:type="spellStart"/>
      <w:r>
        <w:t>MCnebula</w:t>
      </w:r>
      <w:proofErr w:type="spellEnd"/>
      <w:r>
        <w:t xml:space="preserve">, </w:t>
      </w:r>
      <w:proofErr w:type="spellStart"/>
      <w:r>
        <w:t>ChemmineOB</w:t>
      </w:r>
      <w:proofErr w:type="spellEnd"/>
      <w:r>
        <w:t xml:space="preserve"> was performed for calculation). </w:t>
      </w:r>
      <w:r>
        <w:rPr>
          <w:b/>
          <w:bCs/>
        </w:rPr>
        <w:t>Other annotation:</w:t>
      </w:r>
      <w:r>
        <w:t xml:space="preserve"> The size of nodes mapped the </w:t>
      </w:r>
      <w:proofErr w:type="spellStart"/>
      <w:r>
        <w:t>Tanimoto</w:t>
      </w:r>
      <w:proofErr w:type="spellEnd"/>
      <w:r>
        <w:t xml:space="preserve"> similarity of structure match. The edges mapped the </w:t>
      </w:r>
      <w:proofErr w:type="spellStart"/>
      <w:r>
        <w:t>spectural</w:t>
      </w:r>
      <w:proofErr w:type="spellEnd"/>
      <w:r>
        <w:t xml:space="preserve"> similarity o</w:t>
      </w:r>
      <w:r>
        <w:t>f noise filtered between features (</w:t>
      </w:r>
      <w:proofErr w:type="gramStart"/>
      <w:r>
        <w:t xml:space="preserve">cosine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0.3</m:t>
        </m:r>
      </m:oMath>
      <w:r>
        <w:t xml:space="preserve">; ZODIAC score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0.9</m:t>
        </m:r>
      </m:oMath>
      <w:r>
        <w:t xml:space="preserve">) and implied the identification quality (Tanimoto similarity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0.4</m:t>
        </m:r>
      </m:oMath>
      <w:r>
        <w:t>) of features. The edges were cut off to leave less than 5 with top spectral similarity.</w:t>
      </w:r>
    </w:p>
    <w:p w:rsidR="002A453E" w:rsidDel="00495639" w:rsidRDefault="00480B66">
      <w:pPr>
        <w:pStyle w:val="a0"/>
        <w:rPr>
          <w:del w:id="72" w:author="dell" w:date="2022-05-26T11:07:00Z"/>
        </w:rPr>
      </w:pPr>
      <w:r>
        <w:t>  </w:t>
      </w:r>
      <w:r>
        <w:t xml:space="preserve"> </w:t>
      </w:r>
      <w:proofErr w:type="gramStart"/>
      <w:r>
        <w:rPr>
          <w:b/>
          <w:bCs/>
        </w:rPr>
        <w:t>Fig.</w:t>
      </w:r>
      <w:proofErr w:type="gramEnd"/>
      <w:r>
        <w:rPr>
          <w:b/>
          <w:bCs/>
        </w:rPr>
        <w:t xml:space="preserve"> S6 | Mass spectrometry inspe</w:t>
      </w:r>
      <w:r>
        <w:rPr>
          <w:b/>
          <w:bCs/>
        </w:rPr>
        <w:t xml:space="preserve">ction for remarkable features of </w:t>
      </w:r>
      <w:proofErr w:type="spellStart"/>
      <w:r>
        <w:rPr>
          <w:b/>
          <w:bCs/>
        </w:rPr>
        <w:t>lignans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iridoids</w:t>
      </w:r>
      <w:proofErr w:type="spellEnd"/>
      <w:r>
        <w:rPr>
          <w:b/>
          <w:bCs/>
        </w:rPr>
        <w:t xml:space="preserve"> in </w:t>
      </w:r>
      <w:r>
        <w:rPr>
          <w:b/>
          <w:bCs/>
          <w:i/>
          <w:iCs/>
        </w:rPr>
        <w:t xml:space="preserve">E. </w:t>
      </w:r>
      <w:proofErr w:type="spellStart"/>
      <w:r>
        <w:rPr>
          <w:b/>
          <w:bCs/>
          <w:i/>
          <w:iCs/>
        </w:rPr>
        <w:t>ulmoides</w:t>
      </w:r>
      <w:proofErr w:type="spellEnd"/>
      <w:r>
        <w:rPr>
          <w:b/>
          <w:bCs/>
        </w:rPr>
        <w:t xml:space="preserve"> dataset.</w:t>
      </w:r>
      <w:r>
        <w:t xml:space="preserve"> The features were picked </w:t>
      </w:r>
      <w:proofErr w:type="gramStart"/>
      <w: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FC</m:t>
        </m:r>
        <m:r>
          <m:rPr>
            <m:sty m:val="p"/>
          </m:rPr>
          <w:rPr>
            <w:rFonts w:ascii="Cambria Math" w:hAnsi="Cambria Math"/>
          </w:rPr>
          <m:t>)|&gt;</m:t>
        </m:r>
        <m:r>
          <w:rPr>
            <w:rFonts w:ascii="Cambria Math" w:hAnsi="Cambria Math"/>
          </w:rPr>
          <m:t>1</m:t>
        </m:r>
      </m:oMath>
      <w:r>
        <w:t xml:space="preserve">, Tanimoto similarity </w:t>
      </w:r>
      <m:oMath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0.5</m:t>
        </m:r>
      </m:oMath>
      <w:r>
        <w:t>, and fine peak shape. (</w:t>
      </w:r>
      <w:r>
        <w:rPr>
          <w:b/>
          <w:bCs/>
        </w:rPr>
        <w:t>a</w:t>
      </w:r>
      <w:r>
        <w:t xml:space="preserve">) The extracted ion chromatogram (EIC) plot illustrated the peak shape detected </w:t>
      </w:r>
      <w:r>
        <w:t xml:space="preserve">via Automated Data Analysis Pipeline (ADAP) algorithm. </w:t>
      </w:r>
      <w:del w:id="73" w:author="dell" w:date="2022-05-26T11:05:00Z">
        <w:r w:rsidDel="00495639">
          <w:delText xml:space="preserve">(Pro-Eucommia: group of </w:delText>
        </w:r>
        <w:r w:rsidDel="00495639">
          <w:rPr>
            <w:i/>
            <w:iCs/>
          </w:rPr>
          <w:delText>E. ulmoides</w:delText>
        </w:r>
        <w:r w:rsidDel="00495639">
          <w:delText xml:space="preserve"> after processing; Raw-Eucommia: group of </w:delText>
        </w:r>
        <w:r w:rsidDel="00495639">
          <w:rPr>
            <w:i/>
            <w:iCs/>
          </w:rPr>
          <w:delText>E. ulmoides</w:delText>
        </w:r>
        <w:r w:rsidDel="00495639">
          <w:delText xml:space="preserve"> before processing). </w:delText>
        </w:r>
      </w:del>
      <w:r>
        <w:t>(</w:t>
      </w:r>
      <w:r>
        <w:rPr>
          <w:b/>
          <w:bCs/>
        </w:rPr>
        <w:t>b</w:t>
      </w:r>
      <w:r>
        <w:t xml:space="preserve">) The mirrored MS/MS spectra plots illustrated the raw </w:t>
      </w:r>
      <w:r>
        <w:lastRenderedPageBreak/>
        <w:t>MS/MS spectra (back bar) and the no</w:t>
      </w:r>
      <w:r>
        <w:t>ise filtered MS/MS spectra (red bar)</w:t>
      </w:r>
      <w:del w:id="74" w:author="dell" w:date="2022-05-26T11:07:00Z">
        <w:r w:rsidDel="00495639">
          <w:delText>. The noise filtered MS/MS spectra were obtained</w:delText>
        </w:r>
      </w:del>
      <w:r>
        <w:t xml:space="preserve"> via building fragmentation tree in SIRIUS workflow. The dot above the bar implied a corresponding relation. The top score structures were mapped into mirrored MS/MS spectr</w:t>
      </w:r>
      <w:r>
        <w:t xml:space="preserve">a. </w:t>
      </w:r>
      <w:del w:id="75" w:author="dell" w:date="2022-05-26T11:07:00Z">
        <w:r w:rsidDel="00495639">
          <w:delText>Note that MS/MS spectrum is fail in unequivocally ascertaining the molecular scaffold (i.e. geometrical isomers, position isomers) and 3D structure.</w:delText>
        </w:r>
      </w:del>
    </w:p>
    <w:p w:rsidR="002A453E" w:rsidRDefault="00480B66">
      <w:pPr>
        <w:pStyle w:val="a0"/>
      </w:pPr>
      <w:r>
        <w:t>  </w:t>
      </w:r>
      <w:r>
        <w:t xml:space="preserve"> </w:t>
      </w:r>
      <w:proofErr w:type="gramStart"/>
      <w:r>
        <w:rPr>
          <w:b/>
          <w:bCs/>
        </w:rPr>
        <w:t>Fig.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S8 | Interrogation of classes distribution of </w:t>
      </w:r>
      <w:commentRangeStart w:id="76"/>
      <w:r>
        <w:rPr>
          <w:b/>
          <w:bCs/>
        </w:rPr>
        <w:t>raw spectral library</w:t>
      </w:r>
      <w:commentRangeEnd w:id="76"/>
      <w:r w:rsidR="00495639">
        <w:rPr>
          <w:rStyle w:val="af8"/>
        </w:rPr>
        <w:commentReference w:id="76"/>
      </w:r>
      <w:r>
        <w:rPr>
          <w:b/>
          <w:bCs/>
        </w:rPr>
        <w:t xml:space="preserve"> collection in child-nebulae.</w:t>
      </w:r>
      <w:proofErr w:type="gramEnd"/>
      <w:r>
        <w:t xml:space="preserve"> </w:t>
      </w:r>
      <w:r>
        <w:t xml:space="preserve">The Child-nebulae were visualized in network layout algorithm of </w:t>
      </w:r>
      <w:hyperlink r:id="rId14" w:tooltip="https://cran.microsoft.com/web/packages/igraph/igraph.pdf" w:history="1">
        <w:r>
          <w:rPr>
            <w:rStyle w:val="af6"/>
          </w:rPr>
          <w:t>layout_with_fr</w:t>
        </w:r>
      </w:hyperlink>
      <w:r>
        <w:t>. All the classified labels mapped nebul</w:t>
      </w:r>
      <w:r>
        <w:t xml:space="preserve">a-index and the nebula-name of corresponding sub-network. The size of nodes mapped the </w:t>
      </w:r>
      <w:proofErr w:type="spellStart"/>
      <w:r>
        <w:t>Tanimoto</w:t>
      </w:r>
      <w:proofErr w:type="spellEnd"/>
      <w:r>
        <w:t xml:space="preserve"> similarity of structure match. The edges mapped the </w:t>
      </w:r>
      <w:proofErr w:type="spellStart"/>
      <w:r>
        <w:t>spectural</w:t>
      </w:r>
      <w:proofErr w:type="spellEnd"/>
      <w:r>
        <w:t xml:space="preserve"> similarity of noise filtered between features (</w:t>
      </w:r>
      <w:proofErr w:type="gramStart"/>
      <w:r>
        <w:t xml:space="preserve">cosine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0.3</m:t>
        </m:r>
      </m:oMath>
      <w:r>
        <w:t xml:space="preserve">; ZODIAC score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0.9</m:t>
        </m:r>
      </m:oMath>
      <w:r>
        <w:t>) and implied the ide</w:t>
      </w:r>
      <w:proofErr w:type="spellStart"/>
      <w:r>
        <w:t>ntification</w:t>
      </w:r>
      <w:proofErr w:type="spellEnd"/>
      <w:r>
        <w:t xml:space="preserve"> quality (</w:t>
      </w:r>
      <w:proofErr w:type="spellStart"/>
      <w:r>
        <w:t>Tanimoto</w:t>
      </w:r>
      <w:proofErr w:type="spellEnd"/>
      <w:r>
        <w:t xml:space="preserve"> </w:t>
      </w:r>
      <w:bookmarkStart w:id="77" w:name="_GoBack"/>
      <w:bookmarkEnd w:id="77"/>
      <w:r>
        <w:t xml:space="preserve">similarity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0.4</m:t>
        </m:r>
      </m:oMath>
      <w:r>
        <w:t>) of features. The edges were cut off to leave less than 5 with top spectral similarity.</w:t>
      </w:r>
      <w:bookmarkEnd w:id="0"/>
      <w:bookmarkEnd w:id="67"/>
    </w:p>
    <w:sectPr w:rsidR="002A453E">
      <w:pgSz w:w="11906" w:h="16838"/>
      <w:pgMar w:top="1134" w:right="850" w:bottom="1134" w:left="1701" w:header="709" w:footer="709" w:gutter="0"/>
      <w:cols w:space="170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22-05-26T10:38:00Z" w:initials="d">
    <w:p w:rsidR="00187C0C" w:rsidRDefault="00187C0C">
      <w:pPr>
        <w:pStyle w:val="af9"/>
        <w:rPr>
          <w:rFonts w:hint="eastAsia"/>
          <w:lang w:eastAsia="zh-CN"/>
        </w:rPr>
      </w:pPr>
      <w:r>
        <w:rPr>
          <w:rStyle w:val="af8"/>
        </w:rPr>
        <w:annotationRef/>
      </w:r>
      <w:proofErr w:type="spellStart"/>
      <w:r>
        <w:t>Legend</w:t>
      </w:r>
      <w:r>
        <w:t>的说明时态都换成一般现在时，表示在陈述这个图片，是通用的解释</w:t>
      </w:r>
      <w:r w:rsidR="001271B5">
        <w:t>。</w:t>
      </w:r>
      <w:proofErr w:type="spellEnd"/>
      <w:r w:rsidR="001271B5">
        <w:rPr>
          <w:lang w:eastAsia="zh-CN"/>
        </w:rPr>
        <w:t>句式尽量简短明了，不要出现副词和连词</w:t>
      </w:r>
      <w:r w:rsidR="00DA748B">
        <w:rPr>
          <w:lang w:eastAsia="zh-CN"/>
        </w:rPr>
        <w:t>，也不解释过为什么</w:t>
      </w:r>
      <w:r w:rsidR="00DA748B">
        <w:rPr>
          <w:rFonts w:hint="eastAsia"/>
          <w:lang w:eastAsia="zh-CN"/>
        </w:rPr>
        <w:t>这么画</w:t>
      </w:r>
      <w:r w:rsidR="004524C9">
        <w:rPr>
          <w:rFonts w:hint="eastAsia"/>
          <w:lang w:eastAsia="zh-CN"/>
        </w:rPr>
        <w:t>，文中解释过</w:t>
      </w:r>
      <w:proofErr w:type="gramStart"/>
      <w:r w:rsidR="004524C9">
        <w:rPr>
          <w:rFonts w:hint="eastAsia"/>
          <w:lang w:eastAsia="zh-CN"/>
        </w:rPr>
        <w:t>得内容</w:t>
      </w:r>
      <w:proofErr w:type="gramEnd"/>
      <w:r w:rsidR="004524C9">
        <w:rPr>
          <w:rFonts w:hint="eastAsia"/>
          <w:lang w:eastAsia="zh-CN"/>
        </w:rPr>
        <w:t>可以不用再提</w:t>
      </w:r>
    </w:p>
  </w:comment>
  <w:comment w:id="7" w:author="dell" w:date="2022-05-26T10:18:00Z" w:initials="d">
    <w:p w:rsidR="001271B5" w:rsidRDefault="001271B5">
      <w:pPr>
        <w:pStyle w:val="af9"/>
      </w:pPr>
      <w:r>
        <w:rPr>
          <w:rStyle w:val="af8"/>
        </w:rPr>
        <w:annotationRef/>
      </w:r>
      <w:proofErr w:type="spellStart"/>
      <w:r>
        <w:t>这是</w:t>
      </w:r>
      <w:r>
        <w:t>R</w:t>
      </w:r>
      <w:r>
        <w:t>包里的功能？需要解释</w:t>
      </w:r>
      <w:proofErr w:type="spellEnd"/>
    </w:p>
  </w:comment>
  <w:comment w:id="41" w:author="dell" w:date="2022-05-26T10:44:00Z" w:initials="d">
    <w:p w:rsidR="0082357B" w:rsidRDefault="0082357B">
      <w:pPr>
        <w:pStyle w:val="af9"/>
      </w:pPr>
      <w:r>
        <w:rPr>
          <w:rStyle w:val="af8"/>
        </w:rPr>
        <w:annotationRef/>
      </w:r>
      <w:proofErr w:type="spellStart"/>
      <w:r>
        <w:t>如果和上图有重复可以简写参考上图</w:t>
      </w:r>
      <w:proofErr w:type="spellEnd"/>
    </w:p>
  </w:comment>
  <w:comment w:id="60" w:author="dell" w:date="2022-05-26T10:55:00Z" w:initials="d">
    <w:p w:rsidR="008C3E6B" w:rsidRDefault="008C3E6B">
      <w:pPr>
        <w:pStyle w:val="af9"/>
        <w:rPr>
          <w:rFonts w:hint="eastAsia"/>
          <w:lang w:eastAsia="zh-CN"/>
        </w:rPr>
      </w:pPr>
      <w:r>
        <w:rPr>
          <w:rStyle w:val="af8"/>
        </w:rPr>
        <w:annotationRef/>
      </w:r>
      <w:r>
        <w:t>左边</w:t>
      </w:r>
      <w:r>
        <w:t>Fig</w:t>
      </w:r>
      <w:r>
        <w:rPr>
          <w:rFonts w:hint="eastAsia"/>
          <w:lang w:eastAsia="zh-CN"/>
        </w:rPr>
        <w:t>.6A,</w:t>
      </w:r>
      <w:r>
        <w:rPr>
          <w:rFonts w:hint="eastAsia"/>
          <w:lang w:eastAsia="zh-CN"/>
        </w:rPr>
        <w:t>右为</w:t>
      </w:r>
      <w:r>
        <w:rPr>
          <w:rFonts w:hint="eastAsia"/>
          <w:lang w:eastAsia="zh-CN"/>
        </w:rPr>
        <w:t>6B</w:t>
      </w:r>
    </w:p>
  </w:comment>
  <w:comment w:id="65" w:author="dell" w:date="2022-05-26T10:57:00Z" w:initials="d">
    <w:p w:rsidR="008C3E6B" w:rsidRDefault="008C3E6B">
      <w:pPr>
        <w:pStyle w:val="af9"/>
        <w:rPr>
          <w:rFonts w:hint="eastAsia"/>
          <w:lang w:eastAsia="zh-CN"/>
        </w:rPr>
      </w:pPr>
      <w:r>
        <w:rPr>
          <w:rStyle w:val="af8"/>
        </w:rPr>
        <w:annotationRef/>
      </w:r>
      <w:proofErr w:type="spellStart"/>
      <w:r>
        <w:t>改成</w:t>
      </w:r>
      <w:r>
        <w:t>AB</w:t>
      </w:r>
      <w:r>
        <w:t>图</w:t>
      </w:r>
      <w:proofErr w:type="spellEnd"/>
      <w:r>
        <w:rPr>
          <w:rFonts w:hint="eastAsia"/>
          <w:lang w:eastAsia="zh-CN"/>
        </w:rPr>
        <w:t>，同上</w:t>
      </w:r>
    </w:p>
  </w:comment>
  <w:comment w:id="69" w:author="dell" w:date="2022-05-26T11:02:00Z" w:initials="d">
    <w:p w:rsidR="00D36FF1" w:rsidRDefault="00D36FF1">
      <w:pPr>
        <w:pStyle w:val="af9"/>
        <w:rPr>
          <w:rFonts w:hint="eastAsia"/>
          <w:lang w:eastAsia="zh-CN"/>
        </w:rPr>
      </w:pPr>
      <w:r>
        <w:rPr>
          <w:rStyle w:val="af8"/>
        </w:rPr>
        <w:annotationRef/>
      </w:r>
      <w:proofErr w:type="spellStart"/>
      <w:proofErr w:type="gramStart"/>
      <w:r>
        <w:t>和之前</w:t>
      </w:r>
      <w:proofErr w:type="gramEnd"/>
      <w:r>
        <w:t>的</w:t>
      </w:r>
      <w:r>
        <w:t>fig</w:t>
      </w:r>
      <w:r>
        <w:t>有重复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</w:t>
      </w:r>
      <w:r w:rsidR="00495639">
        <w:rPr>
          <w:rFonts w:hint="eastAsia"/>
          <w:lang w:eastAsia="zh-CN"/>
        </w:rPr>
        <w:t>标注</w:t>
      </w:r>
      <w:r>
        <w:rPr>
          <w:rFonts w:hint="eastAsia"/>
          <w:lang w:eastAsia="zh-CN"/>
        </w:rPr>
        <w:t>参考</w:t>
      </w:r>
      <w:r w:rsidR="00495639">
        <w:rPr>
          <w:rFonts w:hint="eastAsia"/>
          <w:lang w:eastAsia="zh-CN"/>
        </w:rPr>
        <w:t>上图</w:t>
      </w:r>
    </w:p>
  </w:comment>
  <w:comment w:id="70" w:author="dell" w:date="2022-05-26T11:02:00Z" w:initials="d">
    <w:p w:rsidR="00495639" w:rsidRDefault="00495639">
      <w:pPr>
        <w:pStyle w:val="af9"/>
      </w:pPr>
      <w:r>
        <w:rPr>
          <w:rStyle w:val="af8"/>
        </w:rPr>
        <w:annotationRef/>
      </w:r>
      <w:proofErr w:type="spellStart"/>
      <w:r>
        <w:t>批注见上</w:t>
      </w:r>
      <w:proofErr w:type="spellEnd"/>
    </w:p>
  </w:comment>
  <w:comment w:id="76" w:author="dell" w:date="2022-05-26T11:09:00Z" w:initials="d">
    <w:p w:rsidR="00495639" w:rsidRDefault="00495639">
      <w:pPr>
        <w:pStyle w:val="af9"/>
        <w:rPr>
          <w:rFonts w:hint="eastAsia"/>
          <w:lang w:eastAsia="zh-CN"/>
        </w:rPr>
      </w:pPr>
      <w:r>
        <w:rPr>
          <w:rStyle w:val="af8"/>
        </w:rPr>
        <w:annotationRef/>
      </w:r>
      <w:proofErr w:type="spellStart"/>
      <w:r>
        <w:t>数据来源是光谱库</w:t>
      </w:r>
      <w:proofErr w:type="spellEnd"/>
      <w:r>
        <w:t>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B66" w:rsidRDefault="00480B66">
      <w:pPr>
        <w:spacing w:after="0"/>
      </w:pPr>
      <w:r>
        <w:separator/>
      </w:r>
    </w:p>
  </w:endnote>
  <w:endnote w:type="continuationSeparator" w:id="0">
    <w:p w:rsidR="00480B66" w:rsidRDefault="00480B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B66" w:rsidRDefault="00480B66">
      <w:r>
        <w:separator/>
      </w:r>
    </w:p>
  </w:footnote>
  <w:footnote w:type="continuationSeparator" w:id="0">
    <w:p w:rsidR="00480B66" w:rsidRDefault="00480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5D63"/>
    <w:multiLevelType w:val="hybridMultilevel"/>
    <w:tmpl w:val="C2FA92A4"/>
    <w:lvl w:ilvl="0" w:tplc="3DB241D0">
      <w:start w:val="1"/>
      <w:numFmt w:val="bullet"/>
      <w:lvlText w:val=" "/>
      <w:lvlJc w:val="left"/>
      <w:pPr>
        <w:ind w:left="720" w:hanging="480"/>
      </w:pPr>
    </w:lvl>
    <w:lvl w:ilvl="1" w:tplc="39643C4A">
      <w:start w:val="1"/>
      <w:numFmt w:val="bullet"/>
      <w:lvlText w:val=" "/>
      <w:lvlJc w:val="left"/>
      <w:pPr>
        <w:ind w:left="1440" w:hanging="480"/>
      </w:pPr>
    </w:lvl>
    <w:lvl w:ilvl="2" w:tplc="2DDCA456">
      <w:start w:val="1"/>
      <w:numFmt w:val="bullet"/>
      <w:lvlText w:val=" "/>
      <w:lvlJc w:val="left"/>
      <w:pPr>
        <w:ind w:left="2160" w:hanging="480"/>
      </w:pPr>
    </w:lvl>
    <w:lvl w:ilvl="3" w:tplc="E47E46FE">
      <w:start w:val="1"/>
      <w:numFmt w:val="bullet"/>
      <w:lvlText w:val=" "/>
      <w:lvlJc w:val="left"/>
      <w:pPr>
        <w:ind w:left="2880" w:hanging="480"/>
      </w:pPr>
    </w:lvl>
    <w:lvl w:ilvl="4" w:tplc="0B9CD84E">
      <w:start w:val="1"/>
      <w:numFmt w:val="bullet"/>
      <w:lvlText w:val=" "/>
      <w:lvlJc w:val="left"/>
      <w:pPr>
        <w:ind w:left="3600" w:hanging="480"/>
      </w:pPr>
    </w:lvl>
    <w:lvl w:ilvl="5" w:tplc="DD328822">
      <w:start w:val="1"/>
      <w:numFmt w:val="bullet"/>
      <w:lvlText w:val=" "/>
      <w:lvlJc w:val="left"/>
      <w:pPr>
        <w:ind w:left="4320" w:hanging="480"/>
      </w:pPr>
    </w:lvl>
    <w:lvl w:ilvl="6" w:tplc="008094FA">
      <w:start w:val="1"/>
      <w:numFmt w:val="bullet"/>
      <w:lvlText w:val=" "/>
      <w:lvlJc w:val="left"/>
      <w:pPr>
        <w:ind w:left="5040" w:hanging="480"/>
      </w:pPr>
    </w:lvl>
    <w:lvl w:ilvl="7" w:tplc="D3F4D8EA">
      <w:start w:val="1"/>
      <w:numFmt w:val="bullet"/>
      <w:lvlText w:val=" "/>
      <w:lvlJc w:val="left"/>
      <w:pPr>
        <w:ind w:left="5760" w:hanging="480"/>
      </w:pPr>
    </w:lvl>
    <w:lvl w:ilvl="8" w:tplc="0F022E58">
      <w:start w:val="1"/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3E"/>
    <w:rsid w:val="001271B5"/>
    <w:rsid w:val="00180C60"/>
    <w:rsid w:val="00187C0C"/>
    <w:rsid w:val="002A453E"/>
    <w:rsid w:val="004524C9"/>
    <w:rsid w:val="00480B66"/>
    <w:rsid w:val="00495639"/>
    <w:rsid w:val="004D4C46"/>
    <w:rsid w:val="0082357B"/>
    <w:rsid w:val="008C3E6B"/>
    <w:rsid w:val="00D36FF1"/>
    <w:rsid w:val="00DA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Char">
    <w:name w:val="标题 2 Char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Char">
    <w:name w:val="标题 3 Char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Char">
    <w:name w:val="标题 4 Char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Char">
    <w:name w:val="标题 5 Char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Char">
    <w:name w:val="标题 6 Char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Char">
    <w:name w:val="标题 7 Char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Char">
    <w:name w:val="标题 8 Char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Char">
    <w:name w:val="标题 9 Char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/>
    </w:pPr>
  </w:style>
  <w:style w:type="character" w:customStyle="1" w:styleId="Char">
    <w:name w:val="标题 Char"/>
    <w:basedOn w:val="a1"/>
    <w:link w:val="a6"/>
    <w:uiPriority w:val="10"/>
    <w:rPr>
      <w:sz w:val="48"/>
      <w:szCs w:val="48"/>
    </w:rPr>
  </w:style>
  <w:style w:type="character" w:customStyle="1" w:styleId="Char0">
    <w:name w:val="副标题 Char"/>
    <w:basedOn w:val="a1"/>
    <w:link w:val="a7"/>
    <w:uiPriority w:val="11"/>
    <w:rPr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pPr>
      <w:ind w:left="720" w:right="720"/>
    </w:pPr>
    <w:rPr>
      <w:i/>
    </w:rPr>
  </w:style>
  <w:style w:type="character" w:customStyle="1" w:styleId="Char1">
    <w:name w:val="引用 Char"/>
    <w:link w:val="a8"/>
    <w:uiPriority w:val="29"/>
    <w:rPr>
      <w:i/>
    </w:rPr>
  </w:style>
  <w:style w:type="paragraph" w:styleId="a9">
    <w:name w:val="Intense Quote"/>
    <w:basedOn w:val="a"/>
    <w:next w:val="a"/>
    <w:link w:val="Char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har2">
    <w:name w:val="明显引用 Char"/>
    <w:link w:val="a9"/>
    <w:uiPriority w:val="30"/>
    <w:rPr>
      <w:i/>
    </w:rPr>
  </w:style>
  <w:style w:type="paragraph" w:styleId="aa">
    <w:name w:val="header"/>
    <w:basedOn w:val="a"/>
    <w:link w:val="Char3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Char3">
    <w:name w:val="页眉 Char"/>
    <w:basedOn w:val="a1"/>
    <w:link w:val="aa"/>
    <w:uiPriority w:val="99"/>
  </w:style>
  <w:style w:type="paragraph" w:styleId="ab">
    <w:name w:val="footer"/>
    <w:basedOn w:val="a"/>
    <w:link w:val="Char4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1"/>
    <w:uiPriority w:val="99"/>
  </w:style>
  <w:style w:type="character" w:customStyle="1" w:styleId="Char4">
    <w:name w:val="页脚 Char"/>
    <w:link w:val="ab"/>
    <w:uiPriority w:val="99"/>
  </w:style>
  <w:style w:type="table" w:styleId="ac">
    <w:name w:val="Table Grid"/>
    <w:basedOn w:val="a2"/>
    <w:uiPriority w:val="59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2"/>
    <w:uiPriority w:val="59"/>
    <w:pPr>
      <w:spacing w:after="0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Char5">
    <w:name w:val="脚注文本 Char"/>
    <w:link w:val="ad"/>
    <w:uiPriority w:val="99"/>
    <w:rPr>
      <w:sz w:val="18"/>
    </w:rPr>
  </w:style>
  <w:style w:type="paragraph" w:styleId="ae">
    <w:name w:val="endnote text"/>
    <w:basedOn w:val="a"/>
    <w:link w:val="Char6"/>
    <w:uiPriority w:val="99"/>
    <w:semiHidden/>
    <w:unhideWhenUsed/>
    <w:pPr>
      <w:spacing w:after="0"/>
    </w:pPr>
    <w:rPr>
      <w:sz w:val="20"/>
    </w:rPr>
  </w:style>
  <w:style w:type="character" w:customStyle="1" w:styleId="Char6">
    <w:name w:val="尾注文本 Char"/>
    <w:link w:val="ae"/>
    <w:uiPriority w:val="99"/>
    <w:rPr>
      <w:sz w:val="20"/>
    </w:rPr>
  </w:style>
  <w:style w:type="character" w:styleId="af">
    <w:name w:val="endnote reference"/>
    <w:basedOn w:val="a1"/>
    <w:uiPriority w:val="99"/>
    <w:semiHidden/>
    <w:unhideWhenUsed/>
    <w:rPr>
      <w:vertAlign w:val="superscript"/>
    </w:rPr>
  </w:style>
  <w:style w:type="paragraph" w:styleId="10">
    <w:name w:val="toc 1"/>
    <w:basedOn w:val="a"/>
    <w:next w:val="a"/>
    <w:uiPriority w:val="39"/>
    <w:unhideWhenUsed/>
    <w:pPr>
      <w:spacing w:after="57"/>
    </w:pPr>
  </w:style>
  <w:style w:type="paragraph" w:styleId="20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6">
    <w:name w:val="Title"/>
    <w:basedOn w:val="a"/>
    <w:next w:val="a0"/>
    <w:link w:val="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0"/>
    <w:link w:val="Char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f1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f2">
    <w:name w:val="Bibliography"/>
    <w:basedOn w:val="a"/>
    <w:qFormat/>
  </w:style>
  <w:style w:type="paragraph" w:styleId="af3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d">
    <w:name w:val="footnote text"/>
    <w:basedOn w:val="a"/>
    <w:link w:val="Char5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f4">
    <w:name w:val="caption"/>
    <w:basedOn w:val="a"/>
    <w:link w:val="Char7"/>
    <w:pPr>
      <w:spacing w:after="120"/>
    </w:pPr>
    <w:rPr>
      <w:i/>
    </w:rPr>
  </w:style>
  <w:style w:type="paragraph" w:customStyle="1" w:styleId="TableCaption">
    <w:name w:val="Table Caption"/>
    <w:basedOn w:val="af4"/>
    <w:pPr>
      <w:keepNext/>
    </w:pPr>
  </w:style>
  <w:style w:type="paragraph" w:customStyle="1" w:styleId="ImageCaption">
    <w:name w:val="Image Caption"/>
    <w:basedOn w:val="af4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7">
    <w:name w:val="题注 Char"/>
    <w:basedOn w:val="a1"/>
    <w:link w:val="af4"/>
  </w:style>
  <w:style w:type="character" w:customStyle="1" w:styleId="VerbatimChar">
    <w:name w:val="Verbatim Char"/>
    <w:basedOn w:val="Char7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7"/>
  </w:style>
  <w:style w:type="character" w:styleId="af5">
    <w:name w:val="footnote reference"/>
    <w:basedOn w:val="Char7"/>
    <w:rPr>
      <w:vertAlign w:val="superscript"/>
    </w:rPr>
  </w:style>
  <w:style w:type="character" w:styleId="af6">
    <w:name w:val="Hyperlink"/>
    <w:basedOn w:val="Char7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7">
    <w:name w:val="Balloon Text"/>
    <w:basedOn w:val="a"/>
    <w:link w:val="Char8"/>
    <w:uiPriority w:val="99"/>
    <w:semiHidden/>
    <w:unhideWhenUsed/>
    <w:rsid w:val="00187C0C"/>
    <w:pPr>
      <w:spacing w:after="0"/>
    </w:pPr>
    <w:rPr>
      <w:sz w:val="18"/>
      <w:szCs w:val="18"/>
    </w:rPr>
  </w:style>
  <w:style w:type="character" w:customStyle="1" w:styleId="Char8">
    <w:name w:val="批注框文本 Char"/>
    <w:basedOn w:val="a1"/>
    <w:link w:val="af7"/>
    <w:uiPriority w:val="99"/>
    <w:semiHidden/>
    <w:rsid w:val="00187C0C"/>
    <w:rPr>
      <w:sz w:val="18"/>
      <w:szCs w:val="18"/>
    </w:rPr>
  </w:style>
  <w:style w:type="character" w:styleId="af8">
    <w:name w:val="annotation reference"/>
    <w:basedOn w:val="a1"/>
    <w:uiPriority w:val="99"/>
    <w:semiHidden/>
    <w:unhideWhenUsed/>
    <w:rsid w:val="00187C0C"/>
    <w:rPr>
      <w:sz w:val="21"/>
      <w:szCs w:val="21"/>
    </w:rPr>
  </w:style>
  <w:style w:type="paragraph" w:styleId="af9">
    <w:name w:val="annotation text"/>
    <w:basedOn w:val="a"/>
    <w:link w:val="Char9"/>
    <w:uiPriority w:val="99"/>
    <w:semiHidden/>
    <w:unhideWhenUsed/>
    <w:rsid w:val="00187C0C"/>
  </w:style>
  <w:style w:type="character" w:customStyle="1" w:styleId="Char9">
    <w:name w:val="批注文字 Char"/>
    <w:basedOn w:val="a1"/>
    <w:link w:val="af9"/>
    <w:uiPriority w:val="99"/>
    <w:semiHidden/>
    <w:rsid w:val="00187C0C"/>
  </w:style>
  <w:style w:type="paragraph" w:styleId="afa">
    <w:name w:val="annotation subject"/>
    <w:basedOn w:val="af9"/>
    <w:next w:val="af9"/>
    <w:link w:val="Chara"/>
    <w:uiPriority w:val="99"/>
    <w:semiHidden/>
    <w:unhideWhenUsed/>
    <w:rsid w:val="00187C0C"/>
    <w:rPr>
      <w:b/>
      <w:bCs/>
    </w:rPr>
  </w:style>
  <w:style w:type="character" w:customStyle="1" w:styleId="Chara">
    <w:name w:val="批注主题 Char"/>
    <w:basedOn w:val="Char9"/>
    <w:link w:val="afa"/>
    <w:uiPriority w:val="99"/>
    <w:semiHidden/>
    <w:rsid w:val="00187C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Char">
    <w:name w:val="标题 2 Char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Char">
    <w:name w:val="标题 3 Char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Char">
    <w:name w:val="标题 4 Char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Char">
    <w:name w:val="标题 5 Char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Char">
    <w:name w:val="标题 6 Char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Char">
    <w:name w:val="标题 7 Char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Char">
    <w:name w:val="标题 8 Char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Char">
    <w:name w:val="标题 9 Char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/>
    </w:pPr>
  </w:style>
  <w:style w:type="character" w:customStyle="1" w:styleId="Char">
    <w:name w:val="标题 Char"/>
    <w:basedOn w:val="a1"/>
    <w:link w:val="a6"/>
    <w:uiPriority w:val="10"/>
    <w:rPr>
      <w:sz w:val="48"/>
      <w:szCs w:val="48"/>
    </w:rPr>
  </w:style>
  <w:style w:type="character" w:customStyle="1" w:styleId="Char0">
    <w:name w:val="副标题 Char"/>
    <w:basedOn w:val="a1"/>
    <w:link w:val="a7"/>
    <w:uiPriority w:val="11"/>
    <w:rPr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pPr>
      <w:ind w:left="720" w:right="720"/>
    </w:pPr>
    <w:rPr>
      <w:i/>
    </w:rPr>
  </w:style>
  <w:style w:type="character" w:customStyle="1" w:styleId="Char1">
    <w:name w:val="引用 Char"/>
    <w:link w:val="a8"/>
    <w:uiPriority w:val="29"/>
    <w:rPr>
      <w:i/>
    </w:rPr>
  </w:style>
  <w:style w:type="paragraph" w:styleId="a9">
    <w:name w:val="Intense Quote"/>
    <w:basedOn w:val="a"/>
    <w:next w:val="a"/>
    <w:link w:val="Char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har2">
    <w:name w:val="明显引用 Char"/>
    <w:link w:val="a9"/>
    <w:uiPriority w:val="30"/>
    <w:rPr>
      <w:i/>
    </w:rPr>
  </w:style>
  <w:style w:type="paragraph" w:styleId="aa">
    <w:name w:val="header"/>
    <w:basedOn w:val="a"/>
    <w:link w:val="Char3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Char3">
    <w:name w:val="页眉 Char"/>
    <w:basedOn w:val="a1"/>
    <w:link w:val="aa"/>
    <w:uiPriority w:val="99"/>
  </w:style>
  <w:style w:type="paragraph" w:styleId="ab">
    <w:name w:val="footer"/>
    <w:basedOn w:val="a"/>
    <w:link w:val="Char4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1"/>
    <w:uiPriority w:val="99"/>
  </w:style>
  <w:style w:type="character" w:customStyle="1" w:styleId="Char4">
    <w:name w:val="页脚 Char"/>
    <w:link w:val="ab"/>
    <w:uiPriority w:val="99"/>
  </w:style>
  <w:style w:type="table" w:styleId="ac">
    <w:name w:val="Table Grid"/>
    <w:basedOn w:val="a2"/>
    <w:uiPriority w:val="59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59"/>
    <w:pPr>
      <w:spacing w:after="0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2"/>
    <w:uiPriority w:val="59"/>
    <w:pPr>
      <w:spacing w:after="0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2"/>
    <w:uiPriority w:val="5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Char5">
    <w:name w:val="脚注文本 Char"/>
    <w:link w:val="ad"/>
    <w:uiPriority w:val="99"/>
    <w:rPr>
      <w:sz w:val="18"/>
    </w:rPr>
  </w:style>
  <w:style w:type="paragraph" w:styleId="ae">
    <w:name w:val="endnote text"/>
    <w:basedOn w:val="a"/>
    <w:link w:val="Char6"/>
    <w:uiPriority w:val="99"/>
    <w:semiHidden/>
    <w:unhideWhenUsed/>
    <w:pPr>
      <w:spacing w:after="0"/>
    </w:pPr>
    <w:rPr>
      <w:sz w:val="20"/>
    </w:rPr>
  </w:style>
  <w:style w:type="character" w:customStyle="1" w:styleId="Char6">
    <w:name w:val="尾注文本 Char"/>
    <w:link w:val="ae"/>
    <w:uiPriority w:val="99"/>
    <w:rPr>
      <w:sz w:val="20"/>
    </w:rPr>
  </w:style>
  <w:style w:type="character" w:styleId="af">
    <w:name w:val="endnote reference"/>
    <w:basedOn w:val="a1"/>
    <w:uiPriority w:val="99"/>
    <w:semiHidden/>
    <w:unhideWhenUsed/>
    <w:rPr>
      <w:vertAlign w:val="superscript"/>
    </w:rPr>
  </w:style>
  <w:style w:type="paragraph" w:styleId="10">
    <w:name w:val="toc 1"/>
    <w:basedOn w:val="a"/>
    <w:next w:val="a"/>
    <w:uiPriority w:val="39"/>
    <w:unhideWhenUsed/>
    <w:pPr>
      <w:spacing w:after="57"/>
    </w:pPr>
  </w:style>
  <w:style w:type="paragraph" w:styleId="20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6">
    <w:name w:val="Title"/>
    <w:basedOn w:val="a"/>
    <w:next w:val="a0"/>
    <w:link w:val="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6"/>
    <w:next w:val="a0"/>
    <w:link w:val="Char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f1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f2">
    <w:name w:val="Bibliography"/>
    <w:basedOn w:val="a"/>
    <w:qFormat/>
  </w:style>
  <w:style w:type="paragraph" w:styleId="af3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d">
    <w:name w:val="footnote text"/>
    <w:basedOn w:val="a"/>
    <w:link w:val="Char5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4" w:space="0" w:color="000000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f4">
    <w:name w:val="caption"/>
    <w:basedOn w:val="a"/>
    <w:link w:val="Char7"/>
    <w:pPr>
      <w:spacing w:after="120"/>
    </w:pPr>
    <w:rPr>
      <w:i/>
    </w:rPr>
  </w:style>
  <w:style w:type="paragraph" w:customStyle="1" w:styleId="TableCaption">
    <w:name w:val="Table Caption"/>
    <w:basedOn w:val="af4"/>
    <w:pPr>
      <w:keepNext/>
    </w:pPr>
  </w:style>
  <w:style w:type="paragraph" w:customStyle="1" w:styleId="ImageCaption">
    <w:name w:val="Image Caption"/>
    <w:basedOn w:val="af4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7">
    <w:name w:val="题注 Char"/>
    <w:basedOn w:val="a1"/>
    <w:link w:val="af4"/>
  </w:style>
  <w:style w:type="character" w:customStyle="1" w:styleId="VerbatimChar">
    <w:name w:val="Verbatim Char"/>
    <w:basedOn w:val="Char7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7"/>
  </w:style>
  <w:style w:type="character" w:styleId="af5">
    <w:name w:val="footnote reference"/>
    <w:basedOn w:val="Char7"/>
    <w:rPr>
      <w:vertAlign w:val="superscript"/>
    </w:rPr>
  </w:style>
  <w:style w:type="character" w:styleId="af6">
    <w:name w:val="Hyperlink"/>
    <w:basedOn w:val="Char7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7">
    <w:name w:val="Balloon Text"/>
    <w:basedOn w:val="a"/>
    <w:link w:val="Char8"/>
    <w:uiPriority w:val="99"/>
    <w:semiHidden/>
    <w:unhideWhenUsed/>
    <w:rsid w:val="00187C0C"/>
    <w:pPr>
      <w:spacing w:after="0"/>
    </w:pPr>
    <w:rPr>
      <w:sz w:val="18"/>
      <w:szCs w:val="18"/>
    </w:rPr>
  </w:style>
  <w:style w:type="character" w:customStyle="1" w:styleId="Char8">
    <w:name w:val="批注框文本 Char"/>
    <w:basedOn w:val="a1"/>
    <w:link w:val="af7"/>
    <w:uiPriority w:val="99"/>
    <w:semiHidden/>
    <w:rsid w:val="00187C0C"/>
    <w:rPr>
      <w:sz w:val="18"/>
      <w:szCs w:val="18"/>
    </w:rPr>
  </w:style>
  <w:style w:type="character" w:styleId="af8">
    <w:name w:val="annotation reference"/>
    <w:basedOn w:val="a1"/>
    <w:uiPriority w:val="99"/>
    <w:semiHidden/>
    <w:unhideWhenUsed/>
    <w:rsid w:val="00187C0C"/>
    <w:rPr>
      <w:sz w:val="21"/>
      <w:szCs w:val="21"/>
    </w:rPr>
  </w:style>
  <w:style w:type="paragraph" w:styleId="af9">
    <w:name w:val="annotation text"/>
    <w:basedOn w:val="a"/>
    <w:link w:val="Char9"/>
    <w:uiPriority w:val="99"/>
    <w:semiHidden/>
    <w:unhideWhenUsed/>
    <w:rsid w:val="00187C0C"/>
  </w:style>
  <w:style w:type="character" w:customStyle="1" w:styleId="Char9">
    <w:name w:val="批注文字 Char"/>
    <w:basedOn w:val="a1"/>
    <w:link w:val="af9"/>
    <w:uiPriority w:val="99"/>
    <w:semiHidden/>
    <w:rsid w:val="00187C0C"/>
  </w:style>
  <w:style w:type="paragraph" w:styleId="afa">
    <w:name w:val="annotation subject"/>
    <w:basedOn w:val="af9"/>
    <w:next w:val="af9"/>
    <w:link w:val="Chara"/>
    <w:uiPriority w:val="99"/>
    <w:semiHidden/>
    <w:unhideWhenUsed/>
    <w:rsid w:val="00187C0C"/>
    <w:rPr>
      <w:b/>
      <w:bCs/>
    </w:rPr>
  </w:style>
  <w:style w:type="character" w:customStyle="1" w:styleId="Chara">
    <w:name w:val="批注主题 Char"/>
    <w:basedOn w:val="Char9"/>
    <w:link w:val="afa"/>
    <w:uiPriority w:val="99"/>
    <w:semiHidden/>
    <w:rsid w:val="00187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chemaxon.com/display/docs/molconvert.m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chemaxon.com/display/docs/molconvert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an.microsoft.com/web/packages/igraph/igraph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ran.microsoft.com/web/packages/igraph/igraph.pdf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cran.microsoft.com/web/packages/igraph/i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Arial"/>
      </a:majorFont>
      <a:minorFont>
        <a:latin typeface="Cambria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1986</Words>
  <Characters>11323</Characters>
  <Application>Microsoft Office Word</Application>
  <DocSecurity>0</DocSecurity>
  <Lines>94</Lines>
  <Paragraphs>26</Paragraphs>
  <ScaleCrop>false</ScaleCrop>
  <Company>HP</Company>
  <LinksUpToDate>false</LinksUpToDate>
  <CharactersWithSpaces>13283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2022-05-26T02:28:00Z</dcterms:created>
  <dcterms:modified xsi:type="dcterms:W3CDTF">2022-05-26T03:09:00Z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