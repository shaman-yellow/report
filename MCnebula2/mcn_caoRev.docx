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both"/>
      </w:pPr>
      <w:bookmarkStart w:id="0" w:name="X89754b805e66ffdc9d84b5b61283769fcad8b57"/>
      <w:r>
        <w:t xml:space="preserve">MCnebula: Critical chemical classes </w:t>
      </w:r>
      <w:del w:id="0" w:author="2003" w:date="2023-04-21T14:47:00Z">
        <w:r>
          <w:rPr/>
          <w:delText xml:space="preserve">to </w:delText>
        </w:r>
      </w:del>
      <w:ins w:id="1" w:author="2003" w:date="2023-04-21T14:47:00Z">
        <w:r>
          <w:rPr/>
          <w:t xml:space="preserve">for the </w:t>
        </w:r>
      </w:ins>
      <w:del w:id="2" w:author="2003" w:date="2023-04-21T14:47:00Z">
        <w:r>
          <w:rPr/>
          <w:delText xml:space="preserve">classify </w:delText>
        </w:r>
      </w:del>
      <w:ins w:id="3" w:author="2003" w:date="2023-04-21T14:47:00Z">
        <w:r>
          <w:rPr/>
          <w:t xml:space="preserve">classification </w:t>
        </w:r>
      </w:ins>
      <w:r>
        <w:t>and boost identification by visualization for untargeted LC-MS/MS data analysis</w:t>
      </w:r>
    </w:p>
    <w:p>
      <w:pPr>
        <w:pStyle w:val="42"/>
        <w:spacing w:line="480" w:lineRule="auto"/>
      </w:pPr>
      <w:bookmarkStart w:id="1" w:name="abstract"/>
      <w:r>
        <w:rPr>
          <w:b/>
          <w:bCs/>
        </w:rPr>
        <w:t>Lichuang Huang</w:t>
      </w:r>
      <w:r>
        <w:rPr>
          <w:b/>
          <w:bCs/>
          <w:vertAlign w:val="superscript"/>
        </w:rPr>
        <w:t>1, 2 #</w:t>
      </w:r>
      <w:r>
        <w:rPr>
          <w:b/>
          <w:bCs/>
        </w:rPr>
        <w:t>, Qiyuan Shan</w:t>
      </w:r>
      <w:r>
        <w:rPr>
          <w:b/>
          <w:bCs/>
          <w:vertAlign w:val="superscript"/>
        </w:rPr>
        <w:t>1, 2 #</w:t>
      </w:r>
      <w:r>
        <w:rPr>
          <w:b/>
          <w:bCs/>
        </w:rPr>
        <w:t>,</w:t>
      </w:r>
      <w:r>
        <w:t xml:space="preserve"> </w:t>
      </w:r>
      <w:r>
        <w:rPr>
          <w:b/>
          <w:bCs/>
        </w:rPr>
        <w:t>Qiang Lyu</w:t>
      </w:r>
      <w:r>
        <w:rPr>
          <w:b/>
          <w:bCs/>
          <w:vertAlign w:val="superscript"/>
        </w:rPr>
        <w:t>1</w:t>
      </w:r>
      <w:r>
        <w:rPr>
          <w:b/>
          <w:bCs/>
        </w:rPr>
        <w:t>, Shuosheng Zhang</w:t>
      </w:r>
      <w:r>
        <w:rPr>
          <w:b/>
          <w:bCs/>
          <w:vertAlign w:val="superscript"/>
        </w:rPr>
        <w:t>3</w:t>
      </w:r>
      <w:r>
        <w:rPr>
          <w:b/>
          <w:bCs/>
        </w:rPr>
        <w:t>, Lu Wang</w:t>
      </w:r>
      <w:r>
        <w:rPr>
          <w:b/>
          <w:bCs/>
          <w:vertAlign w:val="superscript"/>
        </w:rPr>
        <w:t>1, 2*</w:t>
      </w:r>
      <w:r>
        <w:rPr>
          <w:b/>
          <w:bCs/>
        </w:rPr>
        <w:t>, Gang Cao</w:t>
      </w:r>
      <w:r>
        <w:rPr>
          <w:b/>
          <w:bCs/>
          <w:vertAlign w:val="superscript"/>
        </w:rPr>
        <w:t>1, 2, </w:t>
      </w:r>
      <w:r>
        <w:rPr>
          <w:rFonts w:hint="eastAsia" w:eastAsia="宋体"/>
          <w:b/>
          <w:bCs/>
          <w:vertAlign w:val="superscript"/>
          <w:lang w:val="en-US" w:eastAsia="zh-CN"/>
        </w:rPr>
        <w:t>4</w:t>
      </w:r>
      <w:r>
        <w:rPr>
          <w:b/>
          <w:bCs/>
          <w:vertAlign w:val="superscript"/>
        </w:rPr>
        <w:t>*</w:t>
      </w:r>
    </w:p>
    <w:p>
      <w:pPr>
        <w:pStyle w:val="3"/>
        <w:spacing w:line="480" w:lineRule="auto"/>
      </w:pPr>
      <w:r>
        <w:rPr>
          <w:vertAlign w:val="superscript"/>
        </w:rPr>
        <w:t>1</w:t>
      </w:r>
      <w:r>
        <w:t xml:space="preserve"> School of Pharmacy, Zhejiang Chinese Medical University, Hangzhou, China</w:t>
      </w:r>
    </w:p>
    <w:p>
      <w:pPr>
        <w:pStyle w:val="3"/>
        <w:spacing w:line="480" w:lineRule="auto"/>
      </w:pPr>
      <w:r>
        <w:rPr>
          <w:vertAlign w:val="superscript"/>
        </w:rPr>
        <w:t>2</w:t>
      </w:r>
      <w:r>
        <w:t xml:space="preserve"> Jinhua Institute, Zhejiang Chinese Medical University, Hangzhou, China</w:t>
      </w:r>
    </w:p>
    <w:p>
      <w:pPr>
        <w:pStyle w:val="3"/>
        <w:spacing w:line="480" w:lineRule="auto"/>
      </w:pPr>
      <w:r>
        <w:rPr>
          <w:vertAlign w:val="superscript"/>
        </w:rPr>
        <w:t>3</w:t>
      </w:r>
      <w:r>
        <w:t xml:space="preserve"> College of Chinese Materia Medica and Food Engineering, Shanxi University of Chinese Medicine, Jinzhong, China.</w:t>
      </w:r>
    </w:p>
    <w:p>
      <w:pPr>
        <w:pStyle w:val="3"/>
        <w:spacing w:line="480" w:lineRule="auto"/>
      </w:pPr>
      <w:r>
        <w:rPr>
          <w:rFonts w:hint="eastAsia" w:eastAsia="宋体"/>
          <w:vertAlign w:val="superscript"/>
          <w:lang w:val="en-US" w:eastAsia="zh-CN"/>
        </w:rPr>
        <w:t xml:space="preserve">4 </w:t>
      </w:r>
      <w:r>
        <w:rPr>
          <w:rFonts w:ascii="Times New Roman" w:hAnsi="Times New Roman" w:eastAsia="Nimbus Roman" w:cs="Nimbus Roman"/>
          <w:i w:val="0"/>
          <w:iCs w:val="0"/>
          <w:caps w:val="0"/>
          <w:spacing w:val="0"/>
          <w:sz w:val="24"/>
          <w:szCs w:val="24"/>
          <w:shd w:val="clear"/>
        </w:rPr>
        <w:t>The Third Affiliated Hospital of Zhejiang Chinese Medical University, Hangzhou, China.</w:t>
      </w:r>
    </w:p>
    <w:p>
      <w:pPr>
        <w:pStyle w:val="3"/>
        <w:spacing w:line="480" w:lineRule="auto"/>
      </w:pPr>
      <w:r>
        <w:rPr>
          <w:vertAlign w:val="superscript"/>
        </w:rPr>
        <w:t>#</w:t>
      </w:r>
      <w:r>
        <w:t>These authors contributed equa</w:t>
      </w:r>
      <w:bookmarkStart w:id="15" w:name="_GoBack"/>
      <w:bookmarkEnd w:id="15"/>
      <w:r>
        <w:t>lly to this work</w:t>
      </w:r>
    </w:p>
    <w:p>
      <w:pPr>
        <w:pStyle w:val="3"/>
        <w:spacing w:line="480" w:lineRule="auto"/>
      </w:pPr>
      <w:r>
        <w:t>*Address correspondence to:</w:t>
      </w:r>
    </w:p>
    <w:p>
      <w:pPr>
        <w:pStyle w:val="3"/>
        <w:spacing w:line="480" w:lineRule="auto"/>
      </w:pPr>
      <w:r>
        <w:rPr>
          <w:b/>
          <w:bCs/>
        </w:rPr>
        <w:t>Lu Wang, Ph.D.</w:t>
      </w:r>
    </w:p>
    <w:p>
      <w:pPr>
        <w:pStyle w:val="3"/>
        <w:spacing w:line="480" w:lineRule="auto"/>
      </w:pPr>
      <w:r>
        <w:t>School of Pharmacy, Zhejiang Chinese Medical University, No. 548 Binwen Road, Hangzhou, Zhejiang 310053, China; E-mail: luwang0520@163.com</w:t>
      </w:r>
    </w:p>
    <w:p>
      <w:pPr>
        <w:pStyle w:val="3"/>
        <w:spacing w:line="480" w:lineRule="auto"/>
      </w:pPr>
      <w:r>
        <w:rPr>
          <w:b/>
          <w:bCs/>
        </w:rPr>
        <w:t>Professor Gang Cao, Ph.D.</w:t>
      </w:r>
    </w:p>
    <w:p>
      <w:pPr>
        <w:pStyle w:val="3"/>
        <w:spacing w:line="480" w:lineRule="auto"/>
      </w:pPr>
      <w:r>
        <w:t>School of Pharmacy, Zhejiang Chinese Medical University, No. 548 Binwen Road, Hangzhou, Zhejiang 310053, China; Tel/Fax: +86 571 87195895; E-mail: caogang33@163.com</w:t>
      </w:r>
    </w:p>
    <w:p>
      <w:pPr>
        <w:pStyle w:val="4"/>
        <w:spacing w:line="480" w:lineRule="auto"/>
        <w:jc w:val="both"/>
      </w:pPr>
      <w:r>
        <w:t>Abstract</w:t>
      </w:r>
    </w:p>
    <w:p>
      <w:pPr>
        <w:pStyle w:val="42"/>
        <w:spacing w:line="480" w:lineRule="auto"/>
        <w:jc w:val="both"/>
      </w:pPr>
      <w:r>
        <w:t xml:space="preserve">Untargeted mass spectrometry is a robust tool for biology, but it usually requires </w:t>
      </w:r>
      <w:del w:id="4" w:author="2003" w:date="2023-04-21T14:47:00Z">
        <w:r>
          <w:rPr/>
          <w:delText xml:space="preserve">much </w:delText>
        </w:r>
      </w:del>
      <w:ins w:id="5" w:author="2003" w:date="2023-04-21T14:47:00Z">
        <w:r>
          <w:rPr/>
          <w:t xml:space="preserve">a large amount of </w:t>
        </w:r>
      </w:ins>
      <w:r>
        <w:t>time on data analysis</w:t>
      </w:r>
      <w:ins w:id="6" w:author="2003" w:date="2023-04-21T14:47:00Z">
        <w:r>
          <w:rPr/>
          <w:t>,</w:t>
        </w:r>
      </w:ins>
      <w:r>
        <w:t xml:space="preserve"> especially for system biology. </w:t>
      </w:r>
      <w:del w:id="7" w:author="2003" w:date="2023-04-21T14:47:00Z">
        <w:r>
          <w:rPr/>
          <w:delText>We established a</w:delText>
        </w:r>
      </w:del>
      <w:ins w:id="8" w:author="2003" w:date="2023-04-21T14:47:00Z">
        <w:r>
          <w:rPr/>
          <w:t>A</w:t>
        </w:r>
      </w:ins>
      <w:r>
        <w:t xml:space="preserve"> framework called </w:t>
      </w:r>
      <w:del w:id="9" w:author="2003" w:date="2023-04-21T14:47:00Z">
        <w:r>
          <w:rPr/>
          <w:delText>MCnebula (</w:delText>
        </w:r>
      </w:del>
      <w:r>
        <w:t>Multiple-Chemical nebula</w:t>
      </w:r>
      <w:ins w:id="10" w:author="2003" w:date="2023-04-21T14:47:00Z">
        <w:r>
          <w:rPr/>
          <w:t xml:space="preserve"> (MCnebula</w:t>
        </w:r>
      </w:ins>
      <w:r>
        <w:t xml:space="preserve">) </w:t>
      </w:r>
      <w:ins w:id="11" w:author="2003" w:date="2023-04-21T14:47:00Z">
        <w:r>
          <w:rPr/>
          <w:t xml:space="preserve">was developed herein </w:t>
        </w:r>
      </w:ins>
      <w:r>
        <w:t xml:space="preserve">to facilitate mass spectrometry data analysis process by focusing on critical chemical classes and visualization in multiple dimensions. </w:t>
      </w:r>
      <w:del w:id="12" w:author="2003" w:date="2023-04-21T14:47:00Z">
        <w:r>
          <w:rPr/>
          <w:delText xml:space="preserve">It </w:delText>
        </w:r>
      </w:del>
      <w:ins w:id="13" w:author="2003" w:date="2023-04-21T14:47:00Z">
        <w:r>
          <w:rPr/>
          <w:t xml:space="preserve">This framework </w:t>
        </w:r>
      </w:ins>
      <w:r>
        <w:t>consisted of</w:t>
      </w:r>
      <w:ins w:id="14" w:author="2003" w:date="2023-04-21T14:47:00Z">
        <w:r>
          <w:rPr/>
          <w:t xml:space="preserve"> the</w:t>
        </w:r>
      </w:ins>
      <w:r>
        <w:t xml:space="preserve"> three vital steps</w:t>
      </w:r>
      <w:ins w:id="15" w:author="2003" w:date="2023-04-21T14:47:00Z">
        <w:r>
          <w:rPr/>
          <w:t xml:space="preserve"> as follows</w:t>
        </w:r>
      </w:ins>
      <w:r>
        <w:t>: (1) abundance-based classes (ABC) selection algorithm, (2) critical chemical classes to classify ‘features’ (compounds),</w:t>
      </w:r>
      <w:ins w:id="16" w:author="2003" w:date="2023-04-21T14:48:00Z">
        <w:r>
          <w:rPr/>
          <w:t xml:space="preserve"> and</w:t>
        </w:r>
      </w:ins>
      <w:r>
        <w:t xml:space="preserve"> (3) visualization as multiple Child-Nebulae (network graph) with annotation, chemical classification</w:t>
      </w:r>
      <w:ins w:id="17" w:author="2003" w:date="2023-04-21T14:48:00Z">
        <w:r>
          <w:rPr/>
          <w:t>,</w:t>
        </w:r>
      </w:ins>
      <w:r>
        <w:t xml:space="preserve"> and structure. Notably, MCnebula can be </w:t>
      </w:r>
      <w:del w:id="18" w:author="2003" w:date="2023-04-21T14:48:00Z">
        <w:r>
          <w:rPr/>
          <w:delText xml:space="preserve">applied </w:delText>
        </w:r>
      </w:del>
      <w:ins w:id="19" w:author="2003" w:date="2023-04-21T14:48:00Z">
        <w:r>
          <w:rPr/>
          <w:t xml:space="preserve">used </w:t>
        </w:r>
      </w:ins>
      <w:r>
        <w:t xml:space="preserve">to explore </w:t>
      </w:r>
      <w:ins w:id="20" w:author="2003" w:date="2023-04-21T14:48:00Z">
        <w:r>
          <w:rPr/>
          <w:t xml:space="preserve">the </w:t>
        </w:r>
      </w:ins>
      <w:r>
        <w:t>classification and structural characteristic of unknown compounds</w:t>
      </w:r>
      <w:del w:id="21" w:author="2003" w:date="2023-04-21T14:48:00Z">
        <w:r>
          <w:rPr/>
          <w:delText xml:space="preserve"> that</w:delText>
        </w:r>
      </w:del>
      <w:r>
        <w:t xml:space="preserve"> beyond the limit of spectral library. </w:t>
      </w:r>
      <w:del w:id="22" w:author="2003" w:date="2023-04-21T14:48:00Z">
        <w:r>
          <w:rPr/>
          <w:delText>What’s m</w:delText>
        </w:r>
      </w:del>
      <w:ins w:id="23" w:author="2003" w:date="2023-04-21T14:48:00Z">
        <w:r>
          <w:rPr/>
          <w:t>M</w:t>
        </w:r>
      </w:ins>
      <w:r>
        <w:t>ore</w:t>
      </w:r>
      <w:ins w:id="24" w:author="2003" w:date="2023-04-21T14:48:00Z">
        <w:r>
          <w:rPr/>
          <w:t>over</w:t>
        </w:r>
      </w:ins>
      <w:r>
        <w:t xml:space="preserve">, it is intuitive and convenient for pathway analysis and biomarker discovery </w:t>
      </w:r>
      <w:del w:id="25" w:author="2003" w:date="2023-04-21T14:48:00Z">
        <w:r>
          <w:rPr/>
          <w:delText>due to</w:delText>
        </w:r>
      </w:del>
      <w:ins w:id="26" w:author="2003" w:date="2023-04-21T14:48:00Z">
        <w:r>
          <w:rPr/>
          <w:t>because of</w:t>
        </w:r>
      </w:ins>
      <w:r>
        <w:t xml:space="preserve"> its function of ABC selection and visualization. MCnebula was implemented in the R language. </w:t>
      </w:r>
      <w:del w:id="27" w:author="2003" w:date="2023-04-21T14:48:00Z">
        <w:r>
          <w:rPr/>
          <w:delText>We provided a</w:delText>
        </w:r>
      </w:del>
      <w:ins w:id="28" w:author="2003" w:date="2023-04-21T14:48:00Z">
        <w:r>
          <w:rPr/>
          <w:t>A</w:t>
        </w:r>
      </w:ins>
      <w:r>
        <w:t xml:space="preserve"> series of tools in the R packages </w:t>
      </w:r>
      <w:ins w:id="29" w:author="2003" w:date="2023-04-21T14:48:00Z">
        <w:r>
          <w:rPr/>
          <w:t xml:space="preserve">was provided </w:t>
        </w:r>
      </w:ins>
      <w:r>
        <w:t>to facilitate downstream analysis in a MCnebula-featured way, including feature selection (statistical analysis of binary comparisons), homology tracing of top features, pathway enrichment analysis, heat map clustering analysis, spectral visualization analysis, chemical information query</w:t>
      </w:r>
      <w:ins w:id="30" w:author="2003" w:date="2023-04-21T14:48:00Z">
        <w:r>
          <w:rPr/>
          <w:t>,</w:t>
        </w:r>
      </w:ins>
      <w:r>
        <w:t xml:space="preserve"> and output analysis reports</w:t>
      </w:r>
      <w:del w:id="31" w:author="2003" w:date="2023-04-21T14:48:00Z">
        <w:r>
          <w:rPr/>
          <w:delText>, etc</w:delText>
        </w:r>
      </w:del>
      <w:r>
        <w:t xml:space="preserve">. </w:t>
      </w:r>
      <w:del w:id="32" w:author="2003" w:date="2023-04-21T14:48:00Z">
        <w:r>
          <w:rPr/>
          <w:delText>In order to illustrate t</w:delText>
        </w:r>
      </w:del>
      <w:ins w:id="33" w:author="2003" w:date="2023-04-21T14:48:00Z">
        <w:r>
          <w:rPr/>
          <w:t>T</w:t>
        </w:r>
      </w:ins>
      <w:r>
        <w:t>he broad utility of MCnebula</w:t>
      </w:r>
      <w:ins w:id="34" w:author="2003" w:date="2023-04-21T14:48:00Z">
        <w:r>
          <w:rPr/>
          <w:t xml:space="preserve"> was illustrat</w:t>
        </w:r>
      </w:ins>
      <w:ins w:id="35" w:author="2003" w:date="2023-04-21T14:49:00Z">
        <w:r>
          <w:rPr/>
          <w:t>ed</w:t>
        </w:r>
      </w:ins>
      <w:r>
        <w:t xml:space="preserve">, </w:t>
      </w:r>
      <w:del w:id="36" w:author="2003" w:date="2023-04-21T14:49:00Z">
        <w:r>
          <w:rPr/>
          <w:delText xml:space="preserve">we investigated </w:delText>
        </w:r>
      </w:del>
      <w:r>
        <w:t xml:space="preserve">a human-derived serum dataset for metabolomics analysis. The results indicated that ‘Acyl carnitines’ were screened out by tracing structural classes of biomarkers which was consistent with the reference. </w:t>
      </w:r>
      <w:del w:id="37" w:author="2003" w:date="2023-04-21T14:49:00Z">
        <w:r>
          <w:rPr/>
          <w:delText>We also investigated a</w:delText>
        </w:r>
      </w:del>
      <w:ins w:id="38" w:author="2003" w:date="2023-04-21T14:49:00Z">
        <w:r>
          <w:rPr/>
          <w:t>A</w:t>
        </w:r>
      </w:ins>
      <w:r>
        <w:t xml:space="preserve"> plant-derived dataset of herbal </w:t>
      </w:r>
      <w:ins w:id="39" w:author="2003" w:date="2023-04-21T18:56:00Z">
        <w:r>
          <w:rPr>
            <w:i/>
            <w:iCs/>
          </w:rPr>
          <w:t xml:space="preserve">Eucommia </w:t>
        </w:r>
      </w:ins>
      <w:del w:id="40" w:author="2003" w:date="2023-04-21T18:56:00Z">
        <w:r>
          <w:rPr>
            <w:i/>
            <w:iCs/>
          </w:rPr>
          <w:delText xml:space="preserve">E. </w:delText>
        </w:r>
      </w:del>
      <w:r>
        <w:rPr>
          <w:i/>
          <w:iCs/>
        </w:rPr>
        <w:t>ulmoides</w:t>
      </w:r>
      <w:r>
        <w:t xml:space="preserve"> </w:t>
      </w:r>
      <w:ins w:id="41" w:author="2003" w:date="2023-04-21T14:49:00Z">
        <w:r>
          <w:rPr/>
          <w:t xml:space="preserve">was investigated </w:t>
        </w:r>
      </w:ins>
      <w:r>
        <w:t>to achieve a rapid unknown compound annotation and discovery.</w:t>
      </w:r>
    </w:p>
    <w:p>
      <w:pPr>
        <w:pStyle w:val="3"/>
        <w:spacing w:line="480" w:lineRule="auto"/>
        <w:jc w:val="both"/>
      </w:pPr>
    </w:p>
    <w:p>
      <w:pPr>
        <w:pStyle w:val="3"/>
        <w:spacing w:line="480" w:lineRule="auto"/>
        <w:jc w:val="both"/>
      </w:pPr>
      <w:r>
        <w:rPr>
          <w:b/>
          <w:bCs/>
        </w:rPr>
        <w:t>Keywords:</w:t>
      </w:r>
      <w:r>
        <w:t xml:space="preserve"> Mass spectrometry, visualization, chemical classes, identification, MCnebula</w:t>
      </w:r>
    </w:p>
    <w:bookmarkEnd w:id="1"/>
    <w:p>
      <w:pPr>
        <w:pStyle w:val="4"/>
        <w:spacing w:line="480" w:lineRule="auto"/>
        <w:jc w:val="both"/>
      </w:pPr>
      <w:bookmarkStart w:id="2" w:name="introduction"/>
      <w:r>
        <w:t>Introduction</w:t>
      </w:r>
    </w:p>
    <w:p>
      <w:pPr>
        <w:pStyle w:val="42"/>
        <w:spacing w:line="480" w:lineRule="auto"/>
        <w:jc w:val="both"/>
      </w:pPr>
      <w:ins w:id="42" w:author="2003" w:date="2023-04-21T14:49:00Z">
        <w:r>
          <w:rPr/>
          <w:t>T</w:t>
        </w:r>
      </w:ins>
      <w:ins w:id="43" w:author="2003" w:date="2023-04-21T14:50:00Z">
        <w:r>
          <w:rPr/>
          <w:t xml:space="preserve">he </w:t>
        </w:r>
      </w:ins>
      <w:del w:id="44" w:author="2003" w:date="2023-04-21T14:50:00Z">
        <w:r>
          <w:rPr/>
          <w:delText xml:space="preserve">Analyzing </w:delText>
        </w:r>
      </w:del>
      <w:ins w:id="45" w:author="2003" w:date="2023-04-21T14:50:00Z">
        <w:r>
          <w:rPr/>
          <w:t xml:space="preserve">analysis of </w:t>
        </w:r>
      </w:ins>
      <w:r>
        <w:t>untargeted liquid chromatography/tandem mass spectrometry (LC-MS/MS) dataset is complicated</w:t>
      </w:r>
      <w:del w:id="46" w:author="2003" w:date="2023-04-21T14:50:00Z">
        <w:r>
          <w:rPr/>
          <w:delText>, due to</w:delText>
        </w:r>
      </w:del>
      <w:ins w:id="47" w:author="2003" w:date="2023-04-21T14:50:00Z">
        <w:r>
          <w:rPr/>
          <w:t xml:space="preserve"> because of</w:t>
        </w:r>
      </w:ins>
      <w:r>
        <w:t xml:space="preserve"> the massive of data volume, complexity of spectra</w:t>
      </w:r>
      <w:ins w:id="48" w:author="2003" w:date="2023-04-21T14:50:00Z">
        <w:r>
          <w:rPr/>
          <w:t>,</w:t>
        </w:r>
      </w:ins>
      <w:r>
        <w:t xml:space="preserve"> and structural diversity of compounds. In the past decades, </w:t>
      </w:r>
      <w:del w:id="49" w:author="2003" w:date="2023-04-21T14:50:00Z">
        <w:r>
          <w:rPr/>
          <w:delText xml:space="preserve">a lot of </w:delText>
        </w:r>
      </w:del>
      <w:ins w:id="50" w:author="2003" w:date="2023-04-21T14:50:00Z">
        <w:r>
          <w:rPr/>
          <w:t xml:space="preserve">many </w:t>
        </w:r>
      </w:ins>
      <w:r>
        <w:t xml:space="preserve">researchers </w:t>
      </w:r>
      <w:ins w:id="51" w:author="2003" w:date="2023-04-21T14:50:00Z">
        <w:r>
          <w:rPr/>
          <w:t xml:space="preserve">have </w:t>
        </w:r>
      </w:ins>
      <w:r>
        <w:t xml:space="preserve">attempted to address the issues. Many technical software or web-based interfaces </w:t>
      </w:r>
      <w:del w:id="52" w:author="2003" w:date="2023-04-21T14:50:00Z">
        <w:r>
          <w:rPr/>
          <w:delText xml:space="preserve">were </w:delText>
        </w:r>
      </w:del>
      <w:ins w:id="53" w:author="2003" w:date="2023-04-21T14:50:00Z">
        <w:r>
          <w:rPr/>
          <w:t xml:space="preserve">have been </w:t>
        </w:r>
      </w:ins>
      <w:r>
        <w:t>developed to provide a one-stop bulk solution for data analysis</w:t>
      </w:r>
      <w:r>
        <w:fldChar w:fldCharType="begin"/>
      </w:r>
      <w:r>
        <w:instrText xml:space="preserve"> HYPERLINK \l "ref-2020p" \h </w:instrText>
      </w:r>
      <w:r>
        <w:fldChar w:fldCharType="separate"/>
      </w:r>
      <w:r>
        <w:rPr>
          <w:rStyle w:val="38"/>
          <w:vertAlign w:val="superscript"/>
        </w:rPr>
        <w:t>1</w:t>
      </w:r>
      <w:r>
        <w:rPr>
          <w:rStyle w:val="38"/>
          <w:vertAlign w:val="superscript"/>
        </w:rPr>
        <w:fldChar w:fldCharType="end"/>
      </w:r>
      <w:r>
        <w:rPr>
          <w:vertAlign w:val="superscript"/>
        </w:rPr>
        <w:t>–</w:t>
      </w:r>
      <w:r>
        <w:fldChar w:fldCharType="begin"/>
      </w:r>
      <w:r>
        <w:instrText xml:space="preserve"> HYPERLINK \l "ref-2016a" \h </w:instrText>
      </w:r>
      <w:r>
        <w:fldChar w:fldCharType="separate"/>
      </w:r>
      <w:r>
        <w:rPr>
          <w:rStyle w:val="38"/>
          <w:vertAlign w:val="superscript"/>
        </w:rPr>
        <w:t>4</w:t>
      </w:r>
      <w:r>
        <w:rPr>
          <w:rStyle w:val="38"/>
          <w:vertAlign w:val="superscript"/>
        </w:rPr>
        <w:fldChar w:fldCharType="end"/>
      </w:r>
      <w:r>
        <w:t>. These solutions applied or suggested flexible mass spectra processing tools or analogous algorithms</w:t>
      </w:r>
      <w:r>
        <w:fldChar w:fldCharType="begin"/>
      </w:r>
      <w:r>
        <w:instrText xml:space="preserve"> HYPERLINK \l "ref-2012d" \h </w:instrText>
      </w:r>
      <w:r>
        <w:fldChar w:fldCharType="separate"/>
      </w:r>
      <w:r>
        <w:rPr>
          <w:rStyle w:val="38"/>
          <w:vertAlign w:val="superscript"/>
        </w:rPr>
        <w:t>5</w:t>
      </w:r>
      <w:r>
        <w:rPr>
          <w:rStyle w:val="38"/>
          <w:vertAlign w:val="superscript"/>
        </w:rPr>
        <w:fldChar w:fldCharType="end"/>
      </w:r>
      <w:r>
        <w:rPr>
          <w:vertAlign w:val="superscript"/>
        </w:rPr>
        <w:t>–</w:t>
      </w:r>
      <w:r>
        <w:fldChar w:fldCharType="begin"/>
      </w:r>
      <w:r>
        <w:instrText xml:space="preserve"> HYPERLINK \l "ref-2010" \h </w:instrText>
      </w:r>
      <w:r>
        <w:fldChar w:fldCharType="separate"/>
      </w:r>
      <w:r>
        <w:rPr>
          <w:rStyle w:val="38"/>
          <w:vertAlign w:val="superscript"/>
        </w:rPr>
        <w:t>8</w:t>
      </w:r>
      <w:r>
        <w:rPr>
          <w:rStyle w:val="38"/>
          <w:vertAlign w:val="superscript"/>
        </w:rPr>
        <w:fldChar w:fldCharType="end"/>
      </w:r>
      <w:r>
        <w:t xml:space="preserve">. </w:t>
      </w:r>
      <w:del w:id="54" w:author="2003" w:date="2023-04-21T14:50:00Z">
        <w:r>
          <w:rPr/>
          <w:delText>To reduce f</w:delText>
        </w:r>
      </w:del>
      <w:ins w:id="55" w:author="2003" w:date="2023-04-21T14:50:00Z">
        <w:r>
          <w:rPr/>
          <w:t>F</w:t>
        </w:r>
      </w:ins>
      <w:r>
        <w:t>alse-positive and false-negative results</w:t>
      </w:r>
      <w:ins w:id="56" w:author="2003" w:date="2023-04-21T14:50:00Z">
        <w:r>
          <w:rPr/>
          <w:t xml:space="preserve"> were reduced</w:t>
        </w:r>
      </w:ins>
      <w:del w:id="57" w:author="2003" w:date="2023-04-21T14:50:00Z">
        <w:r>
          <w:rPr/>
          <w:delText>, more</w:delText>
        </w:r>
      </w:del>
      <w:ins w:id="58" w:author="2003" w:date="2023-04-21T14:50:00Z">
        <w:r>
          <w:rPr/>
          <w:t xml:space="preserve"> through the implementation of</w:t>
        </w:r>
      </w:ins>
      <w:r>
        <w:t xml:space="preserve"> algorithms </w:t>
      </w:r>
      <w:del w:id="59" w:author="2003" w:date="2023-04-21T14:50:00Z">
        <w:r>
          <w:rPr/>
          <w:delText xml:space="preserve">have been implemented </w:delText>
        </w:r>
      </w:del>
      <w:r>
        <w:t>for peak deconvolution, feature selection</w:t>
      </w:r>
      <w:ins w:id="60" w:author="2003" w:date="2023-04-21T14:50:00Z">
        <w:r>
          <w:rPr/>
          <w:t>,</w:t>
        </w:r>
      </w:ins>
      <w:r>
        <w:t xml:space="preserve"> or statistical filtering</w:t>
      </w:r>
      <w:r>
        <w:fldChar w:fldCharType="begin"/>
      </w:r>
      <w:r>
        <w:instrText xml:space="preserve"> HYPERLINK \l "ref-2017f" \h </w:instrText>
      </w:r>
      <w:r>
        <w:fldChar w:fldCharType="separate"/>
      </w:r>
      <w:r>
        <w:rPr>
          <w:rStyle w:val="38"/>
          <w:vertAlign w:val="superscript"/>
        </w:rPr>
        <w:t>9</w:t>
      </w:r>
      <w:r>
        <w:rPr>
          <w:rStyle w:val="38"/>
          <w:vertAlign w:val="superscript"/>
        </w:rPr>
        <w:fldChar w:fldCharType="end"/>
      </w:r>
      <w:r>
        <w:rPr>
          <w:vertAlign w:val="superscript"/>
        </w:rPr>
        <w:t>–</w:t>
      </w:r>
      <w:r>
        <w:fldChar w:fldCharType="begin"/>
      </w:r>
      <w:r>
        <w:instrText xml:space="preserve"> HYPERLINK \l "ref-2022b" \h </w:instrText>
      </w:r>
      <w:r>
        <w:fldChar w:fldCharType="separate"/>
      </w:r>
      <w:r>
        <w:rPr>
          <w:rStyle w:val="38"/>
          <w:vertAlign w:val="superscript"/>
        </w:rPr>
        <w:t>12</w:t>
      </w:r>
      <w:r>
        <w:rPr>
          <w:rStyle w:val="38"/>
          <w:vertAlign w:val="superscript"/>
        </w:rPr>
        <w:fldChar w:fldCharType="end"/>
      </w:r>
      <w:r>
        <w:t xml:space="preserve">. Every feature corresponding to a compound within sample or parallel samples was prevalently equipped with fragmentation spectra for identification. In this context, researchers have to be confronted with </w:t>
      </w:r>
      <w:del w:id="61" w:author="2003" w:date="2023-04-21T14:51:00Z">
        <w:r>
          <w:rPr/>
          <w:delText xml:space="preserve">a </w:delText>
        </w:r>
      </w:del>
      <w:ins w:id="62" w:author="2003" w:date="2023-04-21T14:51:00Z">
        <w:r>
          <w:rPr/>
          <w:t xml:space="preserve">the </w:t>
        </w:r>
      </w:ins>
      <w:r>
        <w:t>problem</w:t>
      </w:r>
      <w:del w:id="63" w:author="2003" w:date="2023-04-21T14:51:00Z">
        <w:r>
          <w:rPr/>
          <w:delText>: how to</w:delText>
        </w:r>
      </w:del>
      <w:ins w:id="64" w:author="2003" w:date="2023-04-21T14:51:00Z">
        <w:r>
          <w:rPr/>
          <w:t xml:space="preserve"> of</w:t>
        </w:r>
      </w:ins>
      <w:r>
        <w:t xml:space="preserve"> </w:t>
      </w:r>
      <w:ins w:id="65" w:author="2003" w:date="2023-04-21T14:51:00Z">
        <w:r>
          <w:rPr/>
          <w:t xml:space="preserve">the quick and accurate </w:t>
        </w:r>
      </w:ins>
      <w:del w:id="66" w:author="2003" w:date="2023-04-21T14:51:00Z">
        <w:r>
          <w:rPr/>
          <w:delText xml:space="preserve">identify </w:delText>
        </w:r>
      </w:del>
      <w:ins w:id="67" w:author="2003" w:date="2023-04-21T14:51:00Z">
        <w:r>
          <w:rPr/>
          <w:t xml:space="preserve">identification of </w:t>
        </w:r>
      </w:ins>
      <w:del w:id="68" w:author="2003" w:date="2023-04-21T14:51:00Z">
        <w:r>
          <w:rPr/>
          <w:delText>so many</w:delText>
        </w:r>
      </w:del>
      <w:ins w:id="69" w:author="2003" w:date="2023-04-21T14:51:00Z">
        <w:r>
          <w:rPr/>
          <w:t>a large number of</w:t>
        </w:r>
      </w:ins>
      <w:r>
        <w:t xml:space="preserve"> compounds</w:t>
      </w:r>
      <w:del w:id="70" w:author="2003" w:date="2023-04-21T14:51:00Z">
        <w:r>
          <w:rPr/>
          <w:delText xml:space="preserve"> accurately and quickly?</w:delText>
        </w:r>
      </w:del>
      <w:ins w:id="71" w:author="2003" w:date="2023-04-21T14:51:00Z">
        <w:r>
          <w:rPr/>
          <w:t>.</w:t>
        </w:r>
      </w:ins>
    </w:p>
    <w:p>
      <w:pPr>
        <w:pStyle w:val="3"/>
        <w:spacing w:line="480" w:lineRule="auto"/>
        <w:jc w:val="both"/>
      </w:pPr>
      <w:r>
        <w:t xml:space="preserve">Until today, several strategies have been developed for identifying compounds with fragmentation spectra. </w:t>
      </w:r>
      <w:r>
        <w:rPr>
          <w:b/>
          <w:bCs/>
        </w:rPr>
        <w:t>1)</w:t>
      </w:r>
      <w:r>
        <w:t xml:space="preserve"> Spectral library matching. </w:t>
      </w:r>
      <w:del w:id="72" w:author="2003" w:date="2023-04-21T14:51:00Z">
        <w:r>
          <w:rPr/>
          <w:delText>A number of</w:delText>
        </w:r>
      </w:del>
      <w:ins w:id="73" w:author="2003" w:date="2023-04-21T14:51:00Z">
        <w:r>
          <w:rPr/>
          <w:t>Several</w:t>
        </w:r>
      </w:ins>
      <w:r>
        <w:t xml:space="preserve"> public available databases were built to settle </w:t>
      </w:r>
      <w:del w:id="74" w:author="2003" w:date="2023-04-21T14:51:00Z">
        <w:r>
          <w:rPr/>
          <w:delText xml:space="preserve">that </w:delText>
        </w:r>
      </w:del>
      <w:ins w:id="75" w:author="2003" w:date="2023-04-21T14:51:00Z">
        <w:r>
          <w:rPr/>
          <w:t xml:space="preserve">this matter </w:t>
        </w:r>
      </w:ins>
      <w:del w:id="76" w:author="2003" w:date="2023-04-21T14:52:00Z">
        <w:r>
          <w:rPr/>
          <w:delText xml:space="preserve">via </w:delText>
        </w:r>
      </w:del>
      <w:ins w:id="77" w:author="2003" w:date="2023-04-21T14:52:00Z">
        <w:r>
          <w:rPr/>
          <w:t xml:space="preserve">by </w:t>
        </w:r>
      </w:ins>
      <w:r>
        <w:t>achieving re-usability of reference fragmentation spectra, such as MassBank, MassBank of North America (MoNA), Global Natural Products Society molecular networking (GNPS)</w:t>
      </w:r>
      <w:r>
        <w:fldChar w:fldCharType="begin"/>
      </w:r>
      <w:r>
        <w:instrText xml:space="preserve"> HYPERLINK \l "ref-2016a" \h </w:instrText>
      </w:r>
      <w:r>
        <w:fldChar w:fldCharType="separate"/>
      </w:r>
      <w:r>
        <w:rPr>
          <w:rStyle w:val="38"/>
          <w:vertAlign w:val="superscript"/>
        </w:rPr>
        <w:t>4</w:t>
      </w:r>
      <w:r>
        <w:rPr>
          <w:rStyle w:val="38"/>
          <w:vertAlign w:val="superscript"/>
        </w:rPr>
        <w:fldChar w:fldCharType="end"/>
      </w:r>
      <w:r>
        <w:t xml:space="preserve">. </w:t>
      </w:r>
      <w:del w:id="78" w:author="2003" w:date="2023-04-21T14:52:00Z">
        <w:r>
          <w:rPr/>
          <w:delText>In the meanwhile, t</w:delText>
        </w:r>
      </w:del>
      <w:ins w:id="79" w:author="2003" w:date="2023-04-21T14:52:00Z">
        <w:r>
          <w:rPr/>
          <w:t>T</w:t>
        </w:r>
      </w:ins>
      <w:r>
        <w:t xml:space="preserve">hese fragmentation spectra are available via their web servers, third-party platform (e.g., </w:t>
      </w:r>
      <w:r>
        <w:fldChar w:fldCharType="begin"/>
      </w:r>
      <w:r>
        <w:instrText xml:space="preserve"> HYPERLINK "http://prime.psc.riken.jp/compms/msdial/main.html" \l "MSP%3E" \h </w:instrText>
      </w:r>
      <w:r>
        <w:fldChar w:fldCharType="separate"/>
      </w:r>
      <w:r>
        <w:rPr>
          <w:rStyle w:val="38"/>
        </w:rPr>
        <w:t>CompMass</w:t>
      </w:r>
      <w:r>
        <w:rPr>
          <w:rStyle w:val="38"/>
        </w:rPr>
        <w:fldChar w:fldCharType="end"/>
      </w:r>
      <w:r>
        <w:t>)</w:t>
      </w:r>
      <w:ins w:id="80" w:author="2003" w:date="2023-04-21T14:52:00Z">
        <w:r>
          <w:rPr/>
          <w:t>,</w:t>
        </w:r>
      </w:ins>
      <w:r>
        <w:t xml:space="preserve"> or specific tools (MASST)</w:t>
      </w:r>
      <w:r>
        <w:fldChar w:fldCharType="begin"/>
      </w:r>
      <w:r>
        <w:instrText xml:space="preserve"> HYPERLINK \l "ref-2020cm" \h </w:instrText>
      </w:r>
      <w:r>
        <w:fldChar w:fldCharType="separate"/>
      </w:r>
      <w:r>
        <w:rPr>
          <w:rStyle w:val="38"/>
          <w:vertAlign w:val="superscript"/>
        </w:rPr>
        <w:t>13</w:t>
      </w:r>
      <w:r>
        <w:rPr>
          <w:rStyle w:val="38"/>
          <w:vertAlign w:val="superscript"/>
        </w:rPr>
        <w:fldChar w:fldCharType="end"/>
      </w:r>
      <w:r>
        <w:t xml:space="preserve">. However, compared with structure database (PubChem </w:t>
      </w:r>
      <w:del w:id="81" w:author="2003" w:date="2023-04-21T18:59:00Z">
        <w:r>
          <w:rPr/>
          <w:delText>harbours</w:delText>
        </w:r>
      </w:del>
      <w:ins w:id="82" w:author="2003" w:date="2023-04-21T18:59:00Z">
        <w:r>
          <w:rPr/>
          <w:t>harbors</w:t>
        </w:r>
      </w:ins>
      <w:r>
        <w:t xml:space="preserve"> over 100 million records), </w:t>
      </w:r>
      <w:ins w:id="83" w:author="2003" w:date="2023-04-21T14:52:00Z">
        <w:r>
          <w:rPr/>
          <w:t xml:space="preserve">the </w:t>
        </w:r>
      </w:ins>
      <w:r>
        <w:t xml:space="preserve">spectral library </w:t>
      </w:r>
      <w:del w:id="84" w:author="2003" w:date="2023-04-21T14:52:00Z">
        <w:r>
          <w:rPr/>
          <w:delText>is too</w:delText>
        </w:r>
      </w:del>
      <w:ins w:id="85" w:author="2003" w:date="2023-04-21T14:52:00Z">
        <w:r>
          <w:rPr/>
          <w:t>has a very</w:t>
        </w:r>
      </w:ins>
      <w:r>
        <w:t xml:space="preserve"> small </w:t>
      </w:r>
      <w:del w:id="86" w:author="2003" w:date="2023-04-21T14:52:00Z">
        <w:r>
          <w:rPr/>
          <w:delText xml:space="preserve">in </w:delText>
        </w:r>
      </w:del>
      <w:r>
        <w:t>size</w:t>
      </w:r>
      <w:ins w:id="87" w:author="2003" w:date="2023-04-21T14:52:00Z">
        <w:r>
          <w:rPr/>
          <w:t>,</w:t>
        </w:r>
      </w:ins>
      <w:r>
        <w:t xml:space="preserve"> </w:t>
      </w:r>
      <w:del w:id="88" w:author="2003" w:date="2023-04-21T14:52:00Z">
        <w:r>
          <w:rPr/>
          <w:delText xml:space="preserve">that </w:delText>
        </w:r>
      </w:del>
      <w:ins w:id="89" w:author="2003" w:date="2023-04-21T14:52:00Z">
        <w:r>
          <w:rPr/>
          <w:t xml:space="preserve">thus </w:t>
        </w:r>
      </w:ins>
      <w:r>
        <w:t>limit</w:t>
      </w:r>
      <w:ins w:id="90" w:author="2003" w:date="2023-04-21T14:53:00Z">
        <w:r>
          <w:rPr/>
          <w:t>ing</w:t>
        </w:r>
      </w:ins>
      <w:r>
        <w:t xml:space="preserve"> the application of mass spectrometry. T</w:t>
      </w:r>
      <w:del w:id="91" w:author="2003" w:date="2023-04-21T14:53:00Z">
        <w:r>
          <w:rPr/>
          <w:delText>o cross t</w:delText>
        </w:r>
      </w:del>
      <w:r>
        <w:t>his barrier</w:t>
      </w:r>
      <w:del w:id="92" w:author="2003" w:date="2023-04-21T14:53:00Z">
        <w:r>
          <w:rPr/>
          <w:delText xml:space="preserve">, </w:delText>
        </w:r>
      </w:del>
      <w:ins w:id="93" w:author="2003" w:date="2023-04-21T14:53:00Z">
        <w:r>
          <w:rPr/>
          <w:t xml:space="preserve"> was addressed via </w:t>
        </w:r>
      </w:ins>
      <w:r>
        <w:rPr>
          <w:b/>
          <w:bCs/>
        </w:rPr>
        <w:t>2)</w:t>
      </w:r>
      <w:r>
        <w:t xml:space="preserve"> </w:t>
      </w:r>
      <w:del w:id="94" w:author="2003" w:date="2023-04-21T14:53:00Z">
        <w:r>
          <w:rPr>
            <w:i/>
            <w:iCs/>
          </w:rPr>
          <w:delText xml:space="preserve">In </w:delText>
        </w:r>
      </w:del>
      <w:ins w:id="95" w:author="2003" w:date="2023-04-21T14:53:00Z">
        <w:commentRangeStart w:id="0"/>
        <w:r>
          <w:rPr>
            <w:i w:val="0"/>
            <w:iCs w:val="0"/>
            <w:rPrChange w:id="96" w:author="2003" w:date="2023-04-21T17:43:00Z">
              <w:rPr>
                <w:i/>
                <w:iCs/>
              </w:rPr>
            </w:rPrChange>
          </w:rPr>
          <w:t>i</w:t>
        </w:r>
      </w:ins>
      <w:ins w:id="97" w:author="2003" w:date="2023-04-21T14:53:00Z">
        <w:r>
          <w:rPr>
            <w:i w:val="0"/>
            <w:iCs w:val="0"/>
            <w:rPrChange w:id="98" w:author="2003" w:date="2023-04-21T17:43:00Z">
              <w:rPr>
                <w:i/>
                <w:iCs/>
              </w:rPr>
            </w:rPrChange>
          </w:rPr>
          <w:t xml:space="preserve">n </w:t>
        </w:r>
      </w:ins>
      <w:r>
        <w:rPr>
          <w:i w:val="0"/>
          <w:iCs w:val="0"/>
          <w:rPrChange w:id="99" w:author="2003" w:date="2023-04-21T17:43:00Z">
            <w:rPr>
              <w:i/>
              <w:iCs/>
            </w:rPr>
          </w:rPrChange>
        </w:rPr>
        <w:t>silico</w:t>
      </w:r>
      <w:commentRangeEnd w:id="0"/>
      <w:r>
        <w:rPr>
          <w:rStyle w:val="40"/>
          <w:rFonts w:asciiTheme="minorHAnsi" w:hAnsiTheme="minorHAnsi" w:eastAsiaTheme="minorEastAsia" w:cstheme="minorBidi"/>
        </w:rPr>
        <w:commentReference w:id="0"/>
      </w:r>
      <w:r>
        <w:t xml:space="preserve"> simulation by fragmentation spectra. </w:t>
      </w:r>
      <w:r>
        <w:rPr>
          <w:i w:val="0"/>
          <w:iCs w:val="0"/>
          <w:rPrChange w:id="100" w:author="2003" w:date="2023-04-21T17:43:00Z">
            <w:rPr>
              <w:i/>
              <w:iCs/>
            </w:rPr>
          </w:rPrChange>
        </w:rPr>
        <w:t>In silico</w:t>
      </w:r>
      <w:r>
        <w:t xml:space="preserve"> tools have been increasingly developed for simulating fragmentation spectra</w:t>
      </w:r>
      <w:r>
        <w:fldChar w:fldCharType="begin"/>
      </w:r>
      <w:r>
        <w:instrText xml:space="preserve"> HYPERLINK \l "ref-2010c" \h </w:instrText>
      </w:r>
      <w:r>
        <w:fldChar w:fldCharType="separate"/>
      </w:r>
      <w:r>
        <w:rPr>
          <w:rStyle w:val="38"/>
          <w:vertAlign w:val="superscript"/>
        </w:rPr>
        <w:t>14</w:t>
      </w:r>
      <w:r>
        <w:rPr>
          <w:rStyle w:val="38"/>
          <w:vertAlign w:val="superscript"/>
        </w:rPr>
        <w:fldChar w:fldCharType="end"/>
      </w:r>
      <w:r>
        <w:rPr>
          <w:vertAlign w:val="superscript"/>
        </w:rPr>
        <w:t>–</w:t>
      </w:r>
      <w:r>
        <w:fldChar w:fldCharType="begin"/>
      </w:r>
      <w:r>
        <w:instrText xml:space="preserve"> HYPERLINK \l "ref-2017aq" \h </w:instrText>
      </w:r>
      <w:r>
        <w:fldChar w:fldCharType="separate"/>
      </w:r>
      <w:r>
        <w:rPr>
          <w:rStyle w:val="38"/>
          <w:vertAlign w:val="superscript"/>
        </w:rPr>
        <w:t>17</w:t>
      </w:r>
      <w:r>
        <w:rPr>
          <w:rStyle w:val="38"/>
          <w:vertAlign w:val="superscript"/>
        </w:rPr>
        <w:fldChar w:fldCharType="end"/>
      </w:r>
      <w:r>
        <w:t xml:space="preserve">. Some databases such as MoNA </w:t>
      </w:r>
      <w:ins w:id="101" w:author="2003" w:date="2023-04-21T14:53:00Z">
        <w:r>
          <w:rPr/>
          <w:t xml:space="preserve">are </w:t>
        </w:r>
      </w:ins>
      <w:r>
        <w:t xml:space="preserve">collated </w:t>
      </w:r>
      <w:r>
        <w:rPr>
          <w:i w:val="0"/>
          <w:iCs w:val="0"/>
          <w:rPrChange w:id="102" w:author="2003" w:date="2023-04-21T17:44:00Z">
            <w:rPr>
              <w:i/>
              <w:iCs/>
            </w:rPr>
          </w:rPrChange>
        </w:rPr>
        <w:t>in silico</w:t>
      </w:r>
      <w:r>
        <w:t xml:space="preserve"> fragmentation spectra and </w:t>
      </w:r>
      <w:del w:id="103" w:author="2003" w:date="2023-04-21T14:53:00Z">
        <w:r>
          <w:rPr/>
          <w:delText xml:space="preserve">were </w:delText>
        </w:r>
      </w:del>
      <w:ins w:id="104" w:author="2003" w:date="2023-04-21T14:53:00Z">
        <w:r>
          <w:rPr/>
          <w:t xml:space="preserve">are publicly </w:t>
        </w:r>
      </w:ins>
      <w:r>
        <w:t xml:space="preserve">available </w:t>
      </w:r>
      <w:del w:id="105" w:author="2003" w:date="2023-04-21T14:53:00Z">
        <w:r>
          <w:rPr/>
          <w:delText>for public</w:delText>
        </w:r>
      </w:del>
      <w:r>
        <w:fldChar w:fldCharType="begin"/>
      </w:r>
      <w:r>
        <w:instrText xml:space="preserve"> HYPERLINK \l "ref-2013w" \h </w:instrText>
      </w:r>
      <w:r>
        <w:fldChar w:fldCharType="separate"/>
      </w:r>
      <w:r>
        <w:rPr>
          <w:rStyle w:val="38"/>
          <w:vertAlign w:val="superscript"/>
        </w:rPr>
        <w:t>18</w:t>
      </w:r>
      <w:r>
        <w:rPr>
          <w:rStyle w:val="38"/>
          <w:vertAlign w:val="superscript"/>
        </w:rPr>
        <w:fldChar w:fldCharType="end"/>
      </w:r>
      <w:r>
        <w:t xml:space="preserve">. </w:t>
      </w:r>
      <w:r>
        <w:rPr>
          <w:b/>
          <w:bCs/>
        </w:rPr>
        <w:t>3)</w:t>
      </w:r>
      <w:r>
        <w:t xml:space="preserve"> </w:t>
      </w:r>
      <w:r>
        <w:rPr>
          <w:i w:val="0"/>
          <w:iCs w:val="0"/>
          <w:rPrChange w:id="106" w:author="2003" w:date="2023-04-21T17:44:00Z">
            <w:rPr>
              <w:i/>
              <w:iCs/>
            </w:rPr>
          </w:rPrChange>
        </w:rPr>
        <w:t>In silico</w:t>
      </w:r>
      <w:r>
        <w:t xml:space="preserve"> prediction with matching learning. At present, the algorithms </w:t>
      </w:r>
      <w:del w:id="107" w:author="2003" w:date="2023-04-21T14:53:00Z">
        <w:r>
          <w:rPr/>
          <w:delText xml:space="preserve">made </w:delText>
        </w:r>
      </w:del>
      <w:ins w:id="108" w:author="2003" w:date="2023-04-21T14:53:00Z">
        <w:r>
          <w:rPr/>
          <w:t>allo</w:t>
        </w:r>
      </w:ins>
      <w:ins w:id="109" w:author="2003" w:date="2023-04-21T14:54:00Z">
        <w:r>
          <w:rPr/>
          <w:t>w</w:t>
        </w:r>
      </w:ins>
      <w:ins w:id="110" w:author="2003" w:date="2023-04-21T14:53:00Z">
        <w:r>
          <w:rPr/>
          <w:t xml:space="preserve"> </w:t>
        </w:r>
      </w:ins>
      <w:r>
        <w:t>machine training from reference mass dataset or libraries</w:t>
      </w:r>
      <w:del w:id="111" w:author="2003" w:date="2023-04-21T14:54:00Z">
        <w:r>
          <w:rPr/>
          <w:delText>, then</w:delText>
        </w:r>
      </w:del>
      <w:ins w:id="112" w:author="2003" w:date="2023-04-21T14:54:00Z">
        <w:r>
          <w:rPr/>
          <w:t xml:space="preserve"> and</w:t>
        </w:r>
      </w:ins>
      <w:r>
        <w:t xml:space="preserve"> </w:t>
      </w:r>
      <w:del w:id="113" w:author="2003" w:date="2023-04-21T14:54:00Z">
        <w:r>
          <w:rPr/>
          <w:delText>‘</w:delText>
        </w:r>
      </w:del>
      <w:r>
        <w:t>learn</w:t>
      </w:r>
      <w:del w:id="114" w:author="2003" w:date="2023-04-21T14:54:00Z">
        <w:r>
          <w:rPr/>
          <w:delText>ed’</w:delText>
        </w:r>
      </w:del>
      <w:r>
        <w:t xml:space="preserve"> how to predict chemical fingerprints or principles </w:t>
      </w:r>
      <w:del w:id="115" w:author="2003" w:date="2023-04-21T14:54:00Z">
        <w:r>
          <w:rPr/>
          <w:delText xml:space="preserve">so as </w:delText>
        </w:r>
      </w:del>
      <w:r>
        <w:t>to retrieve the correct structure from molecular structure database</w:t>
      </w:r>
      <w:r>
        <w:fldChar w:fldCharType="begin"/>
      </w:r>
      <w:r>
        <w:instrText xml:space="preserve"> HYPERLINK \l "ref-2012ab" \h </w:instrText>
      </w:r>
      <w:r>
        <w:fldChar w:fldCharType="separate"/>
      </w:r>
      <w:r>
        <w:rPr>
          <w:rStyle w:val="38"/>
          <w:vertAlign w:val="superscript"/>
        </w:rPr>
        <w:t>19</w:t>
      </w:r>
      <w:r>
        <w:rPr>
          <w:rStyle w:val="38"/>
          <w:vertAlign w:val="superscript"/>
        </w:rPr>
        <w:fldChar w:fldCharType="end"/>
      </w:r>
      <w:r>
        <w:rPr>
          <w:vertAlign w:val="superscript"/>
        </w:rPr>
        <w:t>–</w:t>
      </w:r>
      <w:r>
        <w:fldChar w:fldCharType="begin"/>
      </w:r>
      <w:r>
        <w:instrText xml:space="preserve"> HYPERLINK \l "ref-2018ay" \h </w:instrText>
      </w:r>
      <w:r>
        <w:fldChar w:fldCharType="separate"/>
      </w:r>
      <w:r>
        <w:rPr>
          <w:rStyle w:val="38"/>
          <w:vertAlign w:val="superscript"/>
        </w:rPr>
        <w:t>21</w:t>
      </w:r>
      <w:r>
        <w:rPr>
          <w:rStyle w:val="38"/>
          <w:vertAlign w:val="superscript"/>
        </w:rPr>
        <w:fldChar w:fldCharType="end"/>
      </w:r>
      <w:r>
        <w:t>.</w:t>
      </w:r>
    </w:p>
    <w:p>
      <w:pPr>
        <w:pStyle w:val="3"/>
        <w:spacing w:line="480" w:lineRule="auto"/>
        <w:jc w:val="both"/>
      </w:pPr>
      <w:r>
        <w:rPr>
          <w:i w:val="0"/>
          <w:iCs w:val="0"/>
          <w:rPrChange w:id="116" w:author="2003" w:date="2023-04-21T17:44:00Z">
            <w:rPr>
              <w:i/>
              <w:iCs/>
            </w:rPr>
          </w:rPrChange>
        </w:rPr>
        <w:t>In silico</w:t>
      </w:r>
      <w:r>
        <w:t xml:space="preserve"> methods are developing quickly. Currently, the cutting-edge technology, called SIRIUS 4</w:t>
      </w:r>
      <w:r>
        <w:fldChar w:fldCharType="begin"/>
      </w:r>
      <w:r>
        <w:instrText xml:space="preserve"> HYPERLINK \l "ref-duhrkop_sirius_2019" \h </w:instrText>
      </w:r>
      <w:r>
        <w:fldChar w:fldCharType="separate"/>
      </w:r>
      <w:r>
        <w:rPr>
          <w:rStyle w:val="38"/>
          <w:vertAlign w:val="superscript"/>
        </w:rPr>
        <w:t>22</w:t>
      </w:r>
      <w:r>
        <w:rPr>
          <w:rStyle w:val="38"/>
          <w:vertAlign w:val="superscript"/>
        </w:rPr>
        <w:fldChar w:fldCharType="end"/>
      </w:r>
      <w:r>
        <w:t xml:space="preserve">, integrates many advanced artificial intelligence algorithms and has achieved an accuracy rate of 70% when retrieving from molecular structure database. This method helps </w:t>
      </w:r>
      <w:del w:id="117" w:author="2003" w:date="2023-04-21T14:56:00Z">
        <w:r>
          <w:rPr/>
          <w:delText xml:space="preserve">to </w:delText>
        </w:r>
      </w:del>
      <w:ins w:id="118" w:author="2003" w:date="2023-04-21T14:56:00Z">
        <w:r>
          <w:rPr/>
          <w:t xml:space="preserve">in </w:t>
        </w:r>
      </w:ins>
      <w:r>
        <w:t>identify</w:t>
      </w:r>
      <w:ins w:id="119" w:author="2003" w:date="2023-04-21T14:56:00Z">
        <w:r>
          <w:rPr/>
          <w:t>ing</w:t>
        </w:r>
      </w:ins>
      <w:r>
        <w:t xml:space="preserve"> metabolites beyond the scope of spectral libraries. While </w:t>
      </w:r>
      <w:r>
        <w:rPr>
          <w:i w:val="0"/>
          <w:iCs w:val="0"/>
          <w:rPrChange w:id="120" w:author="2003" w:date="2023-04-21T17:44:00Z">
            <w:rPr>
              <w:i/>
              <w:iCs/>
            </w:rPr>
          </w:rPrChange>
        </w:rPr>
        <w:t>in silico</w:t>
      </w:r>
      <w:r>
        <w:t xml:space="preserve"> tools boost chemical identification, it </w:t>
      </w:r>
      <w:del w:id="121" w:author="2003" w:date="2023-04-21T14:57:00Z">
        <w:r>
          <w:rPr/>
          <w:delText xml:space="preserve">is </w:delText>
        </w:r>
      </w:del>
      <w:r>
        <w:t>still lack</w:t>
      </w:r>
      <w:ins w:id="122" w:author="2003" w:date="2023-04-21T14:57:00Z">
        <w:r>
          <w:rPr/>
          <w:t>s</w:t>
        </w:r>
      </w:ins>
      <w:r>
        <w:t xml:space="preserve"> </w:t>
      </w:r>
      <w:del w:id="123" w:author="2003" w:date="2023-04-21T14:57:00Z">
        <w:r>
          <w:rPr/>
          <w:delText xml:space="preserve">of </w:delText>
        </w:r>
      </w:del>
      <w:r>
        <w:t xml:space="preserve">a proper framework that could incorporate and leverage SIRIUS 4 into </w:t>
      </w:r>
      <w:ins w:id="124" w:author="2003" w:date="2023-04-21T14:57:00Z">
        <w:r>
          <w:rPr/>
          <w:t xml:space="preserve">a </w:t>
        </w:r>
      </w:ins>
      <w:r>
        <w:t xml:space="preserve">user-friendly way for biological research, such as biomarker discovery and pathway analysis of mass spectral dataset. </w:t>
      </w:r>
      <w:ins w:id="125" w:author="2003" w:date="2023-04-21T14:57:00Z">
        <w:r>
          <w:rPr/>
          <w:t xml:space="preserve">The manual </w:t>
        </w:r>
      </w:ins>
      <w:del w:id="126" w:author="2003" w:date="2023-04-21T14:57:00Z">
        <w:r>
          <w:rPr/>
          <w:delText xml:space="preserve">Compounds </w:delText>
        </w:r>
      </w:del>
      <w:ins w:id="127" w:author="2003" w:date="2023-04-21T14:57:00Z">
        <w:r>
          <w:rPr/>
          <w:t xml:space="preserve">compound </w:t>
        </w:r>
      </w:ins>
      <w:r>
        <w:t xml:space="preserve">annotation and screening of biomarkers </w:t>
      </w:r>
      <w:del w:id="128" w:author="2003" w:date="2023-04-21T15:00:00Z">
        <w:r>
          <w:rPr/>
          <w:delText xml:space="preserve">manually </w:delText>
        </w:r>
      </w:del>
      <w:r>
        <w:t>are both time-consuming</w:t>
      </w:r>
      <w:ins w:id="129" w:author="2003" w:date="2023-04-21T15:00:00Z">
        <w:r>
          <w:rPr/>
          <w:t>,</w:t>
        </w:r>
      </w:ins>
      <w:r>
        <w:t xml:space="preserve"> and the results are impressed by subjective factors. Molecular networking is </w:t>
      </w:r>
      <w:ins w:id="130" w:author="2003" w:date="2023-04-21T15:00:00Z">
        <w:r>
          <w:rPr/>
          <w:t xml:space="preserve">becoming increasingly </w:t>
        </w:r>
      </w:ins>
      <w:del w:id="131" w:author="2003" w:date="2023-04-21T15:00:00Z">
        <w:r>
          <w:rPr/>
          <w:delText xml:space="preserve">more and more </w:delText>
        </w:r>
      </w:del>
      <w:r>
        <w:t xml:space="preserve">popular </w:t>
      </w:r>
      <w:del w:id="132" w:author="2003" w:date="2023-04-21T15:00:00Z">
        <w:r>
          <w:rPr/>
          <w:delText>due to</w:delText>
        </w:r>
      </w:del>
      <w:ins w:id="133" w:author="2003" w:date="2023-04-21T15:00:00Z">
        <w:r>
          <w:rPr/>
          <w:t>because of</w:t>
        </w:r>
      </w:ins>
      <w:r>
        <w:t xml:space="preserve"> its visualization and data transparency. Molecular networking </w:t>
      </w:r>
      <w:del w:id="134" w:author="2003" w:date="2023-04-21T15:00:00Z">
        <w:r>
          <w:rPr/>
          <w:delText xml:space="preserve">was </w:delText>
        </w:r>
      </w:del>
      <w:ins w:id="135" w:author="2003" w:date="2023-04-21T15:00:00Z">
        <w:r>
          <w:rPr/>
          <w:t xml:space="preserve">is </w:t>
        </w:r>
      </w:ins>
      <w:r>
        <w:t xml:space="preserve">a spectral correlation and visualization method that can detect spectra from related molecules (so-called spectral networks), even when the spectra </w:t>
      </w:r>
      <w:del w:id="136" w:author="2003" w:date="2023-04-21T15:00:00Z">
        <w:r>
          <w:rPr/>
          <w:delText xml:space="preserve">were </w:delText>
        </w:r>
      </w:del>
      <w:ins w:id="137" w:author="2003" w:date="2023-04-21T15:00:00Z">
        <w:r>
          <w:rPr/>
          <w:t xml:space="preserve">do </w:t>
        </w:r>
      </w:ins>
      <w:r>
        <w:t>not match</w:t>
      </w:r>
      <w:del w:id="138" w:author="2003" w:date="2023-04-21T15:00:00Z">
        <w:r>
          <w:rPr/>
          <w:delText>ed to</w:delText>
        </w:r>
      </w:del>
      <w:ins w:id="139" w:author="2003" w:date="2023-04-21T15:00:00Z">
        <w:r>
          <w:rPr/>
          <w:t xml:space="preserve"> with</w:t>
        </w:r>
      </w:ins>
      <w:r>
        <w:t xml:space="preserve"> any known compounds</w:t>
      </w:r>
      <w:r>
        <w:fldChar w:fldCharType="begin"/>
      </w:r>
      <w:r>
        <w:instrText xml:space="preserve"> HYPERLINK \l "ref-2016a" \h </w:instrText>
      </w:r>
      <w:r>
        <w:fldChar w:fldCharType="separate"/>
      </w:r>
      <w:r>
        <w:rPr>
          <w:rStyle w:val="38"/>
          <w:vertAlign w:val="superscript"/>
        </w:rPr>
        <w:t>4</w:t>
      </w:r>
      <w:r>
        <w:rPr>
          <w:rStyle w:val="38"/>
          <w:vertAlign w:val="superscript"/>
        </w:rPr>
        <w:fldChar w:fldCharType="end"/>
      </w:r>
      <w:r>
        <w:t>. Based on the concept of molecular networking, we proposed an idea, clustering features for visualization of chemical classification probably contribute to the discovery of biomarkers and metabolic pathway analysis.</w:t>
      </w:r>
    </w:p>
    <w:p>
      <w:pPr>
        <w:pStyle w:val="3"/>
        <w:spacing w:line="480" w:lineRule="auto"/>
        <w:jc w:val="both"/>
      </w:pPr>
      <w:r>
        <w:t xml:space="preserve">The history of classification in chemistry </w:t>
      </w:r>
      <w:del w:id="140" w:author="2003" w:date="2023-04-21T15:01:00Z">
        <w:r>
          <w:rPr/>
          <w:delText xml:space="preserve">dated </w:delText>
        </w:r>
      </w:del>
      <w:ins w:id="141" w:author="2003" w:date="2023-04-21T15:01:00Z">
        <w:r>
          <w:rPr/>
          <w:t xml:space="preserve">can be traced </w:t>
        </w:r>
      </w:ins>
      <w:r>
        <w:t>back to the middle of the last century. The Chemical Fragmentation Coding system was first</w:t>
      </w:r>
      <w:del w:id="142" w:author="2003" w:date="2023-04-21T15:08:00Z">
        <w:r>
          <w:rPr/>
          <w:delText>ly</w:delText>
        </w:r>
      </w:del>
      <w:r>
        <w:t xml:space="preserve"> developed by Derwent World Patent Index </w:t>
      </w:r>
      <w:del w:id="143" w:author="2003" w:date="2023-04-21T15:08:00Z">
        <w:r>
          <w:rPr/>
          <w:delText xml:space="preserve">(DWPI) </w:delText>
        </w:r>
      </w:del>
      <w:r>
        <w:t xml:space="preserve">in 1963. </w:t>
      </w:r>
      <w:del w:id="144" w:author="2003" w:date="2023-04-21T15:08:00Z">
        <w:r>
          <w:rPr/>
          <w:delText>Until recent years</w:delText>
        </w:r>
      </w:del>
      <w:ins w:id="145" w:author="2003" w:date="2023-04-21T15:08:00Z">
        <w:r>
          <w:rPr/>
          <w:t>Thereafter,</w:t>
        </w:r>
      </w:ins>
      <w:r>
        <w:t xml:space="preserve"> chemical classification</w:t>
      </w:r>
      <w:ins w:id="146" w:author="2003" w:date="2023-04-21T15:08:00Z">
        <w:r>
          <w:rPr/>
          <w:t>s</w:t>
        </w:r>
      </w:ins>
      <w:r>
        <w:t xml:space="preserve"> </w:t>
      </w:r>
      <w:del w:id="147" w:author="2003" w:date="2023-04-21T15:08:00Z">
        <w:r>
          <w:rPr/>
          <w:delText xml:space="preserve">like </w:delText>
        </w:r>
      </w:del>
      <w:ins w:id="148" w:author="2003" w:date="2023-04-21T15:08:00Z">
        <w:r>
          <w:rPr/>
          <w:t xml:space="preserve">such as </w:t>
        </w:r>
      </w:ins>
      <w:r>
        <w:t>Gene Ontology (GO)</w:t>
      </w:r>
      <w:r>
        <w:fldChar w:fldCharType="begin"/>
      </w:r>
      <w:r>
        <w:instrText xml:space="preserve"> HYPERLINK \l "ref-2000g" \h </w:instrText>
      </w:r>
      <w:r>
        <w:fldChar w:fldCharType="separate"/>
      </w:r>
      <w:r>
        <w:rPr>
          <w:rStyle w:val="38"/>
          <w:vertAlign w:val="superscript"/>
        </w:rPr>
        <w:t>23</w:t>
      </w:r>
      <w:r>
        <w:rPr>
          <w:rStyle w:val="38"/>
          <w:vertAlign w:val="superscript"/>
        </w:rPr>
        <w:fldChar w:fldCharType="end"/>
      </w:r>
      <w:ins w:id="149" w:author="2003" w:date="2023-04-21T15:08:00Z">
        <w:r>
          <w:rPr>
            <w:rStyle w:val="38"/>
          </w:rPr>
          <w:t>,</w:t>
        </w:r>
      </w:ins>
      <w:r>
        <w:t xml:space="preserve"> which was organized with taxonomy and ontology</w:t>
      </w:r>
      <w:ins w:id="150" w:author="2003" w:date="2023-04-21T15:08:00Z">
        <w:r>
          <w:rPr/>
          <w:t>,</w:t>
        </w:r>
      </w:ins>
      <w:r>
        <w:t xml:space="preserve"> was proposed </w:t>
      </w:r>
      <w:del w:id="151" w:author="2003" w:date="2023-04-21T15:08:00Z">
        <w:r>
          <w:rPr/>
          <w:delText xml:space="preserve">more </w:delText>
        </w:r>
      </w:del>
      <w:r>
        <w:t>systematically</w:t>
      </w:r>
      <w:r>
        <w:fldChar w:fldCharType="begin"/>
      </w:r>
      <w:r>
        <w:instrText xml:space="preserve"> HYPERLINK \l "ref-2016" \h </w:instrText>
      </w:r>
      <w:r>
        <w:fldChar w:fldCharType="separate"/>
      </w:r>
      <w:r>
        <w:rPr>
          <w:rStyle w:val="38"/>
          <w:vertAlign w:val="superscript"/>
        </w:rPr>
        <w:t>24</w:t>
      </w:r>
      <w:r>
        <w:rPr>
          <w:rStyle w:val="38"/>
          <w:vertAlign w:val="superscript"/>
        </w:rPr>
        <w:fldChar w:fldCharType="end"/>
      </w:r>
      <w:r>
        <w:t xml:space="preserve">. ClassyFire is popular for compound annotation in LC-MS dataset analysis </w:t>
      </w:r>
      <w:del w:id="152" w:author="2003" w:date="2023-04-21T15:09:00Z">
        <w:r>
          <w:rPr/>
          <w:delText>due to</w:delText>
        </w:r>
      </w:del>
      <w:ins w:id="153" w:author="2003" w:date="2023-04-21T15:09:00Z">
        <w:r>
          <w:rPr/>
          <w:t>because of</w:t>
        </w:r>
      </w:ins>
      <w:r>
        <w:t xml:space="preserve"> its computation</w:t>
      </w:r>
      <w:ins w:id="154" w:author="2003" w:date="2023-04-21T15:09:00Z">
        <w:r>
          <w:rPr/>
          <w:t>al</w:t>
        </w:r>
      </w:ins>
      <w:r>
        <w:t xml:space="preserve"> </w:t>
      </w:r>
      <w:del w:id="155" w:author="2003" w:date="2023-04-21T15:09:00Z">
        <w:r>
          <w:rPr/>
          <w:delText xml:space="preserve">available </w:delText>
        </w:r>
      </w:del>
      <w:ins w:id="156" w:author="2003" w:date="2023-04-21T15:09:00Z">
        <w:r>
          <w:rPr/>
          <w:t xml:space="preserve">availability </w:t>
        </w:r>
      </w:ins>
      <w:r>
        <w:t>and systematicness</w:t>
      </w:r>
      <w:r>
        <w:fldChar w:fldCharType="begin"/>
      </w:r>
      <w:r>
        <w:instrText xml:space="preserve"> HYPERLINK \l "ref-2019bt" \h </w:instrText>
      </w:r>
      <w:r>
        <w:fldChar w:fldCharType="separate"/>
      </w:r>
      <w:r>
        <w:rPr>
          <w:rStyle w:val="38"/>
          <w:vertAlign w:val="superscript"/>
        </w:rPr>
        <w:t>25</w:t>
      </w:r>
      <w:r>
        <w:rPr>
          <w:rStyle w:val="38"/>
          <w:vertAlign w:val="superscript"/>
        </w:rPr>
        <w:fldChar w:fldCharType="end"/>
      </w:r>
      <w:r>
        <w:rPr>
          <w:vertAlign w:val="superscript"/>
        </w:rPr>
        <w:t>–</w:t>
      </w:r>
      <w:r>
        <w:fldChar w:fldCharType="begin"/>
      </w:r>
      <w:r>
        <w:instrText xml:space="preserve"> HYPERLINK \l "ref-2019bq" \h </w:instrText>
      </w:r>
      <w:r>
        <w:fldChar w:fldCharType="separate"/>
      </w:r>
      <w:r>
        <w:rPr>
          <w:rStyle w:val="38"/>
          <w:vertAlign w:val="superscript"/>
        </w:rPr>
        <w:t>28</w:t>
      </w:r>
      <w:r>
        <w:rPr>
          <w:rStyle w:val="38"/>
          <w:vertAlign w:val="superscript"/>
        </w:rPr>
        <w:fldChar w:fldCharType="end"/>
      </w:r>
      <w:r>
        <w:t xml:space="preserve">. The taxonomy and ontology </w:t>
      </w:r>
      <w:del w:id="157" w:author="2003" w:date="2023-04-21T15:09:00Z">
        <w:r>
          <w:rPr/>
          <w:delText xml:space="preserve">is </w:delText>
        </w:r>
      </w:del>
      <w:ins w:id="158" w:author="2003" w:date="2023-04-21T15:09:00Z">
        <w:r>
          <w:rPr/>
          <w:t xml:space="preserve">are </w:t>
        </w:r>
      </w:ins>
      <w:r>
        <w:t xml:space="preserve">robust and useful for chemistry. </w:t>
      </w:r>
      <w:del w:id="159" w:author="2003" w:date="2023-04-21T15:09:00Z">
        <w:r>
          <w:rPr/>
          <w:delText>For example, a</w:delText>
        </w:r>
      </w:del>
      <w:ins w:id="160" w:author="2003" w:date="2023-04-21T15:09:00Z">
        <w:r>
          <w:rPr/>
          <w:t>A</w:t>
        </w:r>
      </w:ins>
      <w:r>
        <w:t xml:space="preserve"> hierarchical classification-based method</w:t>
      </w:r>
      <w:del w:id="161" w:author="2003" w:date="2023-04-21T15:09:00Z">
        <w:r>
          <w:rPr/>
          <w:delText>,</w:delText>
        </w:r>
      </w:del>
      <w:r>
        <w:t xml:space="preserve"> called Qemistree</w:t>
      </w:r>
      <w:del w:id="162" w:author="2003" w:date="2023-04-21T15:09:00Z">
        <w:r>
          <w:rPr/>
          <w:delText>,</w:delText>
        </w:r>
      </w:del>
      <w:r>
        <w:t xml:space="preserve"> </w:t>
      </w:r>
      <w:del w:id="163" w:author="2003" w:date="2023-04-21T15:09:00Z">
        <w:r>
          <w:rPr/>
          <w:delText xml:space="preserve">was </w:delText>
        </w:r>
      </w:del>
      <w:ins w:id="164" w:author="2003" w:date="2023-04-21T15:09:00Z">
        <w:r>
          <w:rPr/>
          <w:t xml:space="preserve">has been </w:t>
        </w:r>
      </w:ins>
      <w:r>
        <w:t>proposed to analyze mass spectrometry data by expressing molecular relationships as a tree, which could be represented in the context of sample metadata and chemical ontologies</w:t>
      </w:r>
      <w:r>
        <w:fldChar w:fldCharType="begin"/>
      </w:r>
      <w:r>
        <w:instrText xml:space="preserve"> HYPERLINK \l "ref-2021b" \h </w:instrText>
      </w:r>
      <w:r>
        <w:fldChar w:fldCharType="separate"/>
      </w:r>
      <w:r>
        <w:rPr>
          <w:rStyle w:val="38"/>
          <w:vertAlign w:val="superscript"/>
        </w:rPr>
        <w:t>29</w:t>
      </w:r>
      <w:r>
        <w:rPr>
          <w:rStyle w:val="38"/>
          <w:vertAlign w:val="superscript"/>
        </w:rPr>
        <w:fldChar w:fldCharType="end"/>
      </w:r>
      <w:r>
        <w:t>.</w:t>
      </w:r>
    </w:p>
    <w:p>
      <w:pPr>
        <w:pStyle w:val="3"/>
        <w:spacing w:line="480" w:lineRule="auto"/>
        <w:jc w:val="both"/>
      </w:pPr>
      <w:r>
        <w:t>Untargeted metabolomics is a field of omics science that uses cutting-edge analytical chemistry techniques and advanced computational methods to characterize complex biochemical mixtures aimlessly. LC</w:t>
      </w:r>
      <w:r>
        <w:softHyphen/>
      </w:r>
      <w:r>
        <w:t xml:space="preserve">MS-based untargeted metabolomics is very popular </w:t>
      </w:r>
      <w:del w:id="165" w:author="2003" w:date="2023-04-21T15:09:00Z">
        <w:r>
          <w:rPr/>
          <w:delText>due to</w:delText>
        </w:r>
      </w:del>
      <w:ins w:id="166" w:author="2003" w:date="2023-04-21T15:09:00Z">
        <w:r>
          <w:rPr/>
          <w:t>because of</w:t>
        </w:r>
      </w:ins>
      <w:r>
        <w:t xml:space="preserve"> its high sensitivity, small sample volume</w:t>
      </w:r>
      <w:ins w:id="167" w:author="2003" w:date="2023-04-21T15:09:00Z">
        <w:r>
          <w:rPr/>
          <w:t>,</w:t>
        </w:r>
      </w:ins>
      <w:r>
        <w:t xml:space="preserve"> and direct injection without separation etc.</w:t>
      </w:r>
      <w:r>
        <w:fldChar w:fldCharType="begin"/>
      </w:r>
      <w:r>
        <w:instrText xml:space="preserve"> HYPERLINK \l "ref-2016aq" \h </w:instrText>
      </w:r>
      <w:r>
        <w:fldChar w:fldCharType="separate"/>
      </w:r>
      <w:r>
        <w:rPr>
          <w:rStyle w:val="38"/>
          <w:vertAlign w:val="superscript"/>
        </w:rPr>
        <w:t>30</w:t>
      </w:r>
      <w:r>
        <w:rPr>
          <w:rStyle w:val="38"/>
          <w:vertAlign w:val="superscript"/>
        </w:rPr>
        <w:fldChar w:fldCharType="end"/>
      </w:r>
      <w:r>
        <w:t>. With the help of statistical methodologies, researchers could screen and identify more</w:t>
      </w:r>
      <w:del w:id="168" w:author="2003" w:date="2023-04-21T15:09:00Z">
        <w:r>
          <w:rPr/>
          <w:delText>-</w:delText>
        </w:r>
      </w:del>
      <w:ins w:id="169" w:author="2003" w:date="2023-04-21T15:09:00Z">
        <w:r>
          <w:rPr/>
          <w:t xml:space="preserve"> </w:t>
        </w:r>
      </w:ins>
      <w:r>
        <w:t>informative disease biomarkers from thousands of LC-MS features</w:t>
      </w:r>
      <w:del w:id="170" w:author="2003" w:date="2023-04-21T15:09:00Z">
        <w:r>
          <w:rPr/>
          <w:delText>,</w:delText>
        </w:r>
      </w:del>
      <w:r>
        <w:t xml:space="preserve"> to aid the design or development of improved treatments and </w:t>
      </w:r>
      <w:del w:id="171" w:author="2003" w:date="2023-04-21T15:09:00Z">
        <w:r>
          <w:rPr/>
          <w:delText>to better</w:delText>
        </w:r>
      </w:del>
      <w:ins w:id="172" w:author="2003" w:date="2023-04-21T15:09:00Z">
        <w:r>
          <w:rPr/>
          <w:t>effectively</w:t>
        </w:r>
      </w:ins>
      <w:r>
        <w:t xml:space="preserve"> assess health outcomes</w:t>
      </w:r>
      <w:r>
        <w:fldChar w:fldCharType="begin"/>
      </w:r>
      <w:r>
        <w:instrText xml:space="preserve"> HYPERLINK \l "ref-2016ar" \h </w:instrText>
      </w:r>
      <w:r>
        <w:fldChar w:fldCharType="separate"/>
      </w:r>
      <w:r>
        <w:rPr>
          <w:rStyle w:val="38"/>
          <w:vertAlign w:val="superscript"/>
        </w:rPr>
        <w:t>31</w:t>
      </w:r>
      <w:r>
        <w:rPr>
          <w:rStyle w:val="38"/>
          <w:vertAlign w:val="superscript"/>
        </w:rPr>
        <w:fldChar w:fldCharType="end"/>
      </w:r>
      <w:r>
        <w:t>. These statistical approaches mainly involve</w:t>
      </w:r>
      <w:del w:id="173" w:author="2003" w:date="2023-04-21T15:09:00Z">
        <w:r>
          <w:rPr/>
          <w:delText>d</w:delText>
        </w:r>
      </w:del>
      <w:r>
        <w:t xml:space="preserve"> classical statistic</w:t>
      </w:r>
      <w:ins w:id="174" w:author="2003" w:date="2023-04-21T15:10:00Z">
        <w:r>
          <w:rPr/>
          <w:t>al</w:t>
        </w:r>
      </w:ins>
      <w:r>
        <w:t xml:space="preserve"> and artificial intelligence models</w:t>
      </w:r>
      <w:ins w:id="175" w:author="2003" w:date="2023-04-21T15:10:00Z">
        <w:r>
          <w:rPr/>
          <w:t xml:space="preserve"> </w:t>
        </w:r>
      </w:ins>
      <w:r>
        <w:t>(e.g., random forests)</w:t>
      </w:r>
      <w:r>
        <w:fldChar w:fldCharType="begin"/>
      </w:r>
      <w:r>
        <w:instrText xml:space="preserve"> HYPERLINK \l "ref-2019bv" \h </w:instrText>
      </w:r>
      <w:r>
        <w:fldChar w:fldCharType="separate"/>
      </w:r>
      <w:r>
        <w:rPr>
          <w:rStyle w:val="38"/>
          <w:vertAlign w:val="superscript"/>
        </w:rPr>
        <w:t>32</w:t>
      </w:r>
      <w:r>
        <w:rPr>
          <w:rStyle w:val="38"/>
          <w:vertAlign w:val="superscript"/>
        </w:rPr>
        <w:fldChar w:fldCharType="end"/>
      </w:r>
      <w:r>
        <w:t xml:space="preserve">. Both approaches </w:t>
      </w:r>
      <w:del w:id="176" w:author="2003" w:date="2023-04-21T15:10:00Z">
        <w:r>
          <w:rPr/>
          <w:delText xml:space="preserve">were inevitable to </w:delText>
        </w:r>
      </w:del>
      <w:r>
        <w:t>introduce specific biases, owing to the complexity of feature set or algorithmic stability</w:t>
      </w:r>
      <w:r>
        <w:fldChar w:fldCharType="begin"/>
      </w:r>
      <w:r>
        <w:instrText xml:space="preserve"> HYPERLINK \l "ref-2017i" \h </w:instrText>
      </w:r>
      <w:r>
        <w:fldChar w:fldCharType="separate"/>
      </w:r>
      <w:r>
        <w:rPr>
          <w:rStyle w:val="38"/>
          <w:vertAlign w:val="superscript"/>
        </w:rPr>
        <w:t>33</w:t>
      </w:r>
      <w:r>
        <w:rPr>
          <w:rStyle w:val="38"/>
          <w:vertAlign w:val="superscript"/>
        </w:rPr>
        <w:fldChar w:fldCharType="end"/>
      </w:r>
      <w:r>
        <w:t xml:space="preserve">. Furthermore, </w:t>
      </w:r>
      <w:ins w:id="177" w:author="2003" w:date="2023-04-21T15:10:00Z">
        <w:r>
          <w:rPr/>
          <w:t xml:space="preserve">the </w:t>
        </w:r>
      </w:ins>
      <w:del w:id="178" w:author="2003" w:date="2023-04-21T15:10:00Z">
        <w:r>
          <w:rPr/>
          <w:delText xml:space="preserve">analyzing </w:delText>
        </w:r>
      </w:del>
      <w:ins w:id="179" w:author="2003" w:date="2023-04-21T15:10:00Z">
        <w:r>
          <w:rPr/>
          <w:t xml:space="preserve">analysis </w:t>
        </w:r>
      </w:ins>
      <w:r>
        <w:t xml:space="preserve">at feature level </w:t>
      </w:r>
      <w:del w:id="180" w:author="2003" w:date="2023-04-21T15:10:00Z">
        <w:r>
          <w:rPr/>
          <w:delText xml:space="preserve">was </w:delText>
        </w:r>
      </w:del>
      <w:ins w:id="181" w:author="2003" w:date="2023-04-21T15:10:00Z">
        <w:r>
          <w:rPr/>
          <w:t xml:space="preserve">is </w:t>
        </w:r>
      </w:ins>
      <w:r>
        <w:t>unable to profile systematic effects on metabolites unbiased</w:t>
      </w:r>
      <w:r>
        <w:fldChar w:fldCharType="begin"/>
      </w:r>
      <w:r>
        <w:instrText xml:space="preserve"> HYPERLINK \l "ref-duhrkop_systematic_2021" \h </w:instrText>
      </w:r>
      <w:r>
        <w:fldChar w:fldCharType="separate"/>
      </w:r>
      <w:r>
        <w:rPr>
          <w:rStyle w:val="38"/>
          <w:vertAlign w:val="superscript"/>
        </w:rPr>
        <w:t>34</w:t>
      </w:r>
      <w:r>
        <w:rPr>
          <w:rStyle w:val="38"/>
          <w:vertAlign w:val="superscript"/>
        </w:rPr>
        <w:fldChar w:fldCharType="end"/>
      </w:r>
      <w:r>
        <w:t xml:space="preserve">. </w:t>
      </w:r>
      <w:del w:id="182" w:author="2003" w:date="2023-04-21T15:10:00Z">
        <w:r>
          <w:rPr/>
          <w:delText>In this view</w:delText>
        </w:r>
      </w:del>
      <w:ins w:id="183" w:author="2003" w:date="2023-04-21T15:10:00Z">
        <w:r>
          <w:rPr/>
          <w:t>Therefore</w:t>
        </w:r>
      </w:ins>
      <w:r>
        <w:t xml:space="preserve">, </w:t>
      </w:r>
      <w:ins w:id="184" w:author="2003" w:date="2023-04-21T15:10:00Z">
        <w:r>
          <w:rPr/>
          <w:t xml:space="preserve">the </w:t>
        </w:r>
      </w:ins>
      <w:del w:id="185" w:author="2003" w:date="2023-04-21T15:10:00Z">
        <w:r>
          <w:rPr/>
          <w:delText xml:space="preserve">analyzing </w:delText>
        </w:r>
      </w:del>
      <w:ins w:id="186" w:author="2003" w:date="2023-04-21T15:10:00Z">
        <w:r>
          <w:rPr/>
          <w:t xml:space="preserve">analysis </w:t>
        </w:r>
      </w:ins>
      <w:r>
        <w:t xml:space="preserve">at chemical classified level may be a </w:t>
      </w:r>
      <w:del w:id="187" w:author="2003" w:date="2023-04-21T15:10:00Z">
        <w:r>
          <w:rPr/>
          <w:delText xml:space="preserve">better </w:delText>
        </w:r>
      </w:del>
      <w:ins w:id="188" w:author="2003" w:date="2023-04-21T15:10:00Z">
        <w:r>
          <w:rPr/>
          <w:t xml:space="preserve">good </w:t>
        </w:r>
      </w:ins>
      <w:r>
        <w:t xml:space="preserve">settlement. However, </w:t>
      </w:r>
      <w:del w:id="189" w:author="2003" w:date="2023-04-21T15:10:00Z">
        <w:r>
          <w:rPr/>
          <w:delText xml:space="preserve">it shouldn’t be ignored that </w:delText>
        </w:r>
      </w:del>
      <w:r>
        <w:t>the differences of metabolites at the same classified level</w:t>
      </w:r>
      <w:ins w:id="190" w:author="2003" w:date="2023-04-21T15:10:00Z">
        <w:r>
          <w:rPr/>
          <w:t xml:space="preserve"> need to be noted</w:t>
        </w:r>
      </w:ins>
      <w:r>
        <w:t xml:space="preserve">. For example, small-molecules belonging to ‘Indoles and derivatives’ </w:t>
      </w:r>
      <w:del w:id="191" w:author="2003" w:date="2023-04-21T15:10:00Z">
        <w:r>
          <w:rPr/>
          <w:delText xml:space="preserve">had </w:delText>
        </w:r>
      </w:del>
      <w:ins w:id="192" w:author="2003" w:date="2023-04-21T15:10:00Z">
        <w:r>
          <w:rPr/>
          <w:t xml:space="preserve">have </w:t>
        </w:r>
      </w:ins>
      <w:del w:id="193" w:author="2003" w:date="2023-04-21T15:10:00Z">
        <w:r>
          <w:rPr/>
          <w:delText xml:space="preserve">structural </w:delText>
        </w:r>
      </w:del>
      <w:ins w:id="194" w:author="2003" w:date="2023-04-21T15:10:00Z">
        <w:r>
          <w:rPr/>
          <w:t>structure-</w:t>
        </w:r>
      </w:ins>
      <w:r>
        <w:t>dependent affection on aryl hydrocarbon receptor</w:t>
      </w:r>
      <w:del w:id="195" w:author="2003" w:date="2023-04-21T15:11:00Z">
        <w:r>
          <w:rPr/>
          <w:delText xml:space="preserve"> (AHR)</w:delText>
        </w:r>
      </w:del>
      <w:r>
        <w:fldChar w:fldCharType="begin"/>
      </w:r>
      <w:r>
        <w:instrText xml:space="preserve"> HYPERLINK \l "ref-2019c" \h </w:instrText>
      </w:r>
      <w:r>
        <w:fldChar w:fldCharType="separate"/>
      </w:r>
      <w:r>
        <w:rPr>
          <w:rStyle w:val="38"/>
          <w:vertAlign w:val="superscript"/>
        </w:rPr>
        <w:t>35</w:t>
      </w:r>
      <w:r>
        <w:rPr>
          <w:rStyle w:val="38"/>
          <w:vertAlign w:val="superscript"/>
        </w:rPr>
        <w:fldChar w:fldCharType="end"/>
      </w:r>
      <w:r>
        <w:t xml:space="preserve">. Different structural characteristics will lead to diverse activities. </w:t>
      </w:r>
      <w:del w:id="196" w:author="2003" w:date="2023-04-21T15:11:00Z">
        <w:r>
          <w:rPr/>
          <w:delText xml:space="preserve">The </w:delText>
        </w:r>
      </w:del>
      <w:ins w:id="197" w:author="2003" w:date="2023-04-21T15:11:00Z">
        <w:r>
          <w:rPr/>
          <w:t xml:space="preserve">This condition can be addressed </w:t>
        </w:r>
      </w:ins>
      <w:del w:id="198" w:author="2003" w:date="2023-04-21T15:11:00Z">
        <w:r>
          <w:rPr/>
          <w:delText>settlement for that is</w:delText>
        </w:r>
      </w:del>
      <w:ins w:id="199" w:author="2003" w:date="2023-04-21T15:11:00Z">
        <w:r>
          <w:rPr/>
          <w:t>by</w:t>
        </w:r>
      </w:ins>
      <w:r>
        <w:t xml:space="preserve"> integrating both ‘feature’ level statistic and classified level assessment.</w:t>
      </w:r>
    </w:p>
    <w:p>
      <w:pPr>
        <w:pStyle w:val="3"/>
        <w:spacing w:line="480" w:lineRule="auto"/>
        <w:jc w:val="both"/>
      </w:pPr>
      <w:r>
        <w:t xml:space="preserve">In addition to chemical classifying and statistical analysis, clustering visualization </w:t>
      </w:r>
      <w:del w:id="200" w:author="2003" w:date="2023-04-21T15:11:00Z">
        <w:r>
          <w:rPr/>
          <w:delText>was also</w:delText>
        </w:r>
      </w:del>
      <w:ins w:id="201" w:author="2003" w:date="2023-04-21T15:11:00Z">
        <w:r>
          <w:rPr/>
          <w:t>is</w:t>
        </w:r>
      </w:ins>
      <w:r>
        <w:t xml:space="preserve"> a popular tool for untargeted mass spectrometry data analysis. Over the last decade, </w:t>
      </w:r>
      <w:del w:id="202" w:author="2003" w:date="2023-04-21T14:52:00Z">
        <w:r>
          <w:rPr/>
          <w:delText>Global Natural Products Social Molecular Networking (</w:delText>
        </w:r>
      </w:del>
      <w:r>
        <w:t>GNPS</w:t>
      </w:r>
      <w:del w:id="203" w:author="2003" w:date="2023-04-21T14:52:00Z">
        <w:r>
          <w:rPr/>
          <w:delText>)</w:delText>
        </w:r>
      </w:del>
      <w:r>
        <w:t xml:space="preserve"> is </w:t>
      </w:r>
      <w:del w:id="204" w:author="2003" w:date="2023-04-21T15:11:00Z">
        <w:r>
          <w:rPr/>
          <w:delText>more and more</w:delText>
        </w:r>
      </w:del>
      <w:ins w:id="205" w:author="2003" w:date="2023-04-21T15:11:00Z">
        <w:r>
          <w:rPr/>
          <w:t>becoming an increasingly</w:t>
        </w:r>
      </w:ins>
      <w:r>
        <w:t xml:space="preserve"> popular</w:t>
      </w:r>
      <w:del w:id="206" w:author="2003" w:date="2023-04-21T15:11:00Z">
        <w:r>
          <w:rPr/>
          <w:delText xml:space="preserve"> as a</w:delText>
        </w:r>
      </w:del>
      <w:r>
        <w:t xml:space="preserve"> clustering visualization tool based on MS dataset. GNPS </w:t>
      </w:r>
      <w:del w:id="207" w:author="2003" w:date="2023-04-21T15:11:00Z">
        <w:r>
          <w:rPr/>
          <w:delText xml:space="preserve">applied </w:delText>
        </w:r>
      </w:del>
      <w:ins w:id="208" w:author="2003" w:date="2023-04-21T15:11:00Z">
        <w:r>
          <w:rPr/>
          <w:t xml:space="preserve">applies </w:t>
        </w:r>
      </w:ins>
      <w:r>
        <w:t>molecular networking connecting mass spectra of molecules based on the similarity of their fragmentation patterns</w:t>
      </w:r>
      <w:r>
        <w:fldChar w:fldCharType="begin"/>
      </w:r>
      <w:r>
        <w:instrText xml:space="preserve"> HYPERLINK \l "ref-2012a" \h </w:instrText>
      </w:r>
      <w:r>
        <w:fldChar w:fldCharType="separate"/>
      </w:r>
      <w:r>
        <w:rPr>
          <w:rStyle w:val="38"/>
          <w:vertAlign w:val="superscript"/>
        </w:rPr>
        <w:t>36</w:t>
      </w:r>
      <w:r>
        <w:rPr>
          <w:rStyle w:val="38"/>
          <w:vertAlign w:val="superscript"/>
        </w:rPr>
        <w:fldChar w:fldCharType="end"/>
      </w:r>
      <w:r>
        <w:t xml:space="preserve">. Unfortunately, </w:t>
      </w:r>
      <w:ins w:id="209" w:author="2003" w:date="2023-04-21T15:11:00Z">
        <w:r>
          <w:rPr/>
          <w:t xml:space="preserve">the </w:t>
        </w:r>
      </w:ins>
      <w:r>
        <w:t xml:space="preserve">molecular networking of GNPS mainly depend on </w:t>
      </w:r>
      <w:del w:id="210" w:author="2003" w:date="2023-04-21T15:11:00Z">
        <w:r>
          <w:rPr/>
          <w:delText xml:space="preserve">on </w:delText>
        </w:r>
      </w:del>
      <w:r>
        <w:t>spectral similarity instead of</w:t>
      </w:r>
      <w:del w:id="211" w:author="2003" w:date="2023-04-21T15:12:00Z">
        <w:r>
          <w:rPr/>
          <w:delText xml:space="preserve"> compounds</w:delText>
        </w:r>
      </w:del>
      <w:r>
        <w:t xml:space="preserve"> structural or classified similarity</w:t>
      </w:r>
      <w:ins w:id="212" w:author="2003" w:date="2023-04-21T15:12:00Z">
        <w:r>
          <w:rPr/>
          <w:t xml:space="preserve"> of the compounds</w:t>
        </w:r>
      </w:ins>
      <w:r>
        <w:t>. For example, flavonoids consist of an aromatic ring joined to an oxygenated heterocyclic ring linked to a phenyl group,</w:t>
      </w:r>
      <w:ins w:id="213" w:author="2003" w:date="2023-04-21T15:12:00Z">
        <w:r>
          <w:rPr/>
          <w:t xml:space="preserve"> </w:t>
        </w:r>
      </w:ins>
      <w:r>
        <w:t xml:space="preserve">which </w:t>
      </w:r>
      <w:del w:id="214" w:author="2003" w:date="2023-04-21T15:12:00Z">
        <w:r>
          <w:rPr/>
          <w:delText xml:space="preserve">were </w:delText>
        </w:r>
      </w:del>
      <w:ins w:id="215" w:author="2003" w:date="2023-04-21T15:12:00Z">
        <w:r>
          <w:rPr/>
          <w:t xml:space="preserve">are </w:t>
        </w:r>
      </w:ins>
      <w:r>
        <w:t xml:space="preserve">expected to be clustered together </w:t>
      </w:r>
      <w:del w:id="216" w:author="2003" w:date="2023-04-21T15:12:00Z">
        <w:r>
          <w:rPr/>
          <w:delText xml:space="preserve">since </w:delText>
        </w:r>
      </w:del>
      <w:ins w:id="217" w:author="2003" w:date="2023-04-21T15:12:00Z">
        <w:r>
          <w:rPr/>
          <w:t xml:space="preserve">because of </w:t>
        </w:r>
      </w:ins>
      <w:r>
        <w:t xml:space="preserve">its specific class and structural similarity. However, </w:t>
      </w:r>
      <w:del w:id="218" w:author="2003" w:date="2023-04-21T15:12:00Z">
        <w:r>
          <w:rPr/>
          <w:delText xml:space="preserve">, it was reported that </w:delText>
        </w:r>
      </w:del>
      <w:r>
        <w:t xml:space="preserve">some compounds belonging to flavonoids </w:t>
      </w:r>
      <w:del w:id="219" w:author="2003" w:date="2023-04-21T15:12:00Z">
        <w:r>
          <w:rPr/>
          <w:delText>happened to be</w:delText>
        </w:r>
      </w:del>
      <w:ins w:id="220" w:author="2003" w:date="2023-04-21T15:12:00Z">
        <w:r>
          <w:rPr/>
          <w:t>are</w:t>
        </w:r>
      </w:ins>
      <w:r>
        <w:t xml:space="preserve"> absent from the cluster of other flavonoids compounds </w:t>
      </w:r>
      <w:del w:id="221" w:author="2003" w:date="2023-04-21T15:12:00Z">
        <w:r>
          <w:rPr/>
          <w:delText>in previous research</w:delText>
        </w:r>
      </w:del>
      <w:r>
        <w:fldChar w:fldCharType="begin"/>
      </w:r>
      <w:r>
        <w:instrText xml:space="preserve"> HYPERLINK \l "ref-duhrkop_systematic_2021" \h </w:instrText>
      </w:r>
      <w:r>
        <w:fldChar w:fldCharType="separate"/>
      </w:r>
      <w:r>
        <w:rPr>
          <w:rStyle w:val="38"/>
          <w:vertAlign w:val="superscript"/>
        </w:rPr>
        <w:t>34</w:t>
      </w:r>
      <w:r>
        <w:rPr>
          <w:rStyle w:val="38"/>
          <w:vertAlign w:val="superscript"/>
        </w:rPr>
        <w:fldChar w:fldCharType="end"/>
      </w:r>
      <w:r>
        <w:t xml:space="preserve">. Thus, clustering visualization in a classified level is a </w:t>
      </w:r>
      <w:del w:id="222" w:author="2003" w:date="2023-04-21T15:12:00Z">
        <w:r>
          <w:rPr/>
          <w:delText xml:space="preserve">better </w:delText>
        </w:r>
      </w:del>
      <w:ins w:id="223" w:author="2003" w:date="2023-04-21T15:12:00Z">
        <w:r>
          <w:rPr/>
          <w:t xml:space="preserve">good </w:t>
        </w:r>
      </w:ins>
      <w:r>
        <w:t>choice for untargeted mass spectra dataset. Earlier in 2012, the concept of molecular networking with visualization for mass data analysis was proposed for the first time</w:t>
      </w:r>
      <w:r>
        <w:fldChar w:fldCharType="begin"/>
      </w:r>
      <w:r>
        <w:instrText xml:space="preserve"> HYPERLINK \l "ref-2012a" \h </w:instrText>
      </w:r>
      <w:r>
        <w:fldChar w:fldCharType="separate"/>
      </w:r>
      <w:r>
        <w:rPr>
          <w:rStyle w:val="38"/>
          <w:vertAlign w:val="superscript"/>
        </w:rPr>
        <w:t>36</w:t>
      </w:r>
      <w:r>
        <w:rPr>
          <w:rStyle w:val="38"/>
          <w:vertAlign w:val="superscript"/>
        </w:rPr>
        <w:fldChar w:fldCharType="end"/>
      </w:r>
      <w:ins w:id="224" w:author="2003" w:date="2023-04-21T15:12:00Z">
        <w:r>
          <w:rPr>
            <w:rStyle w:val="38"/>
          </w:rPr>
          <w:t>,</w:t>
        </w:r>
      </w:ins>
      <w:r>
        <w:t xml:space="preserve"> but </w:t>
      </w:r>
      <w:r>
        <w:rPr>
          <w:i w:val="0"/>
          <w:iCs w:val="0"/>
          <w:rPrChange w:id="225" w:author="2003" w:date="2023-04-21T17:44:00Z">
            <w:rPr>
              <w:i/>
              <w:iCs/>
            </w:rPr>
          </w:rPrChange>
        </w:rPr>
        <w:t>in silico</w:t>
      </w:r>
      <w:r>
        <w:t xml:space="preserve"> tools for predicting compound classification by fragmentation spectra were not available</w:t>
      </w:r>
      <w:del w:id="226" w:author="2003" w:date="2023-04-21T15:12:00Z">
        <w:r>
          <w:rPr/>
          <w:delText xml:space="preserve"> at that time</w:delText>
        </w:r>
      </w:del>
      <w:r>
        <w:t xml:space="preserve">. Nowadays, with the development of automatic classified </w:t>
      </w:r>
      <w:r>
        <w:rPr>
          <w:i w:val="0"/>
          <w:iCs w:val="0"/>
          <w:rPrChange w:id="227" w:author="2003" w:date="2023-04-21T17:44:00Z">
            <w:rPr>
              <w:i/>
              <w:iCs/>
            </w:rPr>
          </w:rPrChange>
        </w:rPr>
        <w:t>in silico</w:t>
      </w:r>
      <w:r>
        <w:t xml:space="preserve"> tools</w:t>
      </w:r>
      <w:r>
        <w:fldChar w:fldCharType="begin"/>
      </w:r>
      <w:r>
        <w:instrText xml:space="preserve"> HYPERLINK \l "ref-2016" \h </w:instrText>
      </w:r>
      <w:r>
        <w:fldChar w:fldCharType="separate"/>
      </w:r>
      <w:r>
        <w:rPr>
          <w:rStyle w:val="38"/>
          <w:vertAlign w:val="superscript"/>
        </w:rPr>
        <w:t>24</w:t>
      </w:r>
      <w:r>
        <w:rPr>
          <w:rStyle w:val="38"/>
          <w:vertAlign w:val="superscript"/>
        </w:rPr>
        <w:fldChar w:fldCharType="end"/>
      </w:r>
      <w:r>
        <w:t xml:space="preserve">, </w:t>
      </w:r>
      <w:del w:id="228" w:author="2003" w:date="2023-04-21T15:12:00Z">
        <w:r>
          <w:rPr/>
          <w:delText xml:space="preserve">it is time for a revolution of </w:delText>
        </w:r>
      </w:del>
      <w:r>
        <w:t xml:space="preserve">the visualization strategy </w:t>
      </w:r>
      <w:ins w:id="229" w:author="2003" w:date="2023-04-21T15:12:00Z">
        <w:r>
          <w:rPr/>
          <w:t>can be revolution</w:t>
        </w:r>
      </w:ins>
      <w:ins w:id="230" w:author="2003" w:date="2023-04-21T15:13:00Z">
        <w:r>
          <w:rPr/>
          <w:t>iz</w:t>
        </w:r>
      </w:ins>
      <w:ins w:id="231" w:author="2003" w:date="2023-04-21T15:12:00Z">
        <w:r>
          <w:rPr/>
          <w:t>ed</w:t>
        </w:r>
      </w:ins>
      <w:ins w:id="232" w:author="2003" w:date="2023-04-21T15:13:00Z">
        <w:r>
          <w:rPr/>
          <w:t xml:space="preserve"> </w:t>
        </w:r>
      </w:ins>
      <w:r>
        <w:t>with higher confidence in classified level.</w:t>
      </w:r>
    </w:p>
    <w:p>
      <w:pPr>
        <w:pStyle w:val="3"/>
        <w:spacing w:line="480" w:lineRule="auto"/>
        <w:jc w:val="both"/>
        <w:rPr>
          <w:u w:val="single"/>
        </w:rPr>
      </w:pPr>
      <w:del w:id="233" w:author="2003" w:date="2023-04-21T15:13:00Z">
        <w:r>
          <w:rPr>
            <w:u w:val="single"/>
          </w:rPr>
          <w:delText>For above consideration</w:delText>
        </w:r>
      </w:del>
      <w:ins w:id="234" w:author="2003" w:date="2023-04-21T15:13:00Z">
        <w:r>
          <w:rPr>
            <w:u w:val="single"/>
          </w:rPr>
          <w:t>Accordingly</w:t>
        </w:r>
      </w:ins>
      <w:r>
        <w:rPr>
          <w:u w:val="single"/>
        </w:rPr>
        <w:t xml:space="preserve">, </w:t>
      </w:r>
      <w:del w:id="235" w:author="2003" w:date="2023-04-21T15:13:00Z">
        <w:r>
          <w:rPr>
            <w:u w:val="single"/>
          </w:rPr>
          <w:delText xml:space="preserve">we proposed </w:delText>
        </w:r>
      </w:del>
      <w:r>
        <w:rPr>
          <w:u w:val="single"/>
        </w:rPr>
        <w:t xml:space="preserve">a comprehensive framework, named MCnebula, </w:t>
      </w:r>
      <w:ins w:id="236" w:author="2003" w:date="2023-04-21T15:13:00Z">
        <w:r>
          <w:rPr>
            <w:u w:val="single"/>
          </w:rPr>
          <w:t>was proposed her</w:t>
        </w:r>
      </w:ins>
      <w:ins w:id="237" w:author="2003" w:date="2023-04-21T15:57:00Z">
        <w:r>
          <w:rPr>
            <w:u w:val="single"/>
          </w:rPr>
          <w:t>e</w:t>
        </w:r>
      </w:ins>
      <w:ins w:id="238" w:author="2003" w:date="2023-04-21T15:13:00Z">
        <w:r>
          <w:rPr>
            <w:u w:val="single"/>
          </w:rPr>
          <w:t xml:space="preserve">in </w:t>
        </w:r>
      </w:ins>
      <w:r>
        <w:rPr>
          <w:u w:val="single"/>
        </w:rPr>
        <w:t xml:space="preserve">for untargeted LC-MS/MS dataset analysis. MCnebula </w:t>
      </w:r>
      <w:del w:id="239" w:author="2003" w:date="2023-04-21T15:13:00Z">
        <w:r>
          <w:rPr>
            <w:u w:val="single"/>
          </w:rPr>
          <w:delText xml:space="preserve">integrated </w:delText>
        </w:r>
      </w:del>
      <w:ins w:id="240" w:author="2003" w:date="2023-04-21T15:13:00Z">
        <w:r>
          <w:rPr>
            <w:u w:val="single"/>
          </w:rPr>
          <w:t xml:space="preserve">integrates </w:t>
        </w:r>
      </w:ins>
      <w:r>
        <w:rPr>
          <w:u w:val="single"/>
        </w:rPr>
        <w:t xml:space="preserve">a new abundance-based classes (ABC) selection algorithm for chemical classes selection. The </w:t>
      </w:r>
      <w:del w:id="241" w:author="2003" w:date="2023-04-21T16:37:00Z">
        <w:r>
          <w:rPr>
            <w:u w:val="single"/>
          </w:rPr>
          <w:delText xml:space="preserve">principle of </w:delText>
        </w:r>
      </w:del>
      <w:r>
        <w:rPr>
          <w:u w:val="single"/>
        </w:rPr>
        <w:t>ABC selection algorithm</w:t>
      </w:r>
      <w:ins w:id="242" w:author="2003" w:date="2023-04-21T16:37:00Z">
        <w:r>
          <w:rPr>
            <w:u w:val="single"/>
          </w:rPr>
          <w:t xml:space="preserve"> involves the following principles</w:t>
        </w:r>
      </w:ins>
      <w:r>
        <w:rPr>
          <w:u w:val="single"/>
        </w:rPr>
        <w:t xml:space="preserve">: (1) </w:t>
      </w:r>
      <w:del w:id="243" w:author="2003" w:date="2023-04-21T16:38:00Z">
        <w:r>
          <w:rPr>
            <w:u w:val="single"/>
          </w:rPr>
          <w:delText xml:space="preserve">applied </w:delText>
        </w:r>
      </w:del>
      <w:ins w:id="244" w:author="2003" w:date="2023-04-21T16:38:00Z">
        <w:r>
          <w:rPr>
            <w:u w:val="single"/>
          </w:rPr>
          <w:t xml:space="preserve">applies </w:t>
        </w:r>
      </w:ins>
      <w:r>
        <w:rPr>
          <w:u w:val="single"/>
        </w:rPr>
        <w:t>an initial filtering to thousands of chemical classes based on the predicted probability, (2)</w:t>
      </w:r>
      <w:ins w:id="245" w:author="2003" w:date="2023-04-21T16:38:00Z">
        <w:r>
          <w:rPr>
            <w:u w:val="single"/>
          </w:rPr>
          <w:t xml:space="preserve"> </w:t>
        </w:r>
      </w:ins>
      <w:del w:id="246" w:author="2003" w:date="2023-04-21T16:38:00Z">
        <w:r>
          <w:rPr>
            <w:u w:val="single"/>
          </w:rPr>
          <w:delText xml:space="preserve">regarded </w:delText>
        </w:r>
      </w:del>
      <w:ins w:id="247" w:author="2003" w:date="2023-04-21T16:38:00Z">
        <w:r>
          <w:rPr>
            <w:u w:val="single"/>
          </w:rPr>
          <w:t xml:space="preserve">regards </w:t>
        </w:r>
      </w:ins>
      <w:r>
        <w:rPr>
          <w:u w:val="single"/>
        </w:rPr>
        <w:t xml:space="preserve">all ‘features’ as a whole, </w:t>
      </w:r>
      <w:del w:id="248" w:author="2003" w:date="2023-04-21T16:38:00Z">
        <w:r>
          <w:rPr>
            <w:u w:val="single"/>
          </w:rPr>
          <w:delText xml:space="preserve">examined </w:delText>
        </w:r>
      </w:del>
      <w:ins w:id="249" w:author="2003" w:date="2023-04-21T16:38:00Z">
        <w:r>
          <w:rPr>
            <w:u w:val="single"/>
          </w:rPr>
          <w:t xml:space="preserve">examines </w:t>
        </w:r>
      </w:ins>
      <w:r>
        <w:rPr>
          <w:u w:val="single"/>
        </w:rPr>
        <w:t xml:space="preserve">the number and abundance of ‘features’ of each chemical classification (classification at different levels, classification of sub-structure and dominant structure), and then </w:t>
      </w:r>
      <w:del w:id="250" w:author="2003" w:date="2023-04-21T16:38:00Z">
        <w:r>
          <w:rPr>
            <w:u w:val="single"/>
          </w:rPr>
          <w:delText xml:space="preserve">selected </w:delText>
        </w:r>
      </w:del>
      <w:ins w:id="251" w:author="2003" w:date="2023-04-21T16:38:00Z">
        <w:r>
          <w:rPr>
            <w:u w:val="single"/>
          </w:rPr>
          <w:t xml:space="preserve">selects </w:t>
        </w:r>
      </w:ins>
      <w:r>
        <w:rPr>
          <w:u w:val="single"/>
        </w:rPr>
        <w:t xml:space="preserve">representative classes, </w:t>
      </w:r>
      <w:ins w:id="252" w:author="2003" w:date="2023-04-21T16:38:00Z">
        <w:r>
          <w:rPr>
            <w:u w:val="single"/>
          </w:rPr>
          <w:t xml:space="preserve">and </w:t>
        </w:r>
      </w:ins>
      <w:r>
        <w:rPr>
          <w:u w:val="single"/>
        </w:rPr>
        <w:t>(3)</w:t>
      </w:r>
      <w:ins w:id="253" w:author="2003" w:date="2023-04-21T16:38:00Z">
        <w:r>
          <w:rPr>
            <w:u w:val="single"/>
          </w:rPr>
          <w:t xml:space="preserve"> </w:t>
        </w:r>
      </w:ins>
      <w:r>
        <w:rPr>
          <w:u w:val="single"/>
        </w:rPr>
        <w:t xml:space="preserve">these chemical classes were followed by goodness assessment (about identification of its classified compounds) and identicality assessment (the extent to which these chemical classes are distinguished from each other in the context of MS/MS spectra). The final chemical classes </w:t>
      </w:r>
      <w:del w:id="254" w:author="2003" w:date="2023-04-21T16:38:00Z">
        <w:r>
          <w:rPr>
            <w:u w:val="single"/>
          </w:rPr>
          <w:delText>would serve to</w:delText>
        </w:r>
      </w:del>
      <w:ins w:id="255" w:author="2003" w:date="2023-04-21T16:38:00Z">
        <w:r>
          <w:rPr>
            <w:u w:val="single"/>
          </w:rPr>
          <w:t>are important for</w:t>
        </w:r>
      </w:ins>
      <w:r>
        <w:rPr>
          <w:u w:val="single"/>
        </w:rPr>
        <w:t xml:space="preserve"> the subsequent analysis</w:t>
      </w:r>
      <w:del w:id="256" w:author="2003" w:date="2023-04-21T16:38:00Z">
        <w:r>
          <w:rPr>
            <w:u w:val="single"/>
          </w:rPr>
          <w:delText xml:space="preserve">: </w:delText>
        </w:r>
      </w:del>
      <w:ins w:id="257" w:author="2003" w:date="2023-04-21T16:38:00Z">
        <w:r>
          <w:rPr>
            <w:u w:val="single"/>
          </w:rPr>
          <w:t xml:space="preserve">. They can be </w:t>
        </w:r>
      </w:ins>
      <w:r>
        <w:rPr>
          <w:u w:val="single"/>
        </w:rPr>
        <w:t>visualized as Child-Nebulae</w:t>
      </w:r>
      <w:ins w:id="258" w:author="2003" w:date="2023-04-21T16:39:00Z">
        <w:r>
          <w:rPr>
            <w:u w:val="single"/>
          </w:rPr>
          <w:t>,</w:t>
        </w:r>
      </w:ins>
      <w:r>
        <w:rPr>
          <w:u w:val="single"/>
        </w:rPr>
        <w:t xml:space="preserve"> and </w:t>
      </w:r>
      <w:del w:id="259" w:author="2003" w:date="2023-04-21T16:39:00Z">
        <w:r>
          <w:rPr>
            <w:u w:val="single"/>
          </w:rPr>
          <w:delText xml:space="preserve">focus on </w:delText>
        </w:r>
      </w:del>
      <w:r>
        <w:rPr>
          <w:u w:val="single"/>
        </w:rPr>
        <w:t>these chemical classes</w:t>
      </w:r>
      <w:del w:id="260" w:author="2003" w:date="2023-04-21T16:39:00Z">
        <w:r>
          <w:rPr>
            <w:u w:val="single"/>
          </w:rPr>
          <w:delText xml:space="preserve"> </w:delText>
        </w:r>
      </w:del>
      <w:r>
        <w:rPr>
          <w:u w:val="single"/>
        </w:rPr>
        <w:t>/</w:t>
      </w:r>
      <w:del w:id="261" w:author="2003" w:date="2023-04-21T16:39:00Z">
        <w:r>
          <w:rPr>
            <w:u w:val="single"/>
          </w:rPr>
          <w:delText xml:space="preserve"> </w:delText>
        </w:r>
      </w:del>
      <w:r>
        <w:rPr>
          <w:u w:val="single"/>
        </w:rPr>
        <w:t xml:space="preserve">Nebulae </w:t>
      </w:r>
      <w:ins w:id="262" w:author="2003" w:date="2023-04-21T16:39:00Z">
        <w:r>
          <w:rPr>
            <w:u w:val="single"/>
          </w:rPr>
          <w:t xml:space="preserve">can be used </w:t>
        </w:r>
      </w:ins>
      <w:r>
        <w:rPr>
          <w:u w:val="single"/>
        </w:rPr>
        <w:t>for biomarker or chemistry discovery. The top ‘features’ based on statistical analysis could be set as tracer to discover more homology compounds of chemical structure or spectral similarity or chemical class. MCnebula can be used to explore unknown compounds because of the annotation module and the cutting-edge technology of SIRIUS software</w:t>
      </w:r>
      <w:r>
        <w:fldChar w:fldCharType="begin"/>
      </w:r>
      <w:r>
        <w:instrText xml:space="preserve"> HYPERLINK \l "ref-duhrkop_searching_2015" \h </w:instrText>
      </w:r>
      <w:r>
        <w:fldChar w:fldCharType="separate"/>
      </w:r>
      <w:r>
        <w:rPr>
          <w:rStyle w:val="38"/>
          <w:u w:val="single"/>
          <w:vertAlign w:val="superscript"/>
        </w:rPr>
        <w:t>20</w:t>
      </w:r>
      <w:r>
        <w:rPr>
          <w:rStyle w:val="38"/>
          <w:u w:val="single"/>
          <w:vertAlign w:val="superscript"/>
        </w:rPr>
        <w:fldChar w:fldCharType="end"/>
      </w:r>
      <w:r>
        <w:rPr>
          <w:u w:val="single"/>
          <w:vertAlign w:val="superscript"/>
        </w:rPr>
        <w:t>,</w:t>
      </w:r>
      <w:r>
        <w:fldChar w:fldCharType="begin"/>
      </w:r>
      <w:r>
        <w:instrText xml:space="preserve"> HYPERLINK \l "ref-duhrkop_sirius_2019" \h </w:instrText>
      </w:r>
      <w:r>
        <w:fldChar w:fldCharType="separate"/>
      </w:r>
      <w:r>
        <w:rPr>
          <w:rStyle w:val="38"/>
          <w:u w:val="single"/>
          <w:vertAlign w:val="superscript"/>
        </w:rPr>
        <w:t>22</w:t>
      </w:r>
      <w:r>
        <w:rPr>
          <w:rStyle w:val="38"/>
          <w:u w:val="single"/>
          <w:vertAlign w:val="superscript"/>
        </w:rPr>
        <w:fldChar w:fldCharType="end"/>
      </w:r>
      <w:r>
        <w:rPr>
          <w:u w:val="single"/>
          <w:vertAlign w:val="superscript"/>
        </w:rPr>
        <w:t>,</w:t>
      </w:r>
      <w:r>
        <w:fldChar w:fldCharType="begin"/>
      </w:r>
      <w:r>
        <w:instrText xml:space="preserve"> HYPERLINK \l "ref-duhrkop_systematic_2021" \h </w:instrText>
      </w:r>
      <w:r>
        <w:fldChar w:fldCharType="separate"/>
      </w:r>
      <w:r>
        <w:rPr>
          <w:rStyle w:val="38"/>
          <w:u w:val="single"/>
          <w:vertAlign w:val="superscript"/>
        </w:rPr>
        <w:t>34</w:t>
      </w:r>
      <w:r>
        <w:rPr>
          <w:rStyle w:val="38"/>
          <w:u w:val="single"/>
          <w:vertAlign w:val="superscript"/>
        </w:rPr>
        <w:fldChar w:fldCharType="end"/>
      </w:r>
      <w:r>
        <w:rPr>
          <w:u w:val="single"/>
          <w:vertAlign w:val="superscript"/>
        </w:rPr>
        <w:t>,</w:t>
      </w:r>
      <w:r>
        <w:fldChar w:fldCharType="begin"/>
      </w:r>
      <w:r>
        <w:instrText xml:space="preserve"> HYPERLINK \l "ref-bocker_sirius_2009" \h </w:instrText>
      </w:r>
      <w:r>
        <w:fldChar w:fldCharType="separate"/>
      </w:r>
      <w:r>
        <w:rPr>
          <w:rStyle w:val="38"/>
          <w:u w:val="single"/>
          <w:vertAlign w:val="superscript"/>
        </w:rPr>
        <w:t>37</w:t>
      </w:r>
      <w:r>
        <w:rPr>
          <w:rStyle w:val="38"/>
          <w:u w:val="single"/>
          <w:vertAlign w:val="superscript"/>
        </w:rPr>
        <w:fldChar w:fldCharType="end"/>
      </w:r>
      <w:r>
        <w:rPr>
          <w:u w:val="single"/>
          <w:vertAlign w:val="superscript"/>
        </w:rPr>
        <w:t>–</w:t>
      </w:r>
      <w:r>
        <w:fldChar w:fldCharType="begin"/>
      </w:r>
      <w:r>
        <w:instrText xml:space="preserve"> HYPERLINK \l "ref-ludwig_database-independent_2020" \h </w:instrText>
      </w:r>
      <w:r>
        <w:fldChar w:fldCharType="separate"/>
      </w:r>
      <w:r>
        <w:rPr>
          <w:rStyle w:val="38"/>
          <w:u w:val="single"/>
          <w:vertAlign w:val="superscript"/>
        </w:rPr>
        <w:t>39</w:t>
      </w:r>
      <w:r>
        <w:rPr>
          <w:rStyle w:val="38"/>
          <w:u w:val="single"/>
          <w:vertAlign w:val="superscript"/>
        </w:rPr>
        <w:fldChar w:fldCharType="end"/>
      </w:r>
      <w:r>
        <w:rPr>
          <w:u w:val="single"/>
        </w:rPr>
        <w:t xml:space="preserve">, which exceeded the limitations of spectral library matching. MCnebula was implemented in </w:t>
      </w:r>
      <w:del w:id="263" w:author="2003" w:date="2023-04-21T16:40:00Z">
        <w:r>
          <w:rPr>
            <w:u w:val="single"/>
          </w:rPr>
          <w:delText xml:space="preserve">the </w:delText>
        </w:r>
      </w:del>
      <w:r>
        <w:rPr>
          <w:u w:val="single"/>
        </w:rPr>
        <w:t xml:space="preserve">R language and can be easily integrated into the diverse biological analysis workflow of R. MCnebula (updated to MCnebula2, which </w:t>
      </w:r>
      <w:del w:id="264" w:author="2003" w:date="2023-04-21T16:40:00Z">
        <w:r>
          <w:rPr>
            <w:u w:val="single"/>
          </w:rPr>
          <w:delText xml:space="preserve">included </w:delText>
        </w:r>
      </w:del>
      <w:ins w:id="265" w:author="2003" w:date="2023-04-21T16:40:00Z">
        <w:r>
          <w:rPr>
            <w:u w:val="single"/>
          </w:rPr>
          <w:t xml:space="preserve">includes </w:t>
        </w:r>
      </w:ins>
      <w:r>
        <w:rPr>
          <w:u w:val="single"/>
        </w:rPr>
        <w:t>more tools such as ABC selection algorithm, Nebula visualization, statistical analysis, and output report</w:t>
      </w:r>
      <w:del w:id="266" w:author="2003" w:date="2023-04-21T16:40:00Z">
        <w:r>
          <w:rPr>
            <w:u w:val="single"/>
          </w:rPr>
          <w:delText xml:space="preserve"> etc.</w:delText>
        </w:r>
      </w:del>
      <w:r>
        <w:rPr>
          <w:u w:val="single"/>
        </w:rPr>
        <w:t xml:space="preserve">) was written primarily in </w:t>
      </w:r>
      <w:ins w:id="267" w:author="2003" w:date="2023-04-21T16:40:00Z">
        <w:r>
          <w:rPr>
            <w:u w:val="single"/>
          </w:rPr>
          <w:t xml:space="preserve">the </w:t>
        </w:r>
      </w:ins>
      <w:r>
        <w:rPr>
          <w:u w:val="single"/>
        </w:rPr>
        <w:t xml:space="preserve">S4 system of object-oriented programming. It allowed all data for one-button analysis from the beginning to the end, </w:t>
      </w:r>
      <w:del w:id="268" w:author="2003" w:date="2023-04-21T16:40:00Z">
        <w:r>
          <w:rPr>
            <w:u w:val="single"/>
          </w:rPr>
          <w:delText xml:space="preserve">which </w:delText>
        </w:r>
      </w:del>
      <w:ins w:id="269" w:author="2003" w:date="2023-04-21T16:40:00Z">
        <w:r>
          <w:rPr>
            <w:u w:val="single"/>
          </w:rPr>
          <w:t xml:space="preserve">thus </w:t>
        </w:r>
      </w:ins>
      <w:del w:id="270" w:author="2003" w:date="2023-04-21T16:40:00Z">
        <w:r>
          <w:rPr>
            <w:u w:val="single"/>
          </w:rPr>
          <w:delText xml:space="preserve">facilitated </w:delText>
        </w:r>
      </w:del>
      <w:ins w:id="271" w:author="2003" w:date="2023-04-21T16:40:00Z">
        <w:r>
          <w:rPr>
            <w:u w:val="single"/>
          </w:rPr>
          <w:t xml:space="preserve">facilitating </w:t>
        </w:r>
      </w:ins>
      <w:r>
        <w:rPr>
          <w:u w:val="single"/>
        </w:rPr>
        <w:t>data processing. In addition to the basic function of MCnebula</w:t>
      </w:r>
      <w:del w:id="272" w:author="2003" w:date="2023-04-21T16:40:00Z">
        <w:r>
          <w:rPr>
            <w:u w:val="single"/>
          </w:rPr>
          <w:delText>)</w:delText>
        </w:r>
      </w:del>
      <w:r>
        <w:rPr>
          <w:u w:val="single"/>
        </w:rPr>
        <w:t xml:space="preserve">, </w:t>
      </w:r>
      <w:del w:id="273" w:author="2003" w:date="2023-04-21T16:40:00Z">
        <w:r>
          <w:rPr>
            <w:u w:val="single"/>
          </w:rPr>
          <w:delText xml:space="preserve">we provided </w:delText>
        </w:r>
      </w:del>
      <w:r>
        <w:rPr>
          <w:u w:val="single"/>
        </w:rPr>
        <w:t xml:space="preserve">an additional ‘exMCnebula2’ package </w:t>
      </w:r>
      <w:ins w:id="274" w:author="2003" w:date="2023-04-21T16:40:00Z">
        <w:r>
          <w:rPr>
            <w:u w:val="single"/>
          </w:rPr>
          <w:t xml:space="preserve">was provided </w:t>
        </w:r>
      </w:ins>
      <w:r>
        <w:rPr>
          <w:u w:val="single"/>
        </w:rPr>
        <w:t>for downstream analysis</w:t>
      </w:r>
      <w:del w:id="275" w:author="2003" w:date="2023-04-21T16:40:00Z">
        <w:r>
          <w:rPr>
            <w:u w:val="single"/>
          </w:rPr>
          <w:delText xml:space="preserve">, </w:delText>
        </w:r>
      </w:del>
      <w:ins w:id="276" w:author="2003" w:date="2023-04-21T16:40:00Z">
        <w:r>
          <w:rPr>
            <w:u w:val="single"/>
          </w:rPr>
          <w:t xml:space="preserve">. </w:t>
        </w:r>
      </w:ins>
      <w:del w:id="277" w:author="2003" w:date="2023-04-21T16:40:00Z">
        <w:r>
          <w:rPr>
            <w:u w:val="single"/>
          </w:rPr>
          <w:delText xml:space="preserve">which </w:delText>
        </w:r>
      </w:del>
      <w:ins w:id="278" w:author="2003" w:date="2023-04-21T16:40:00Z">
        <w:r>
          <w:rPr>
            <w:u w:val="single"/>
          </w:rPr>
          <w:t xml:space="preserve">This package </w:t>
        </w:r>
      </w:ins>
      <w:del w:id="279" w:author="2003" w:date="2023-04-21T16:40:00Z">
        <w:r>
          <w:rPr>
            <w:u w:val="single"/>
          </w:rPr>
          <w:delText xml:space="preserve">contained </w:delText>
        </w:r>
      </w:del>
      <w:ins w:id="280" w:author="2003" w:date="2023-04-21T16:40:00Z">
        <w:r>
          <w:rPr>
            <w:u w:val="single"/>
          </w:rPr>
          <w:t xml:space="preserve">contains </w:t>
        </w:r>
      </w:ins>
      <w:r>
        <w:rPr>
          <w:u w:val="single"/>
        </w:rPr>
        <w:t xml:space="preserve">all the analysis tools used in this study such as pathway enrichment analysis, heatmap clustering analysis, spectral visualization analysis, </w:t>
      </w:r>
      <w:ins w:id="281" w:author="2003" w:date="2023-04-21T16:40:00Z">
        <w:r>
          <w:rPr>
            <w:u w:val="single"/>
          </w:rPr>
          <w:t xml:space="preserve">and </w:t>
        </w:r>
      </w:ins>
      <w:r>
        <w:rPr>
          <w:u w:val="single"/>
        </w:rPr>
        <w:t>chemical information query</w:t>
      </w:r>
      <w:del w:id="282" w:author="2003" w:date="2023-04-21T16:41:00Z">
        <w:r>
          <w:rPr>
            <w:u w:val="single"/>
          </w:rPr>
          <w:delText>, etc</w:delText>
        </w:r>
      </w:del>
      <w:r>
        <w:rPr>
          <w:u w:val="single"/>
        </w:rPr>
        <w:t xml:space="preserve">. </w:t>
      </w:r>
      <w:ins w:id="283" w:author="2003" w:date="2023-04-21T16:41:00Z">
        <w:r>
          <w:rPr>
            <w:u w:val="single"/>
          </w:rPr>
          <w:t xml:space="preserve">The </w:t>
        </w:r>
      </w:ins>
      <w:del w:id="284" w:author="2003" w:date="2023-04-21T16:41:00Z">
        <w:r>
          <w:rPr>
            <w:u w:val="single"/>
          </w:rPr>
          <w:delText xml:space="preserve">Downstream </w:delText>
        </w:r>
      </w:del>
      <w:ins w:id="285" w:author="2003" w:date="2023-04-21T16:41:00Z">
        <w:r>
          <w:rPr>
            <w:u w:val="single"/>
          </w:rPr>
          <w:t xml:space="preserve">downstream </w:t>
        </w:r>
      </w:ins>
      <w:r>
        <w:rPr>
          <w:u w:val="single"/>
        </w:rPr>
        <w:t xml:space="preserve">analysis of untargeted LC/MS-MS is complex and varies </w:t>
      </w:r>
      <w:del w:id="286" w:author="2003" w:date="2023-04-21T16:41:00Z">
        <w:r>
          <w:rPr>
            <w:u w:val="single"/>
          </w:rPr>
          <w:delText xml:space="preserve">from </w:delText>
        </w:r>
      </w:del>
      <w:ins w:id="287" w:author="2003" w:date="2023-04-21T16:41:00Z">
        <w:r>
          <w:rPr>
            <w:u w:val="single"/>
          </w:rPr>
          <w:t xml:space="preserve">across different </w:t>
        </w:r>
      </w:ins>
      <w:r>
        <w:rPr>
          <w:u w:val="single"/>
        </w:rPr>
        <w:t>data</w:t>
      </w:r>
      <w:del w:id="288" w:author="2003" w:date="2023-04-21T16:41:00Z">
        <w:r>
          <w:rPr>
            <w:u w:val="single"/>
          </w:rPr>
          <w:delText xml:space="preserve"> to data</w:delText>
        </w:r>
      </w:del>
      <w:r>
        <w:rPr>
          <w:u w:val="single"/>
        </w:rPr>
        <w:t>. The additional tools in exMCnebula2 package could provide a prototype for the expanded application of MCnebula.</w:t>
      </w:r>
    </w:p>
    <w:p>
      <w:pPr>
        <w:pStyle w:val="3"/>
        <w:spacing w:line="480" w:lineRule="auto"/>
        <w:jc w:val="both"/>
        <w:rPr>
          <w:u w:val="single"/>
        </w:rPr>
      </w:pPr>
      <w:r>
        <w:rPr>
          <w:u w:val="single"/>
        </w:rPr>
        <w:t xml:space="preserve">In this article, two datasets were applied in MCnebula </w:t>
      </w:r>
      <w:del w:id="289" w:author="2003" w:date="2023-04-21T16:41:00Z">
        <w:r>
          <w:rPr>
            <w:u w:val="single"/>
          </w:rPr>
          <w:delText xml:space="preserve">in order </w:delText>
        </w:r>
      </w:del>
      <w:r>
        <w:rPr>
          <w:u w:val="single"/>
        </w:rPr>
        <w:t xml:space="preserve">to demonstrate the broad utility of our method. </w:t>
      </w:r>
      <w:ins w:id="290" w:author="2003" w:date="2023-04-21T16:41:00Z">
        <w:r>
          <w:rPr>
            <w:u w:val="single"/>
          </w:rPr>
          <w:t xml:space="preserve">These dataset include </w:t>
        </w:r>
      </w:ins>
      <w:del w:id="291" w:author="2003" w:date="2023-04-21T16:41:00Z">
        <w:r>
          <w:rPr>
            <w:u w:val="single"/>
          </w:rPr>
          <w:delText xml:space="preserve">One was </w:delText>
        </w:r>
      </w:del>
      <w:r>
        <w:rPr>
          <w:u w:val="single"/>
        </w:rPr>
        <w:t xml:space="preserve">a human-derived serum dataset that </w:t>
      </w:r>
      <w:ins w:id="292" w:author="2003" w:date="2023-04-21T16:41:00Z">
        <w:r>
          <w:rPr>
            <w:u w:val="single"/>
          </w:rPr>
          <w:t xml:space="preserve">is </w:t>
        </w:r>
      </w:ins>
      <w:r>
        <w:rPr>
          <w:u w:val="single"/>
        </w:rPr>
        <w:t xml:space="preserve">correlated with mortality risk profiling of </w:t>
      </w:r>
      <w:del w:id="293" w:author="2003" w:date="2023-04-21T16:41:00Z">
        <w:r>
          <w:rPr>
            <w:u w:val="single"/>
          </w:rPr>
          <w:delText xml:space="preserve">staphylococcus </w:delText>
        </w:r>
      </w:del>
      <w:ins w:id="294" w:author="2003" w:date="2023-04-21T16:41:00Z">
        <w:r>
          <w:rPr>
            <w:i/>
            <w:iCs/>
            <w:u w:val="single"/>
            <w:rPrChange w:id="295" w:author="2003" w:date="2023-04-21T16:41:00Z">
              <w:rPr>
                <w:u w:val="single"/>
              </w:rPr>
            </w:rPrChange>
          </w:rPr>
          <w:t>S</w:t>
        </w:r>
      </w:ins>
      <w:ins w:id="296" w:author="2003" w:date="2023-04-21T16:41:00Z">
        <w:r>
          <w:rPr>
            <w:i/>
            <w:iCs/>
            <w:u w:val="single"/>
            <w:rPrChange w:id="297" w:author="2003" w:date="2023-04-21T16:41:00Z">
              <w:rPr>
                <w:u w:val="single"/>
              </w:rPr>
            </w:rPrChange>
          </w:rPr>
          <w:t xml:space="preserve">taphylococcus </w:t>
        </w:r>
      </w:ins>
      <w:r>
        <w:rPr>
          <w:i/>
          <w:iCs/>
          <w:u w:val="single"/>
          <w:rPrChange w:id="298" w:author="2003" w:date="2023-04-21T16:41:00Z">
            <w:rPr>
              <w:u w:val="single"/>
            </w:rPr>
          </w:rPrChange>
        </w:rPr>
        <w:t>aureus</w:t>
      </w:r>
      <w:r>
        <w:rPr>
          <w:u w:val="single"/>
        </w:rPr>
        <w:t xml:space="preserve"> Bacteremia (SaB)</w:t>
      </w:r>
      <w:del w:id="299" w:author="2003" w:date="2023-04-21T16:41:00Z">
        <w:r>
          <w:rPr>
            <w:u w:val="single"/>
          </w:rPr>
          <w:delText>; the other was</w:delText>
        </w:r>
      </w:del>
      <w:ins w:id="300" w:author="2003" w:date="2023-04-21T16:41:00Z">
        <w:r>
          <w:rPr>
            <w:u w:val="single"/>
          </w:rPr>
          <w:t xml:space="preserve"> and</w:t>
        </w:r>
      </w:ins>
      <w:r>
        <w:rPr>
          <w:u w:val="single"/>
        </w:rPr>
        <w:t xml:space="preserve"> a plant-derived herbal dataset that</w:t>
      </w:r>
      <w:ins w:id="301" w:author="2003" w:date="2023-04-21T16:41:00Z">
        <w:r>
          <w:rPr>
            <w:u w:val="single"/>
          </w:rPr>
          <w:t xml:space="preserve"> is</w:t>
        </w:r>
      </w:ins>
      <w:r>
        <w:rPr>
          <w:u w:val="single"/>
        </w:rPr>
        <w:t xml:space="preserve"> related to the traditional processing of herbal medicine.</w:t>
      </w:r>
    </w:p>
    <w:bookmarkEnd w:id="2"/>
    <w:p>
      <w:pPr>
        <w:pStyle w:val="4"/>
        <w:spacing w:line="480" w:lineRule="auto"/>
        <w:jc w:val="both"/>
      </w:pPr>
      <w:bookmarkStart w:id="3" w:name="experimental-section"/>
      <w:bookmarkStart w:id="4" w:name="results-and-discussion"/>
      <w:r>
        <w:t>Experimental section</w:t>
      </w:r>
    </w:p>
    <w:p>
      <w:pPr>
        <w:pStyle w:val="5"/>
        <w:spacing w:line="480" w:lineRule="auto"/>
        <w:jc w:val="both"/>
      </w:pPr>
      <w:bookmarkStart w:id="5" w:name="mcnebula-algorithm"/>
      <w:r>
        <w:t>MCnebula algorithm</w:t>
      </w:r>
    </w:p>
    <w:p>
      <w:pPr>
        <w:pStyle w:val="42"/>
        <w:spacing w:line="480" w:lineRule="auto"/>
        <w:jc w:val="both"/>
      </w:pPr>
      <w:r>
        <w:rPr>
          <w:b/>
          <w:bCs/>
        </w:rPr>
        <w:t>Overview</w:t>
      </w:r>
      <w:r>
        <w:t xml:space="preserve">. The analysis of untargeted LC-MS/MS datasets typically starts with feature detection. </w:t>
      </w:r>
      <w:ins w:id="302" w:author="2003" w:date="2023-04-21T16:41:00Z">
        <w:r>
          <w:rPr/>
          <w:t xml:space="preserve">The </w:t>
        </w:r>
      </w:ins>
      <w:del w:id="303" w:author="2003" w:date="2023-04-21T16:41:00Z">
        <w:r>
          <w:rPr/>
          <w:delText xml:space="preserve">Annotating </w:delText>
        </w:r>
      </w:del>
      <w:ins w:id="304" w:author="2003" w:date="2023-04-21T16:41:00Z">
        <w:r>
          <w:rPr/>
          <w:t xml:space="preserve">annotation of </w:t>
        </w:r>
      </w:ins>
      <w:r>
        <w:t>these features is time-consuming</w:t>
      </w:r>
      <w:ins w:id="305" w:author="2003" w:date="2023-04-21T16:42:00Z">
        <w:r>
          <w:rPr/>
          <w:t>,</w:t>
        </w:r>
      </w:ins>
      <w:r>
        <w:t xml:space="preserve"> and </w:t>
      </w:r>
      <w:del w:id="306" w:author="2003" w:date="2023-04-21T16:42:00Z">
        <w:r>
          <w:rPr/>
          <w:delText xml:space="preserve">extracting </w:delText>
        </w:r>
      </w:del>
      <w:ins w:id="307" w:author="2003" w:date="2023-04-21T16:42:00Z">
        <w:r>
          <w:rPr/>
          <w:t xml:space="preserve">extraction of </w:t>
        </w:r>
      </w:ins>
      <w:r>
        <w:t xml:space="preserve">useful information for further biological research </w:t>
      </w:r>
      <w:del w:id="308" w:author="2003" w:date="2023-04-21T16:42:00Z">
        <w:r>
          <w:rPr/>
          <w:delText>can also be</w:delText>
        </w:r>
      </w:del>
      <w:ins w:id="309" w:author="2003" w:date="2023-04-21T16:42:00Z">
        <w:r>
          <w:rPr/>
          <w:t>is</w:t>
        </w:r>
      </w:ins>
      <w:r>
        <w:t xml:space="preserve"> challenging. </w:t>
      </w:r>
      <w:del w:id="310" w:author="2003" w:date="2023-04-21T16:42:00Z">
        <w:r>
          <w:rPr/>
          <w:delText>To address</w:delText>
        </w:r>
      </w:del>
      <w:ins w:id="311" w:author="2003" w:date="2023-04-21T16:42:00Z">
        <w:r>
          <w:rPr/>
          <w:t>In response to</w:t>
        </w:r>
      </w:ins>
      <w:r>
        <w:t xml:space="preserve"> these issues, </w:t>
      </w:r>
      <w:del w:id="312" w:author="2003" w:date="2023-04-21T16:42:00Z">
        <w:r>
          <w:rPr/>
          <w:delText xml:space="preserve">we present </w:delText>
        </w:r>
      </w:del>
      <w:r>
        <w:t xml:space="preserve">MCnebula, </w:t>
      </w:r>
      <w:del w:id="313" w:author="2003" w:date="2023-04-21T16:42:00Z">
        <w:r>
          <w:rPr/>
          <w:delText xml:space="preserve">with </w:delText>
        </w:r>
      </w:del>
      <w:ins w:id="314" w:author="2003" w:date="2023-04-21T16:42:00Z">
        <w:r>
          <w:rPr/>
          <w:t xml:space="preserve">which has </w:t>
        </w:r>
      </w:ins>
      <w:r>
        <w:t>an abundance-based class</w:t>
      </w:r>
      <w:del w:id="315" w:author="2003" w:date="2023-04-21T16:42:00Z">
        <w:r>
          <w:rPr/>
          <w:delText>es</w:delText>
        </w:r>
      </w:del>
      <w:r>
        <w:t xml:space="preserve"> (ABC) selection algorithm,</w:t>
      </w:r>
      <w:ins w:id="316" w:author="2003" w:date="2023-04-21T16:42:00Z">
        <w:r>
          <w:rPr/>
          <w:t xml:space="preserve"> was presented</w:t>
        </w:r>
      </w:ins>
      <w:r>
        <w:t xml:space="preserve"> to boost mass spectrometry data analysis by focusing on critical chemical classes and visualization in multiple dimensions.</w:t>
      </w:r>
    </w:p>
    <w:p>
      <w:pPr>
        <w:pStyle w:val="3"/>
        <w:spacing w:line="480" w:lineRule="auto"/>
        <w:jc w:val="both"/>
        <w:rPr>
          <w:u w:val="single"/>
        </w:rPr>
      </w:pPr>
      <w:r>
        <w:rPr>
          <w:b/>
          <w:bCs/>
          <w:u w:val="single"/>
        </w:rPr>
        <w:t>Molecular formula and chemical structure prediction</w:t>
      </w:r>
      <w:r>
        <w:rPr>
          <w:u w:val="single"/>
        </w:rPr>
        <w:t xml:space="preserve">. The analysis of MS/MS spectra involve a process of inference and prediction. </w:t>
      </w:r>
      <w:del w:id="317" w:author="2003" w:date="2023-04-21T16:42:00Z">
        <w:r>
          <w:rPr>
            <w:u w:val="single"/>
          </w:rPr>
          <w:delText>We deduce t</w:delText>
        </w:r>
      </w:del>
      <w:ins w:id="318" w:author="2003" w:date="2023-04-21T16:42:00Z">
        <w:r>
          <w:rPr>
            <w:u w:val="single"/>
          </w:rPr>
          <w:t>T</w:t>
        </w:r>
      </w:ins>
      <w:r>
        <w:rPr>
          <w:u w:val="single"/>
        </w:rPr>
        <w:t xml:space="preserve">he molecular formula </w:t>
      </w:r>
      <w:ins w:id="319" w:author="2003" w:date="2023-04-21T16:42:00Z">
        <w:r>
          <w:rPr>
            <w:u w:val="single"/>
          </w:rPr>
          <w:t xml:space="preserve">was determined </w:t>
        </w:r>
      </w:ins>
      <w:r>
        <w:rPr>
          <w:u w:val="single"/>
        </w:rPr>
        <w:t xml:space="preserve">based on the molecular weight of elements </w:t>
      </w:r>
      <w:del w:id="320" w:author="2003" w:date="2023-04-21T16:42:00Z">
        <w:r>
          <w:rPr>
            <w:u w:val="single"/>
          </w:rPr>
          <w:delText xml:space="preserve">composition </w:delText>
        </w:r>
      </w:del>
      <w:r>
        <w:rPr>
          <w:u w:val="single"/>
        </w:rPr>
        <w:t>and possible fragmentation pattern of the MS/MS spectrum by SIRIUS</w:t>
      </w:r>
      <w:del w:id="321" w:author="2003" w:date="2023-04-21T16:42:00Z">
        <w:r>
          <w:rPr>
            <w:u w:val="single"/>
          </w:rPr>
          <w:delText xml:space="preserve">; </w:delText>
        </w:r>
      </w:del>
      <w:ins w:id="322" w:author="2003" w:date="2023-04-21T16:42:00Z">
        <w:r>
          <w:rPr>
            <w:u w:val="single"/>
          </w:rPr>
          <w:t xml:space="preserve">. </w:t>
        </w:r>
      </w:ins>
      <w:del w:id="323" w:author="2003" w:date="2023-04-21T16:43:00Z">
        <w:r>
          <w:rPr>
            <w:u w:val="single"/>
          </w:rPr>
          <w:delText>We then search for t</w:delText>
        </w:r>
      </w:del>
      <w:ins w:id="324" w:author="2003" w:date="2023-04-21T16:43:00Z">
        <w:r>
          <w:rPr>
            <w:u w:val="single"/>
          </w:rPr>
          <w:t>T</w:t>
        </w:r>
      </w:ins>
      <w:r>
        <w:rPr>
          <w:u w:val="single"/>
        </w:rPr>
        <w:t xml:space="preserve">he exact chemical structure </w:t>
      </w:r>
      <w:ins w:id="325" w:author="2003" w:date="2023-04-21T16:43:00Z">
        <w:r>
          <w:rPr>
            <w:u w:val="single"/>
          </w:rPr>
          <w:t xml:space="preserve">was then searched </w:t>
        </w:r>
      </w:ins>
      <w:r>
        <w:rPr>
          <w:u w:val="single"/>
        </w:rPr>
        <w:t>from compound structure databases. However, this process is often uncertain</w:t>
      </w:r>
      <w:ins w:id="326" w:author="2003" w:date="2023-04-21T16:43:00Z">
        <w:r>
          <w:rPr>
            <w:u w:val="single"/>
          </w:rPr>
          <w:t>, because</w:t>
        </w:r>
      </w:ins>
      <w:r>
        <w:rPr>
          <w:u w:val="single"/>
        </w:rPr>
        <w:t xml:space="preserve"> </w:t>
      </w:r>
      <w:del w:id="327" w:author="2003" w:date="2023-04-21T16:43:00Z">
        <w:r>
          <w:rPr>
            <w:u w:val="single"/>
          </w:rPr>
          <w:delText xml:space="preserve">as </w:delText>
        </w:r>
      </w:del>
      <w:r>
        <w:rPr>
          <w:u w:val="single"/>
        </w:rPr>
        <w:t>several factors can affect the reliability of MS/MS data and the correctness of inference. SIRIUS generates a list of candidates for the potential molecular formula, chemical structure, and chemical classification behind each MS/MS spectral feature. In such cases, MCnebula extract these candidates and determine the unique molecular formula and chemical structure for each MS/MS spectrum based on the highest score of prediction.</w:t>
      </w:r>
    </w:p>
    <w:p>
      <w:pPr>
        <w:pStyle w:val="3"/>
        <w:spacing w:line="480" w:lineRule="auto"/>
        <w:jc w:val="both"/>
        <w:rPr>
          <w:u w:val="single"/>
        </w:rPr>
      </w:pPr>
      <w:r>
        <w:rPr>
          <w:b/>
          <w:bCs/>
          <w:u w:val="single"/>
        </w:rPr>
        <w:t>Top candidate selection by multiple score systems</w:t>
      </w:r>
      <w:r>
        <w:rPr>
          <w:u w:val="single"/>
        </w:rPr>
        <w:t xml:space="preserve">. After the process of compound prediction, </w:t>
      </w:r>
      <w:del w:id="328" w:author="2003" w:date="2023-04-21T16:43:00Z">
        <w:r>
          <w:rPr>
            <w:u w:val="single"/>
          </w:rPr>
          <w:delText xml:space="preserve">we get </w:delText>
        </w:r>
      </w:del>
      <w:r>
        <w:rPr>
          <w:u w:val="single"/>
        </w:rPr>
        <w:t>candidates for molecular formula, structure, and chemical classes</w:t>
      </w:r>
      <w:ins w:id="329" w:author="2003" w:date="2023-04-21T16:43:00Z">
        <w:r>
          <w:rPr>
            <w:u w:val="single"/>
          </w:rPr>
          <w:t xml:space="preserve"> were obtained</w:t>
        </w:r>
      </w:ins>
      <w:r>
        <w:rPr>
          <w:u w:val="single"/>
        </w:rPr>
        <w:t>. Some candidates are correct</w:t>
      </w:r>
      <w:ins w:id="330" w:author="2003" w:date="2023-04-21T16:43:00Z">
        <w:r>
          <w:rPr>
            <w:u w:val="single"/>
          </w:rPr>
          <w:t>,</w:t>
        </w:r>
      </w:ins>
      <w:r>
        <w:rPr>
          <w:u w:val="single"/>
        </w:rPr>
        <w:t xml:space="preserve"> while others are not. </w:t>
      </w:r>
      <w:del w:id="331" w:author="2003" w:date="2023-04-21T16:43:00Z">
        <w:r>
          <w:rPr>
            <w:u w:val="single"/>
          </w:rPr>
          <w:delText>While t</w:delText>
        </w:r>
      </w:del>
      <w:ins w:id="332" w:author="2003" w:date="2023-04-21T16:43:00Z">
        <w:r>
          <w:rPr>
            <w:u w:val="single"/>
          </w:rPr>
          <w:t>T</w:t>
        </w:r>
      </w:ins>
      <w:r>
        <w:rPr>
          <w:u w:val="single"/>
        </w:rPr>
        <w:t xml:space="preserve">he correct predictions for molecular formula and chemical structure are unique, </w:t>
      </w:r>
      <w:ins w:id="333" w:author="2003" w:date="2023-04-21T16:43:00Z">
        <w:r>
          <w:rPr>
            <w:u w:val="single"/>
          </w:rPr>
          <w:t xml:space="preserve">and </w:t>
        </w:r>
      </w:ins>
      <w:r>
        <w:rPr>
          <w:u w:val="single"/>
        </w:rPr>
        <w:t xml:space="preserve">the chemical classification may have multiple correct predictions belonging to different classes of hierarchy. The scoring method depends on personalized research purpose. </w:t>
      </w:r>
      <w:del w:id="334" w:author="2003" w:date="2023-04-21T16:44:00Z">
        <w:r>
          <w:rPr>
            <w:u w:val="single"/>
          </w:rPr>
          <w:delText>We can use s</w:delText>
        </w:r>
      </w:del>
      <w:ins w:id="335" w:author="2003" w:date="2023-04-21T16:44:00Z">
        <w:r>
          <w:rPr>
            <w:u w:val="single"/>
          </w:rPr>
          <w:t>S</w:t>
        </w:r>
      </w:ins>
      <w:r>
        <w:rPr>
          <w:u w:val="single"/>
        </w:rPr>
        <w:t>cores</w:t>
      </w:r>
      <w:ins w:id="336" w:author="2003" w:date="2023-04-21T16:44:00Z">
        <w:r>
          <w:rPr>
            <w:u w:val="single"/>
          </w:rPr>
          <w:t xml:space="preserve"> can be used</w:t>
        </w:r>
      </w:ins>
      <w:r>
        <w:rPr>
          <w:u w:val="single"/>
        </w:rPr>
        <w:t xml:space="preserve"> based on various criteria such as isotopes, mass error, structural similarity, or chemical classes to rank and filter the candidates. </w:t>
      </w:r>
      <w:del w:id="337" w:author="2003" w:date="2023-04-21T16:44:00Z">
        <w:r>
          <w:rPr>
            <w:u w:val="single"/>
          </w:rPr>
          <w:delText xml:space="preserve">With </w:delText>
        </w:r>
      </w:del>
      <w:ins w:id="338" w:author="2003" w:date="2023-04-21T16:44:00Z">
        <w:r>
          <w:rPr>
            <w:u w:val="single"/>
          </w:rPr>
          <w:t xml:space="preserve">Given the availability of </w:t>
        </w:r>
      </w:ins>
      <w:r>
        <w:rPr>
          <w:u w:val="single"/>
        </w:rPr>
        <w:t>numerous score systems</w:t>
      </w:r>
      <w:del w:id="339" w:author="2003" w:date="2023-04-21T16:44:00Z">
        <w:r>
          <w:rPr>
            <w:u w:val="single"/>
          </w:rPr>
          <w:delText xml:space="preserve"> available</w:delText>
        </w:r>
      </w:del>
      <w:r>
        <w:rPr>
          <w:u w:val="single"/>
        </w:rPr>
        <w:t xml:space="preserve">, </w:t>
      </w:r>
      <w:del w:id="340" w:author="2003" w:date="2023-04-21T16:44:00Z">
        <w:r>
          <w:rPr>
            <w:u w:val="single"/>
          </w:rPr>
          <w:delText xml:space="preserve">we filter out </w:delText>
        </w:r>
      </w:del>
      <w:r>
        <w:rPr>
          <w:u w:val="single"/>
        </w:rPr>
        <w:t xml:space="preserve">low-scoring candidates </w:t>
      </w:r>
      <w:ins w:id="341" w:author="2003" w:date="2023-04-21T16:44:00Z">
        <w:r>
          <w:rPr>
            <w:u w:val="single"/>
          </w:rPr>
          <w:t xml:space="preserve">were filtered out, </w:t>
        </w:r>
      </w:ins>
      <w:r>
        <w:rPr>
          <w:u w:val="single"/>
        </w:rPr>
        <w:t xml:space="preserve">and </w:t>
      </w:r>
      <w:del w:id="342" w:author="2003" w:date="2023-04-21T16:44:00Z">
        <w:r>
          <w:rPr>
            <w:u w:val="single"/>
          </w:rPr>
          <w:delText xml:space="preserve">focus on </w:delText>
        </w:r>
      </w:del>
      <w:r>
        <w:rPr>
          <w:u w:val="single"/>
        </w:rPr>
        <w:t>those with higher scores, which are more likely to be the correct compound</w:t>
      </w:r>
      <w:ins w:id="343" w:author="2003" w:date="2023-04-21T16:44:00Z">
        <w:r>
          <w:rPr>
            <w:u w:val="single"/>
          </w:rPr>
          <w:t>, were focused on</w:t>
        </w:r>
      </w:ins>
      <w:r>
        <w:rPr>
          <w:u w:val="single"/>
        </w:rPr>
        <w:t xml:space="preserve">. However, in most cases, the top candidates from the three scoring systems are not always consistent. </w:t>
      </w:r>
      <w:del w:id="344" w:author="2003" w:date="2023-04-21T17:06:00Z">
        <w:r>
          <w:rPr>
            <w:u w:val="single"/>
          </w:rPr>
          <w:delText>So</w:delText>
        </w:r>
      </w:del>
      <w:ins w:id="345" w:author="2003" w:date="2023-04-21T17:06:00Z">
        <w:r>
          <w:rPr>
            <w:u w:val="single"/>
          </w:rPr>
          <w:t>Hence</w:t>
        </w:r>
      </w:ins>
      <w:r>
        <w:rPr>
          <w:u w:val="single"/>
        </w:rPr>
        <w:t xml:space="preserve">, </w:t>
      </w:r>
      <w:del w:id="346" w:author="2003" w:date="2023-04-21T17:06:00Z">
        <w:r>
          <w:rPr>
            <w:u w:val="single"/>
          </w:rPr>
          <w:delText xml:space="preserve">we choose </w:delText>
        </w:r>
      </w:del>
      <w:r>
        <w:rPr>
          <w:u w:val="single"/>
        </w:rPr>
        <w:t xml:space="preserve">a ‘specific candidate’ </w:t>
      </w:r>
      <w:ins w:id="347" w:author="2003" w:date="2023-04-21T17:07:00Z">
        <w:r>
          <w:rPr>
            <w:u w:val="single"/>
          </w:rPr>
          <w:t xml:space="preserve">was chosen </w:t>
        </w:r>
      </w:ins>
      <w:r>
        <w:rPr>
          <w:u w:val="single"/>
        </w:rPr>
        <w:t>as a reference in the user-selected scoring system</w:t>
      </w:r>
      <w:ins w:id="348" w:author="2003" w:date="2023-04-21T17:07:00Z">
        <w:r>
          <w:rPr>
            <w:u w:val="single"/>
          </w:rPr>
          <w:t>,</w:t>
        </w:r>
      </w:ins>
      <w:r>
        <w:rPr>
          <w:u w:val="single"/>
        </w:rPr>
        <w:t xml:space="preserve"> and </w:t>
      </w:r>
      <w:del w:id="349" w:author="2003" w:date="2023-04-21T17:07:00Z">
        <w:r>
          <w:rPr>
            <w:u w:val="single"/>
          </w:rPr>
          <w:delText xml:space="preserve">retrieve </w:delText>
        </w:r>
      </w:del>
      <w:r>
        <w:rPr>
          <w:u w:val="single"/>
        </w:rPr>
        <w:t xml:space="preserve">its chemical information </w:t>
      </w:r>
      <w:ins w:id="350" w:author="2003" w:date="2023-04-21T17:07:00Z">
        <w:r>
          <w:rPr>
            <w:u w:val="single"/>
          </w:rPr>
          <w:t xml:space="preserve">was retrieved </w:t>
        </w:r>
      </w:ins>
      <w:r>
        <w:rPr>
          <w:u w:val="single"/>
        </w:rPr>
        <w:t xml:space="preserve">from the other systems for data integration. </w:t>
      </w:r>
      <w:del w:id="351" w:author="2003" w:date="2023-04-21T17:07:00Z">
        <w:r>
          <w:rPr>
            <w:u w:val="single"/>
          </w:rPr>
          <w:delText>We obtain u</w:delText>
        </w:r>
      </w:del>
      <w:ins w:id="352" w:author="2003" w:date="2023-04-21T17:07:00Z">
        <w:r>
          <w:rPr>
            <w:u w:val="single"/>
          </w:rPr>
          <w:t>U</w:t>
        </w:r>
      </w:ins>
      <w:r>
        <w:rPr>
          <w:u w:val="single"/>
        </w:rPr>
        <w:t xml:space="preserve">nique molecular formulae and chemical structure </w:t>
      </w:r>
      <w:ins w:id="353" w:author="2003" w:date="2023-04-21T17:07:00Z">
        <w:r>
          <w:rPr>
            <w:u w:val="single"/>
          </w:rPr>
          <w:t xml:space="preserve">were obtained </w:t>
        </w:r>
      </w:ins>
      <w:r>
        <w:rPr>
          <w:u w:val="single"/>
        </w:rPr>
        <w:t xml:space="preserve">for </w:t>
      </w:r>
      <w:del w:id="354" w:author="2003" w:date="2023-04-21T17:07:00Z">
        <w:r>
          <w:rPr>
            <w:u w:val="single"/>
          </w:rPr>
          <w:delText xml:space="preserve">the </w:delText>
        </w:r>
      </w:del>
      <w:r>
        <w:rPr>
          <w:u w:val="single"/>
        </w:rPr>
        <w:t xml:space="preserve">reference by scoring and ranking, </w:t>
      </w:r>
      <w:del w:id="355" w:author="2003" w:date="2023-04-21T17:07:00Z">
        <w:r>
          <w:rPr>
            <w:u w:val="single"/>
          </w:rPr>
          <w:delText>but for</w:delText>
        </w:r>
      </w:del>
      <w:ins w:id="356" w:author="2003" w:date="2023-04-21T17:07:00Z">
        <w:r>
          <w:rPr>
            <w:u w:val="single"/>
          </w:rPr>
          <w:t>while</w:t>
        </w:r>
      </w:ins>
      <w:r>
        <w:rPr>
          <w:u w:val="single"/>
        </w:rPr>
        <w:t xml:space="preserve"> chemical classes</w:t>
      </w:r>
      <w:del w:id="357" w:author="2003" w:date="2023-04-21T17:07:00Z">
        <w:r>
          <w:rPr>
            <w:u w:val="single"/>
          </w:rPr>
          <w:delText xml:space="preserve">, </w:delText>
        </w:r>
      </w:del>
      <w:ins w:id="358" w:author="2003" w:date="2023-04-21T17:07:00Z">
        <w:r>
          <w:rPr>
            <w:u w:val="single"/>
          </w:rPr>
          <w:t xml:space="preserve"> require </w:t>
        </w:r>
      </w:ins>
      <w:r>
        <w:rPr>
          <w:u w:val="single"/>
        </w:rPr>
        <w:t>more work</w:t>
      </w:r>
      <w:del w:id="359" w:author="2003" w:date="2023-04-21T17:07:00Z">
        <w:r>
          <w:rPr>
            <w:u w:val="single"/>
          </w:rPr>
          <w:delText xml:space="preserve"> is needed</w:delText>
        </w:r>
      </w:del>
      <w:r>
        <w:rPr>
          <w:u w:val="single"/>
        </w:rPr>
        <w:t>.</w:t>
      </w:r>
    </w:p>
    <w:p>
      <w:pPr>
        <w:pStyle w:val="3"/>
        <w:spacing w:line="480" w:lineRule="auto"/>
        <w:jc w:val="both"/>
        <w:rPr>
          <w:u w:val="single"/>
        </w:rPr>
      </w:pPr>
      <w:r>
        <w:rPr>
          <w:b/>
          <w:bCs/>
          <w:u w:val="single"/>
        </w:rPr>
        <w:t>Chemical classification</w:t>
      </w:r>
      <w:r>
        <w:rPr>
          <w:u w:val="single"/>
        </w:rPr>
        <w:t xml:space="preserve">. Compounds with MS/MS spectrum can be classified based on their overall structure or local structure, </w:t>
      </w:r>
      <w:del w:id="360" w:author="2003" w:date="2023-04-21T17:08:00Z">
        <w:r>
          <w:rPr>
            <w:u w:val="single"/>
          </w:rPr>
          <w:delText>which we refer to</w:delText>
        </w:r>
      </w:del>
      <w:ins w:id="361" w:author="2003" w:date="2023-04-21T17:08:00Z">
        <w:r>
          <w:rPr>
            <w:u w:val="single"/>
          </w:rPr>
          <w:t>and they can be referred to</w:t>
        </w:r>
      </w:ins>
      <w:r>
        <w:rPr>
          <w:u w:val="single"/>
        </w:rPr>
        <w:t xml:space="preserve"> as the dominant structure and substructure, respectively. Therefore, in the chemical classification system, </w:t>
      </w:r>
      <w:del w:id="362" w:author="2003" w:date="2023-04-21T17:08:00Z">
        <w:r>
          <w:rPr>
            <w:u w:val="single"/>
          </w:rPr>
          <w:delText xml:space="preserve">we can classify </w:delText>
        </w:r>
      </w:del>
      <w:r>
        <w:rPr>
          <w:u w:val="single"/>
        </w:rPr>
        <w:t xml:space="preserve">compounds </w:t>
      </w:r>
      <w:del w:id="363" w:author="2003" w:date="2023-04-21T17:08:00Z">
        <w:r>
          <w:rPr>
            <w:u w:val="single"/>
          </w:rPr>
          <w:delText>not only</w:delText>
        </w:r>
      </w:del>
      <w:ins w:id="364" w:author="2003" w:date="2023-04-21T17:08:00Z">
        <w:r>
          <w:rPr>
            <w:u w:val="single"/>
          </w:rPr>
          <w:t>can be classified</w:t>
        </w:r>
      </w:ins>
      <w:r>
        <w:rPr>
          <w:u w:val="single"/>
        </w:rPr>
        <w:t xml:space="preserve"> based on their dominant structure, </w:t>
      </w:r>
      <w:del w:id="365" w:author="2003" w:date="2023-04-21T17:08:00Z">
        <w:r>
          <w:rPr>
            <w:u w:val="single"/>
          </w:rPr>
          <w:delText>but also based on</w:delText>
        </w:r>
      </w:del>
      <w:ins w:id="366" w:author="2003" w:date="2023-04-21T17:08:00Z">
        <w:r>
          <w:rPr>
            <w:u w:val="single"/>
          </w:rPr>
          <w:t>as well as</w:t>
        </w:r>
      </w:ins>
      <w:r>
        <w:rPr>
          <w:u w:val="single"/>
        </w:rPr>
        <w:t xml:space="preserve"> their substructure. When the dominant structure is unavailable, or the MS/MS spectral fragment is insufficient,</w:t>
      </w:r>
      <w:del w:id="367" w:author="2003" w:date="2023-04-21T17:08:00Z">
        <w:r>
          <w:rPr>
            <w:u w:val="single"/>
          </w:rPr>
          <w:delText xml:space="preserve"> we classify</w:delText>
        </w:r>
      </w:del>
      <w:r>
        <w:rPr>
          <w:u w:val="single"/>
        </w:rPr>
        <w:t xml:space="preserve"> the compounds </w:t>
      </w:r>
      <w:ins w:id="368" w:author="2003" w:date="2023-04-21T17:08:00Z">
        <w:r>
          <w:rPr>
            <w:u w:val="single"/>
          </w:rPr>
          <w:t xml:space="preserve">can be classified </w:t>
        </w:r>
      </w:ins>
      <w:r>
        <w:rPr>
          <w:u w:val="single"/>
        </w:rPr>
        <w:t xml:space="preserve">using substructure information to gain knowledge </w:t>
      </w:r>
      <w:del w:id="369" w:author="2003" w:date="2023-04-21T17:08:00Z">
        <w:r>
          <w:rPr>
            <w:u w:val="single"/>
          </w:rPr>
          <w:delText xml:space="preserve">of </w:delText>
        </w:r>
      </w:del>
      <w:ins w:id="370" w:author="2003" w:date="2023-04-21T17:08:00Z">
        <w:r>
          <w:rPr>
            <w:u w:val="single"/>
          </w:rPr>
          <w:t xml:space="preserve">about </w:t>
        </w:r>
      </w:ins>
      <w:r>
        <w:rPr>
          <w:u w:val="single"/>
        </w:rPr>
        <w:t xml:space="preserve">the compound. Note: </w:t>
      </w:r>
      <w:ins w:id="371" w:author="2003" w:date="2023-04-21T17:09:00Z">
        <w:r>
          <w:rPr>
            <w:u w:val="single"/>
          </w:rPr>
          <w:t xml:space="preserve">The </w:t>
        </w:r>
      </w:ins>
      <w:del w:id="372" w:author="2003" w:date="2023-04-21T17:09:00Z">
        <w:r>
          <w:rPr>
            <w:u w:val="single"/>
          </w:rPr>
          <w:delText xml:space="preserve">Classifying </w:delText>
        </w:r>
      </w:del>
      <w:ins w:id="373" w:author="2003" w:date="2023-04-21T17:09:00Z">
        <w:r>
          <w:rPr>
            <w:u w:val="single"/>
          </w:rPr>
          <w:t xml:space="preserve">classification of </w:t>
        </w:r>
      </w:ins>
      <w:r>
        <w:rPr>
          <w:u w:val="single"/>
        </w:rPr>
        <w:t xml:space="preserve">compounds based on their dominant structure is straightforward. For example, </w:t>
      </w:r>
      <w:del w:id="374" w:author="2003" w:date="2023-04-21T17:09:00Z">
        <w:r>
          <w:rPr>
            <w:u w:val="single"/>
          </w:rPr>
          <w:delText xml:space="preserve">we classify </w:delText>
        </w:r>
      </w:del>
      <w:r>
        <w:rPr>
          <w:u w:val="single"/>
        </w:rPr>
        <w:t xml:space="preserve">Taxifolin </w:t>
      </w:r>
      <w:del w:id="375" w:author="2003" w:date="2023-04-21T17:09:00Z">
        <w:r>
          <w:rPr>
            <w:u w:val="single"/>
          </w:rPr>
          <w:delText xml:space="preserve">as </w:delText>
        </w:r>
      </w:del>
      <w:ins w:id="376" w:author="2003" w:date="2023-04-21T17:09:00Z">
        <w:r>
          <w:rPr>
            <w:u w:val="single"/>
          </w:rPr>
          <w:t xml:space="preserve">is classified as </w:t>
        </w:r>
      </w:ins>
      <w:r>
        <w:rPr>
          <w:u w:val="single"/>
        </w:rPr>
        <w:t>a Flavone</w:t>
      </w:r>
      <w:del w:id="377" w:author="2003" w:date="2023-04-21T17:09:00Z">
        <w:r>
          <w:rPr>
            <w:u w:val="single"/>
          </w:rPr>
          <w:delText>, not</w:delText>
        </w:r>
      </w:del>
      <w:ins w:id="378" w:author="2003" w:date="2023-04-21T17:09:00Z">
        <w:r>
          <w:rPr>
            <w:u w:val="single"/>
          </w:rPr>
          <w:t xml:space="preserve"> rather than</w:t>
        </w:r>
      </w:ins>
      <w:r>
        <w:rPr>
          <w:u w:val="single"/>
        </w:rPr>
        <w:t xml:space="preserve"> a phenol, </w:t>
      </w:r>
      <w:del w:id="379" w:author="2003" w:date="2023-04-21T17:09:00Z">
        <w:r>
          <w:rPr>
            <w:u w:val="single"/>
          </w:rPr>
          <w:delText xml:space="preserve">even </w:delText>
        </w:r>
      </w:del>
      <w:ins w:id="380" w:author="2003" w:date="2023-04-21T17:09:00Z">
        <w:r>
          <w:rPr>
            <w:u w:val="single"/>
          </w:rPr>
          <w:t>al</w:t>
        </w:r>
      </w:ins>
      <w:r>
        <w:rPr>
          <w:u w:val="single"/>
        </w:rPr>
        <w:t xml:space="preserve">though its local structure contains a phenol substructure. </w:t>
      </w:r>
      <w:del w:id="381" w:author="2003" w:date="2023-04-21T17:09:00Z">
        <w:r>
          <w:rPr>
            <w:u w:val="single"/>
          </w:rPr>
          <w:delText>We prefer to classify c</w:delText>
        </w:r>
      </w:del>
      <w:ins w:id="382" w:author="2003" w:date="2023-04-21T17:09:00Z">
        <w:r>
          <w:rPr>
            <w:u w:val="single"/>
          </w:rPr>
          <w:t>C</w:t>
        </w:r>
      </w:ins>
      <w:r>
        <w:rPr>
          <w:u w:val="single"/>
        </w:rPr>
        <w:t xml:space="preserve">ompounds </w:t>
      </w:r>
      <w:ins w:id="383" w:author="2003" w:date="2023-04-21T17:09:00Z">
        <w:r>
          <w:rPr>
            <w:u w:val="single"/>
          </w:rPr>
          <w:t xml:space="preserve">can be classified </w:t>
        </w:r>
      </w:ins>
      <w:r>
        <w:rPr>
          <w:u w:val="single"/>
        </w:rPr>
        <w:t>based on their dominant structure</w:t>
      </w:r>
      <w:ins w:id="384" w:author="2003" w:date="2023-04-21T17:09:00Z">
        <w:r>
          <w:rPr>
            <w:u w:val="single"/>
          </w:rPr>
          <w:t>,</w:t>
        </w:r>
      </w:ins>
      <w:r>
        <w:rPr>
          <w:u w:val="single"/>
        </w:rPr>
        <w:t xml:space="preserve"> because it is more concise and provides more information. However, during the MS/MS spectral analysis, </w:t>
      </w:r>
      <w:del w:id="385" w:author="2003" w:date="2023-04-21T17:09:00Z">
        <w:r>
          <w:rPr>
            <w:u w:val="single"/>
          </w:rPr>
          <w:delText xml:space="preserve">we sometimes can only classify </w:delText>
        </w:r>
      </w:del>
      <w:r>
        <w:rPr>
          <w:u w:val="single"/>
        </w:rPr>
        <w:t xml:space="preserve">compounds </w:t>
      </w:r>
      <w:ins w:id="386" w:author="2003" w:date="2023-04-21T17:09:00Z">
        <w:r>
          <w:rPr>
            <w:u w:val="single"/>
          </w:rPr>
          <w:t xml:space="preserve">can </w:t>
        </w:r>
      </w:ins>
      <w:ins w:id="387" w:author="2003" w:date="2023-04-21T17:10:00Z">
        <w:r>
          <w:rPr>
            <w:u w:val="single"/>
          </w:rPr>
          <w:t xml:space="preserve">only be classified </w:t>
        </w:r>
      </w:ins>
      <w:r>
        <w:rPr>
          <w:u w:val="single"/>
        </w:rPr>
        <w:t>based on their substructure</w:t>
      </w:r>
      <w:ins w:id="388" w:author="2003" w:date="2023-04-21T17:10:00Z">
        <w:r>
          <w:rPr>
            <w:u w:val="single"/>
          </w:rPr>
          <w:t xml:space="preserve"> sometimes</w:t>
        </w:r>
      </w:ins>
      <w:r>
        <w:rPr>
          <w:u w:val="single"/>
        </w:rPr>
        <w:t>.</w:t>
      </w:r>
    </w:p>
    <w:p>
      <w:pPr>
        <w:pStyle w:val="3"/>
        <w:spacing w:line="480" w:lineRule="auto"/>
        <w:jc w:val="both"/>
      </w:pPr>
      <w:r>
        <w:rPr>
          <w:b/>
          <w:bCs/>
        </w:rPr>
        <w:t>ABC selection</w:t>
      </w:r>
      <w:r>
        <w:t>. The ABC selection algorithm evaluates all features collectively in an untargeted LC-MS/MS dataset</w:t>
      </w:r>
      <w:del w:id="389" w:author="2003" w:date="2023-04-21T17:10:00Z">
        <w:r>
          <w:rPr/>
          <w:delText>,</w:delText>
        </w:r>
      </w:del>
      <w:r>
        <w:t xml:space="preserve"> by examining the number and abundance of features for each chemical classification at different levels with both substructure and dominant structure. Based on this analysis, representative classes are selected for subsequent analysis (</w:t>
      </w:r>
      <w:del w:id="390" w:author="2003" w:date="2023-04-21T17:10:00Z">
        <w:r>
          <w:rPr/>
          <w:delText xml:space="preserve">as shown in </w:delText>
        </w:r>
      </w:del>
      <w:r>
        <w:t>Fig. 6).</w:t>
      </w:r>
    </w:p>
    <w:p>
      <w:pPr>
        <w:numPr>
          <w:ilvl w:val="0"/>
          <w:numId w:val="1"/>
        </w:numPr>
        <w:spacing w:line="480" w:lineRule="auto"/>
        <w:jc w:val="both"/>
        <w:rPr>
          <w:rFonts w:ascii="Times New Roman" w:hAnsi="Times New Roman" w:cs="Times New Roman"/>
          <w:rPrChange w:id="391" w:author="2003" w:date="2023-04-21T17:10:00Z">
            <w:rPr/>
          </w:rPrChange>
        </w:rPr>
      </w:pPr>
      <w:r>
        <w:rPr>
          <w:rFonts w:ascii="Times New Roman" w:hAnsi="Times New Roman" w:cs="Times New Roman"/>
          <w:rPrChange w:id="392" w:author="2003" w:date="2023-04-21T17:10:00Z">
            <w:rPr/>
          </w:rPrChange>
        </w:rPr>
        <w:t xml:space="preserve">Create Stardust Classes (Inner filter). By using the posterior probability of classification prediction </w:t>
      </w:r>
      <w:del w:id="393" w:author="2003" w:date="2023-04-21T17:10:00Z">
        <w:r>
          <w:rPr>
            <w:rFonts w:ascii="Times New Roman" w:hAnsi="Times New Roman" w:cs="Times New Roman"/>
            <w:rPrChange w:id="394" w:author="2003" w:date="2023-04-21T17:10:00Z">
              <w:rPr/>
            </w:rPrChange>
          </w:rPr>
          <w:delText xml:space="preserve">(PPCP) </w:delText>
        </w:r>
      </w:del>
      <w:r>
        <w:rPr>
          <w:rFonts w:ascii="Times New Roman" w:hAnsi="Times New Roman" w:cs="Times New Roman"/>
          <w:rPrChange w:id="395" w:author="2003" w:date="2023-04-21T17:10:00Z">
            <w:rPr/>
          </w:rPrChange>
        </w:rPr>
        <w:t>data for each feature, simple threshold</w:t>
      </w:r>
      <w:ins w:id="396" w:author="2003" w:date="2023-04-21T17:31:00Z">
        <w:r>
          <w:rPr>
            <w:rFonts w:ascii="Times New Roman" w:hAnsi="Times New Roman" w:cs="Times New Roman"/>
          </w:rPr>
          <w:t>,</w:t>
        </w:r>
      </w:ins>
      <w:r>
        <w:rPr>
          <w:rFonts w:ascii="Times New Roman" w:hAnsi="Times New Roman" w:cs="Times New Roman"/>
          <w:rPrChange w:id="397" w:author="2003" w:date="2023-04-21T17:10:00Z">
            <w:rPr/>
          </w:rPrChange>
        </w:rPr>
        <w:t xml:space="preserve"> or absolute conditions </w:t>
      </w:r>
      <w:del w:id="398" w:author="2003" w:date="2023-04-21T17:11:00Z">
        <w:r>
          <w:rPr>
            <w:rFonts w:ascii="Times New Roman" w:hAnsi="Times New Roman" w:cs="Times New Roman"/>
            <w:rPrChange w:id="399" w:author="2003" w:date="2023-04-21T17:10:00Z">
              <w:rPr/>
            </w:rPrChange>
          </w:rPr>
          <w:delText xml:space="preserve">are </w:delText>
        </w:r>
      </w:del>
      <w:ins w:id="400" w:author="2003" w:date="2023-04-21T17:11:00Z">
        <w:r>
          <w:rPr>
            <w:rFonts w:ascii="Times New Roman" w:hAnsi="Times New Roman" w:cs="Times New Roman"/>
          </w:rPr>
          <w:t>we</w:t>
        </w:r>
      </w:ins>
      <w:ins w:id="401" w:author="2003" w:date="2023-04-21T17:11:00Z">
        <w:r>
          <w:rPr>
            <w:rFonts w:ascii="Times New Roman" w:hAnsi="Times New Roman" w:cs="Times New Roman"/>
            <w:rPrChange w:id="402" w:author="2003" w:date="2023-04-21T17:10:00Z">
              <w:rPr/>
            </w:rPrChange>
          </w:rPr>
          <w:t xml:space="preserve">re </w:t>
        </w:r>
      </w:ins>
      <w:r>
        <w:rPr>
          <w:rFonts w:ascii="Times New Roman" w:hAnsi="Times New Roman" w:cs="Times New Roman"/>
          <w:rPrChange w:id="403" w:author="2003" w:date="2023-04-21T17:10:00Z">
            <w:rPr/>
          </w:rPrChange>
        </w:rPr>
        <w:t>set to filter the chemical classes</w:t>
      </w:r>
      <w:del w:id="404" w:author="2003" w:date="2023-04-21T17:11:00Z">
        <w:r>
          <w:rPr>
            <w:rFonts w:ascii="Times New Roman" w:hAnsi="Times New Roman" w:cs="Times New Roman"/>
            <w:rPrChange w:id="405" w:author="2003" w:date="2023-04-21T17:10:00Z">
              <w:rPr/>
            </w:rPrChange>
          </w:rPr>
          <w:delText>, and refer to as</w:delText>
        </w:r>
      </w:del>
      <w:ins w:id="406" w:author="2003" w:date="2023-04-21T17:11:00Z">
        <w:r>
          <w:rPr>
            <w:rFonts w:ascii="Times New Roman" w:hAnsi="Times New Roman" w:cs="Times New Roman"/>
          </w:rPr>
          <w:t xml:space="preserve"> through a method called</w:t>
        </w:r>
      </w:ins>
      <w:r>
        <w:rPr>
          <w:rFonts w:ascii="Times New Roman" w:hAnsi="Times New Roman" w:cs="Times New Roman"/>
          <w:rPrChange w:id="407" w:author="2003" w:date="2023-04-21T17:10:00Z">
            <w:rPr/>
          </w:rPrChange>
        </w:rPr>
        <w:t xml:space="preserve"> ‘inner’ filtering.</w:t>
      </w:r>
    </w:p>
    <w:p>
      <w:pPr>
        <w:numPr>
          <w:ilvl w:val="0"/>
          <w:numId w:val="1"/>
        </w:numPr>
        <w:spacing w:line="480" w:lineRule="auto"/>
        <w:jc w:val="both"/>
        <w:rPr>
          <w:rFonts w:ascii="Times New Roman" w:hAnsi="Times New Roman" w:cs="Times New Roman"/>
          <w:rPrChange w:id="408" w:author="2003" w:date="2023-04-21T17:10:00Z">
            <w:rPr/>
          </w:rPrChange>
        </w:rPr>
      </w:pPr>
      <w:del w:id="409" w:author="2003" w:date="2023-04-21T17:31:00Z">
        <w:r>
          <w:rPr>
            <w:rFonts w:ascii="Times New Roman" w:hAnsi="Times New Roman" w:cs="Times New Roman"/>
            <w:rPrChange w:id="410" w:author="2003" w:date="2023-04-21T17:10:00Z">
              <w:rPr/>
            </w:rPrChange>
          </w:rPr>
          <w:delText xml:space="preserve">Cross </w:delText>
        </w:r>
      </w:del>
      <w:ins w:id="411" w:author="2003" w:date="2023-04-21T17:31:00Z">
        <w:r>
          <w:rPr>
            <w:rFonts w:ascii="Times New Roman" w:hAnsi="Times New Roman" w:cs="Times New Roman"/>
            <w:rPrChange w:id="412" w:author="2003" w:date="2023-04-21T17:10:00Z">
              <w:rPr/>
            </w:rPrChange>
          </w:rPr>
          <w:t>Cross</w:t>
        </w:r>
      </w:ins>
      <w:ins w:id="413" w:author="2003" w:date="2023-04-21T17:31:00Z">
        <w:r>
          <w:rPr>
            <w:rFonts w:ascii="Times New Roman" w:hAnsi="Times New Roman" w:cs="Times New Roman"/>
          </w:rPr>
          <w:t>-</w:t>
        </w:r>
      </w:ins>
      <w:r>
        <w:rPr>
          <w:rFonts w:ascii="Times New Roman" w:hAnsi="Times New Roman" w:cs="Times New Roman"/>
          <w:rPrChange w:id="414" w:author="2003" w:date="2023-04-21T17:10:00Z">
            <w:rPr/>
          </w:rPrChange>
        </w:rPr>
        <w:t xml:space="preserve">filter Stardust Classes. This </w:t>
      </w:r>
      <w:ins w:id="415" w:author="2003" w:date="2023-04-21T17:32:00Z">
        <w:r>
          <w:rPr>
            <w:rFonts w:ascii="Times New Roman" w:hAnsi="Times New Roman" w:cs="Times New Roman"/>
          </w:rPr>
          <w:t xml:space="preserve">method </w:t>
        </w:r>
      </w:ins>
      <w:r>
        <w:rPr>
          <w:rFonts w:ascii="Times New Roman" w:hAnsi="Times New Roman" w:cs="Times New Roman"/>
          <w:rPrChange w:id="416" w:author="2003" w:date="2023-04-21T17:10:00Z">
            <w:rPr/>
          </w:rPrChange>
        </w:rPr>
        <w:t>involves</w:t>
      </w:r>
      <w:ins w:id="417" w:author="2003" w:date="2023-04-21T17:32:00Z">
        <w:r>
          <w:rPr>
            <w:rFonts w:ascii="Times New Roman" w:hAnsi="Times New Roman" w:cs="Times New Roman"/>
          </w:rPr>
          <w:t xml:space="preserve"> the</w:t>
        </w:r>
      </w:ins>
      <w:r>
        <w:rPr>
          <w:rFonts w:ascii="Times New Roman" w:hAnsi="Times New Roman" w:cs="Times New Roman"/>
          <w:rPrChange w:id="418" w:author="2003" w:date="2023-04-21T17:10:00Z">
            <w:rPr/>
          </w:rPrChange>
        </w:rPr>
        <w:t xml:space="preserve"> </w:t>
      </w:r>
      <w:del w:id="419" w:author="2003" w:date="2023-04-21T17:32:00Z">
        <w:r>
          <w:rPr>
            <w:rFonts w:ascii="Times New Roman" w:hAnsi="Times New Roman" w:cs="Times New Roman"/>
            <w:rPrChange w:id="420" w:author="2003" w:date="2023-04-21T17:10:00Z">
              <w:rPr/>
            </w:rPrChange>
          </w:rPr>
          <w:delText xml:space="preserve">combining </w:delText>
        </w:r>
      </w:del>
      <w:ins w:id="421" w:author="2003" w:date="2023-04-21T17:32:00Z">
        <w:r>
          <w:rPr>
            <w:rFonts w:ascii="Times New Roman" w:hAnsi="Times New Roman" w:cs="Times New Roman"/>
            <w:rPrChange w:id="422" w:author="2003" w:date="2023-04-21T17:10:00Z">
              <w:rPr/>
            </w:rPrChange>
          </w:rPr>
          <w:t>combin</w:t>
        </w:r>
      </w:ins>
      <w:ins w:id="423" w:author="2003" w:date="2023-04-21T17:32:00Z">
        <w:r>
          <w:rPr>
            <w:rFonts w:ascii="Times New Roman" w:hAnsi="Times New Roman" w:cs="Times New Roman"/>
          </w:rPr>
          <w:t>ation of</w:t>
        </w:r>
      </w:ins>
      <w:ins w:id="424" w:author="2003" w:date="2023-04-21T17:32:00Z">
        <w:r>
          <w:rPr>
            <w:rFonts w:ascii="Times New Roman" w:hAnsi="Times New Roman" w:cs="Times New Roman"/>
            <w:rPrChange w:id="425" w:author="2003" w:date="2023-04-21T17:10:00Z">
              <w:rPr/>
            </w:rPrChange>
          </w:rPr>
          <w:t xml:space="preserve"> </w:t>
        </w:r>
      </w:ins>
      <w:r>
        <w:rPr>
          <w:rFonts w:ascii="Times New Roman" w:hAnsi="Times New Roman" w:cs="Times New Roman"/>
          <w:rPrChange w:id="426" w:author="2003" w:date="2023-04-21T17:10:00Z">
            <w:rPr/>
          </w:rPrChange>
        </w:rPr>
        <w:t>the data of the chemical classes and their classified features (i.e. Stardust Classes data), grouping them based on the chemical classes, and then performing statistics on the features within each group. Statistics may also be performed on these data in conjunction with features annotation data</w:t>
      </w:r>
      <w:del w:id="427" w:author="2003" w:date="2023-04-21T17:32:00Z">
        <w:r>
          <w:rPr>
            <w:rFonts w:ascii="Times New Roman" w:hAnsi="Times New Roman" w:cs="Times New Roman"/>
            <w:rPrChange w:id="428" w:author="2003" w:date="2023-04-21T17:10:00Z">
              <w:rPr/>
            </w:rPrChange>
          </w:rPr>
          <w:delText>,</w:delText>
        </w:r>
      </w:del>
      <w:r>
        <w:rPr>
          <w:rFonts w:ascii="Times New Roman" w:hAnsi="Times New Roman" w:cs="Times New Roman"/>
          <w:rPrChange w:id="429" w:author="2003" w:date="2023-04-21T17:10:00Z">
            <w:rPr/>
          </w:rPrChange>
        </w:rPr>
        <w:t xml:space="preserve"> or </w:t>
      </w:r>
      <w:del w:id="430" w:author="2003" w:date="2023-04-21T17:32:00Z">
        <w:r>
          <w:rPr>
            <w:rFonts w:ascii="Times New Roman" w:hAnsi="Times New Roman" w:cs="Times New Roman"/>
            <w:rPrChange w:id="431" w:author="2003" w:date="2023-04-21T17:10:00Z">
              <w:rPr/>
            </w:rPrChange>
          </w:rPr>
          <w:delText xml:space="preserve">to </w:delText>
        </w:r>
      </w:del>
      <w:ins w:id="432" w:author="2003" w:date="2023-04-21T17:32:00Z">
        <w:r>
          <w:rPr>
            <w:rFonts w:ascii="Times New Roman" w:hAnsi="Times New Roman" w:cs="Times New Roman"/>
          </w:rPr>
          <w:t>for the</w:t>
        </w:r>
      </w:ins>
      <w:ins w:id="433" w:author="2003" w:date="2023-04-21T17:32:00Z">
        <w:r>
          <w:rPr>
            <w:rFonts w:ascii="Times New Roman" w:hAnsi="Times New Roman" w:cs="Times New Roman"/>
            <w:rPrChange w:id="434" w:author="2003" w:date="2023-04-21T17:10:00Z">
              <w:rPr/>
            </w:rPrChange>
          </w:rPr>
          <w:t xml:space="preserve"> </w:t>
        </w:r>
      </w:ins>
      <w:del w:id="435" w:author="2003" w:date="2023-04-21T17:32:00Z">
        <w:r>
          <w:rPr>
            <w:rFonts w:ascii="Times New Roman" w:hAnsi="Times New Roman" w:cs="Times New Roman"/>
            <w:rPrChange w:id="436" w:author="2003" w:date="2023-04-21T17:10:00Z">
              <w:rPr/>
            </w:rPrChange>
          </w:rPr>
          <w:delText xml:space="preserve">compare </w:delText>
        </w:r>
      </w:del>
      <w:ins w:id="437" w:author="2003" w:date="2023-04-21T17:32:00Z">
        <w:r>
          <w:rPr>
            <w:rFonts w:ascii="Times New Roman" w:hAnsi="Times New Roman" w:cs="Times New Roman"/>
            <w:rPrChange w:id="438" w:author="2003" w:date="2023-04-21T17:10:00Z">
              <w:rPr/>
            </w:rPrChange>
          </w:rPr>
          <w:t>compar</w:t>
        </w:r>
      </w:ins>
      <w:ins w:id="439" w:author="2003" w:date="2023-04-21T17:32:00Z">
        <w:r>
          <w:rPr>
            <w:rFonts w:ascii="Times New Roman" w:hAnsi="Times New Roman" w:cs="Times New Roman"/>
          </w:rPr>
          <w:t>ison of</w:t>
        </w:r>
      </w:ins>
      <w:ins w:id="440" w:author="2003" w:date="2023-04-21T17:32:00Z">
        <w:r>
          <w:rPr>
            <w:rFonts w:ascii="Times New Roman" w:hAnsi="Times New Roman" w:cs="Times New Roman"/>
            <w:rPrChange w:id="441" w:author="2003" w:date="2023-04-21T17:10:00Z">
              <w:rPr/>
            </w:rPrChange>
          </w:rPr>
          <w:t xml:space="preserve"> </w:t>
        </w:r>
      </w:ins>
      <w:r>
        <w:rPr>
          <w:rFonts w:ascii="Times New Roman" w:hAnsi="Times New Roman" w:cs="Times New Roman"/>
          <w:rPrChange w:id="442" w:author="2003" w:date="2023-04-21T17:10:00Z">
            <w:rPr/>
          </w:rPrChange>
        </w:rPr>
        <w:t>groups with each other. This method involves crossover of attributes for filtering</w:t>
      </w:r>
      <w:del w:id="443" w:author="2003" w:date="2023-04-21T17:32:00Z">
        <w:r>
          <w:rPr>
            <w:rFonts w:ascii="Times New Roman" w:hAnsi="Times New Roman" w:cs="Times New Roman"/>
            <w:rPrChange w:id="444" w:author="2003" w:date="2023-04-21T17:10:00Z">
              <w:rPr/>
            </w:rPrChange>
          </w:rPr>
          <w:delText xml:space="preserve">, </w:delText>
        </w:r>
      </w:del>
      <w:ins w:id="445" w:author="2003" w:date="2023-04-21T17:32:00Z">
        <w:r>
          <w:rPr>
            <w:rFonts w:ascii="Times New Roman" w:hAnsi="Times New Roman" w:cs="Times New Roman"/>
          </w:rPr>
          <w:t>.</w:t>
        </w:r>
      </w:ins>
      <w:ins w:id="446" w:author="2003" w:date="2023-04-21T17:32:00Z">
        <w:r>
          <w:rPr>
            <w:rFonts w:ascii="Times New Roman" w:hAnsi="Times New Roman" w:cs="Times New Roman"/>
            <w:rPrChange w:id="447" w:author="2003" w:date="2023-04-21T17:10:00Z">
              <w:rPr/>
            </w:rPrChange>
          </w:rPr>
          <w:t xml:space="preserve"> </w:t>
        </w:r>
      </w:ins>
      <w:del w:id="448" w:author="2003" w:date="2023-04-21T17:32:00Z">
        <w:r>
          <w:rPr>
            <w:rFonts w:ascii="Times New Roman" w:hAnsi="Times New Roman" w:cs="Times New Roman"/>
            <w:rPrChange w:id="449" w:author="2003" w:date="2023-04-21T17:10:00Z">
              <w:rPr/>
            </w:rPrChange>
          </w:rPr>
          <w:delText xml:space="preserve">hence </w:delText>
        </w:r>
      </w:del>
      <w:ins w:id="450" w:author="2003" w:date="2023-04-21T17:32:00Z">
        <w:r>
          <w:rPr>
            <w:rFonts w:ascii="Times New Roman" w:hAnsi="Times New Roman" w:cs="Times New Roman"/>
          </w:rPr>
          <w:t>H</w:t>
        </w:r>
      </w:ins>
      <w:ins w:id="451" w:author="2003" w:date="2023-04-21T17:32:00Z">
        <w:r>
          <w:rPr>
            <w:rFonts w:ascii="Times New Roman" w:hAnsi="Times New Roman" w:cs="Times New Roman"/>
            <w:rPrChange w:id="452" w:author="2003" w:date="2023-04-21T17:10:00Z">
              <w:rPr/>
            </w:rPrChange>
          </w:rPr>
          <w:t>ence</w:t>
        </w:r>
      </w:ins>
      <w:ins w:id="453" w:author="2003" w:date="2023-04-21T17:32:00Z">
        <w:r>
          <w:rPr>
            <w:rFonts w:ascii="Times New Roman" w:hAnsi="Times New Roman" w:cs="Times New Roman"/>
          </w:rPr>
          <w:t>,</w:t>
        </w:r>
      </w:ins>
      <w:ins w:id="454" w:author="2003" w:date="2023-04-21T17:32:00Z">
        <w:r>
          <w:rPr>
            <w:rFonts w:ascii="Times New Roman" w:hAnsi="Times New Roman" w:cs="Times New Roman"/>
            <w:rPrChange w:id="455" w:author="2003" w:date="2023-04-21T17:10:00Z">
              <w:rPr/>
            </w:rPrChange>
          </w:rPr>
          <w:t xml:space="preserve"> </w:t>
        </w:r>
      </w:ins>
      <w:r>
        <w:rPr>
          <w:rFonts w:ascii="Times New Roman" w:hAnsi="Times New Roman" w:cs="Times New Roman"/>
          <w:rPrChange w:id="456" w:author="2003" w:date="2023-04-21T17:10:00Z">
            <w:rPr/>
          </w:rPrChange>
        </w:rPr>
        <w:t>it is referred to as ‘cross’ filtering. (See details in the next subsection about Cross filter Stardust Classes</w:t>
      </w:r>
      <w:del w:id="457" w:author="2003" w:date="2023-04-21T17:33:00Z">
        <w:r>
          <w:rPr>
            <w:rFonts w:ascii="Times New Roman" w:hAnsi="Times New Roman" w:cs="Times New Roman"/>
            <w:rPrChange w:id="458" w:author="2003" w:date="2023-04-21T17:10:00Z">
              <w:rPr/>
            </w:rPrChange>
          </w:rPr>
          <w:delText>.</w:delText>
        </w:r>
      </w:del>
      <w:r>
        <w:rPr>
          <w:rFonts w:ascii="Times New Roman" w:hAnsi="Times New Roman" w:cs="Times New Roman"/>
          <w:rPrChange w:id="459" w:author="2003" w:date="2023-04-21T17:10:00Z">
            <w:rPr/>
          </w:rPrChange>
        </w:rPr>
        <w:t>)</w:t>
      </w:r>
    </w:p>
    <w:p>
      <w:pPr>
        <w:pStyle w:val="42"/>
        <w:spacing w:line="480" w:lineRule="auto"/>
        <w:jc w:val="both"/>
      </w:pPr>
      <w:r>
        <w:t>The resulting dataset is called Nebula-Index, which records multiple chemical classes and their associated features. Each chemical class is considered as a ‘Nebula’</w:t>
      </w:r>
      <w:ins w:id="460" w:author="2003" w:date="2023-04-21T17:35:00Z">
        <w:r>
          <w:rPr/>
          <w:t>,</w:t>
        </w:r>
      </w:ins>
      <w:r>
        <w:t xml:space="preserve"> and its classified ‘features’ are the components of the Nebula. These Nebulae are visualized as networks, </w:t>
      </w:r>
      <w:del w:id="461" w:author="2003" w:date="2023-04-21T17:35:00Z">
        <w:r>
          <w:rPr/>
          <w:delText xml:space="preserve">with </w:delText>
        </w:r>
      </w:del>
      <w:ins w:id="462" w:author="2003" w:date="2023-04-21T17:35:00Z">
        <w:r>
          <w:rPr/>
          <w:t xml:space="preserve">in which the </w:t>
        </w:r>
      </w:ins>
      <w:r>
        <w:t xml:space="preserve">Parent-Nebula </w:t>
      </w:r>
      <w:del w:id="463" w:author="2003" w:date="2023-04-21T17:35:00Z">
        <w:r>
          <w:rPr/>
          <w:delText xml:space="preserve">representing </w:delText>
        </w:r>
      </w:del>
      <w:ins w:id="464" w:author="2003" w:date="2023-04-21T17:35:00Z">
        <w:r>
          <w:rPr/>
          <w:t xml:space="preserve">represents </w:t>
        </w:r>
      </w:ins>
      <w:r>
        <w:t>all features combined</w:t>
      </w:r>
      <w:ins w:id="465" w:author="2003" w:date="2023-04-21T17:35:00Z">
        <w:r>
          <w:rPr/>
          <w:t>,</w:t>
        </w:r>
      </w:ins>
      <w:r>
        <w:t xml:space="preserve"> and </w:t>
      </w:r>
      <w:ins w:id="466" w:author="2003" w:date="2023-04-21T17:35:00Z">
        <w:r>
          <w:rPr/>
          <w:t xml:space="preserve">the </w:t>
        </w:r>
      </w:ins>
      <w:r>
        <w:t xml:space="preserve">Child-Nebulae </w:t>
      </w:r>
      <w:del w:id="467" w:author="2003" w:date="2023-04-21T17:35:00Z">
        <w:r>
          <w:rPr/>
          <w:delText xml:space="preserve">representing </w:delText>
        </w:r>
      </w:del>
      <w:ins w:id="468" w:author="2003" w:date="2023-04-21T17:35:00Z">
        <w:r>
          <w:rPr/>
          <w:t xml:space="preserve">represents </w:t>
        </w:r>
      </w:ins>
      <w:r>
        <w:t>individual classes with their ‘features’.</w:t>
      </w:r>
    </w:p>
    <w:p>
      <w:pPr>
        <w:pStyle w:val="3"/>
        <w:spacing w:line="480" w:lineRule="auto"/>
        <w:jc w:val="both"/>
        <w:rPr>
          <w:u w:val="single"/>
        </w:rPr>
      </w:pPr>
      <w:r>
        <w:rPr>
          <w:b/>
          <w:bCs/>
          <w:u w:val="single"/>
        </w:rPr>
        <w:t xml:space="preserve">Details of </w:t>
      </w:r>
      <w:del w:id="469" w:author="2003" w:date="2023-04-21T17:39:00Z">
        <w:r>
          <w:rPr>
            <w:b/>
            <w:bCs/>
            <w:u w:val="single"/>
          </w:rPr>
          <w:delText xml:space="preserve">Cross </w:delText>
        </w:r>
      </w:del>
      <w:ins w:id="470" w:author="2003" w:date="2023-04-21T17:39:00Z">
        <w:r>
          <w:rPr>
            <w:b/>
            <w:bCs/>
            <w:u w:val="single"/>
          </w:rPr>
          <w:t>Cross-</w:t>
        </w:r>
      </w:ins>
      <w:r>
        <w:rPr>
          <w:b/>
          <w:bCs/>
          <w:u w:val="single"/>
        </w:rPr>
        <w:t>filter Stardust Classes.</w:t>
      </w:r>
      <w:r>
        <w:rPr>
          <w:u w:val="single"/>
        </w:rPr>
        <w:t xml:space="preserve"> This method involves </w:t>
      </w:r>
      <w:ins w:id="471" w:author="2003" w:date="2023-04-21T17:39:00Z">
        <w:r>
          <w:rPr>
            <w:u w:val="single"/>
          </w:rPr>
          <w:t xml:space="preserve">the </w:t>
        </w:r>
      </w:ins>
      <w:del w:id="472" w:author="2003" w:date="2023-04-21T17:39:00Z">
        <w:r>
          <w:rPr>
            <w:u w:val="single"/>
          </w:rPr>
          <w:delText xml:space="preserve">integrating </w:delText>
        </w:r>
      </w:del>
      <w:ins w:id="473" w:author="2003" w:date="2023-04-21T17:39:00Z">
        <w:r>
          <w:rPr>
            <w:u w:val="single"/>
          </w:rPr>
          <w:t xml:space="preserve">integration of </w:t>
        </w:r>
      </w:ins>
      <w:r>
        <w:rPr>
          <w:u w:val="single"/>
        </w:rPr>
        <w:t>three modules, as shown in Fig. 6:</w:t>
      </w:r>
    </w:p>
    <w:p>
      <w:pPr>
        <w:pStyle w:val="3"/>
        <w:spacing w:line="480" w:lineRule="auto"/>
        <w:jc w:val="both"/>
        <w:rPr>
          <w:u w:val="single"/>
        </w:rPr>
      </w:pPr>
      <w:r>
        <w:rPr>
          <w:i/>
          <w:iCs/>
          <w:u w:val="single"/>
        </w:rPr>
        <w:t>Cross-filtering by ‘quantity’</w:t>
      </w:r>
      <w:r>
        <w:rPr>
          <w:u w:val="single"/>
        </w:rPr>
        <w:t xml:space="preserve"> (abundance selection): The ‘features’ quantity limitation </w:t>
      </w:r>
      <w:del w:id="474" w:author="2003" w:date="2023-04-21T17:39:00Z">
        <w:r>
          <w:rPr>
            <w:u w:val="single"/>
          </w:rPr>
          <w:delText xml:space="preserve">is </w:delText>
        </w:r>
      </w:del>
      <w:ins w:id="475" w:author="2003" w:date="2023-04-21T17:39:00Z">
        <w:r>
          <w:rPr>
            <w:u w:val="single"/>
          </w:rPr>
          <w:t xml:space="preserve">was </w:t>
        </w:r>
      </w:ins>
      <w:r>
        <w:rPr>
          <w:u w:val="single"/>
        </w:rPr>
        <w:t xml:space="preserve">set for each group (a chemical class with its classified ‘features’). The minimum quantity of ‘features’ within the group and the maximum proportion of ‘features’ quantity within the group versus all ‘features’ (unique) quantity of all groups </w:t>
      </w:r>
      <w:del w:id="476" w:author="2003" w:date="2023-04-21T17:39:00Z">
        <w:r>
          <w:rPr>
            <w:u w:val="single"/>
          </w:rPr>
          <w:delText xml:space="preserve">are </w:delText>
        </w:r>
      </w:del>
      <w:ins w:id="477" w:author="2003" w:date="2023-04-21T17:39:00Z">
        <w:r>
          <w:rPr>
            <w:u w:val="single"/>
          </w:rPr>
          <w:t>w</w:t>
        </w:r>
      </w:ins>
      <w:ins w:id="478" w:author="2003" w:date="2023-04-21T17:40:00Z">
        <w:r>
          <w:rPr>
            <w:u w:val="single"/>
          </w:rPr>
          <w:t>e</w:t>
        </w:r>
      </w:ins>
      <w:ins w:id="479" w:author="2003" w:date="2023-04-21T17:39:00Z">
        <w:r>
          <w:rPr>
            <w:u w:val="single"/>
          </w:rPr>
          <w:t xml:space="preserve">re </w:t>
        </w:r>
      </w:ins>
      <w:r>
        <w:rPr>
          <w:u w:val="single"/>
        </w:rPr>
        <w:t xml:space="preserve">used as thresholds. Chemical classes with too many or too few ‘features’ </w:t>
      </w:r>
      <w:del w:id="480" w:author="2003" w:date="2023-04-21T17:40:00Z">
        <w:r>
          <w:rPr>
            <w:u w:val="single"/>
          </w:rPr>
          <w:delText xml:space="preserve">are </w:delText>
        </w:r>
      </w:del>
      <w:ins w:id="481" w:author="2003" w:date="2023-04-21T17:40:00Z">
        <w:r>
          <w:rPr>
            <w:u w:val="single"/>
          </w:rPr>
          <w:t xml:space="preserve">were </w:t>
        </w:r>
      </w:ins>
      <w:r>
        <w:rPr>
          <w:u w:val="single"/>
        </w:rPr>
        <w:t>filtered out.</w:t>
      </w:r>
    </w:p>
    <w:p>
      <w:pPr>
        <w:pStyle w:val="3"/>
        <w:spacing w:line="480" w:lineRule="auto"/>
        <w:jc w:val="both"/>
        <w:rPr>
          <w:u w:val="single"/>
        </w:rPr>
      </w:pPr>
      <w:r>
        <w:rPr>
          <w:i/>
          <w:iCs/>
          <w:u w:val="single"/>
        </w:rPr>
        <w:t>Cross-filtering by ‘score’</w:t>
      </w:r>
      <w:r>
        <w:rPr>
          <w:u w:val="single"/>
        </w:rPr>
        <w:t xml:space="preserve"> (Goodness assessment): This step associates the Stardust Classes data with ‘features’ annotation data. For each group, the Goodness assessment </w:t>
      </w:r>
      <w:del w:id="482" w:author="2003" w:date="2023-04-21T17:40:00Z">
        <w:r>
          <w:rPr>
            <w:u w:val="single"/>
          </w:rPr>
          <w:delText xml:space="preserve">is </w:delText>
        </w:r>
      </w:del>
      <w:ins w:id="483" w:author="2003" w:date="2023-04-21T17:40:00Z">
        <w:r>
          <w:rPr>
            <w:u w:val="single"/>
          </w:rPr>
          <w:t xml:space="preserve">was </w:t>
        </w:r>
      </w:ins>
      <w:r>
        <w:rPr>
          <w:u w:val="single"/>
        </w:rPr>
        <w:t>performed for each target attribute (continuous attribute, generally a scoring attribute of compound identification, such as ‘Tanimoto similarity’). If the group satisfies all the expected Goodness, the chemical class is retained. The Goodness (</w:t>
      </w:r>
      <m:oMath>
        <m:r>
          <m:rPr/>
          <w:rPr>
            <w:rFonts w:ascii="Cambria Math" w:hAnsi="Cambria Math"/>
            <w:u w:val="single"/>
          </w:rPr>
          <m:t>G</m:t>
        </m:r>
      </m:oMath>
      <w:r>
        <w:rPr>
          <w:u w:val="single"/>
        </w:rPr>
        <w:t xml:space="preserve">) </w:t>
      </w:r>
      <w:del w:id="484" w:author="2003" w:date="2023-04-21T17:40:00Z">
        <w:r>
          <w:rPr>
            <w:u w:val="single"/>
          </w:rPr>
          <w:delText xml:space="preserve">is </w:delText>
        </w:r>
      </w:del>
      <w:ins w:id="485" w:author="2003" w:date="2023-04-21T17:40:00Z">
        <w:r>
          <w:rPr>
            <w:u w:val="single"/>
          </w:rPr>
          <w:t xml:space="preserve">was </w:t>
        </w:r>
      </w:ins>
      <w:r>
        <w:rPr>
          <w:u w:val="single"/>
        </w:rPr>
        <w:t xml:space="preserve">calculated </w:t>
      </w:r>
      <w:del w:id="486" w:author="2003" w:date="2023-04-21T17:40:00Z">
        <w:r>
          <w:rPr>
            <w:u w:val="single"/>
          </w:rPr>
          <w:delText>as follows:</w:delText>
        </w:r>
      </w:del>
      <w:ins w:id="487" w:author="2003" w:date="2023-04-21T17:40:00Z">
        <w:r>
          <w:rPr>
            <w:u w:val="single"/>
          </w:rPr>
          <w:t>using the equation</w:t>
        </w:r>
      </w:ins>
      <w:r>
        <w:rPr>
          <w:u w:val="single"/>
        </w:rPr>
        <w:t xml:space="preserve"> </w:t>
      </w:r>
      <m:oMath>
        <m:r>
          <m:rPr/>
          <w:rPr>
            <w:rFonts w:ascii="Cambria Math" w:hAnsi="Cambria Math"/>
            <w:u w:val="single"/>
          </w:rPr>
          <m:t>G</m:t>
        </m:r>
        <m:r>
          <m:rPr>
            <m:sty m:val="p"/>
          </m:rPr>
          <w:rPr>
            <w:rFonts w:ascii="Cambria Math" w:hAnsi="Cambria Math"/>
            <w:u w:val="single"/>
          </w:rPr>
          <m:t>=</m:t>
        </m:r>
        <m:r>
          <m:rPr/>
          <w:rPr>
            <w:rFonts w:ascii="Cambria Math" w:hAnsi="Cambria Math"/>
            <w:u w:val="single"/>
          </w:rPr>
          <m:t>n</m:t>
        </m:r>
        <m:r>
          <m:rPr>
            <m:sty m:val="p"/>
          </m:rPr>
          <w:rPr>
            <w:rFonts w:ascii="Cambria Math" w:hAnsi="Cambria Math"/>
            <w:u w:val="single"/>
          </w:rPr>
          <m:t>/</m:t>
        </m:r>
        <m:r>
          <m:rPr/>
          <w:rPr>
            <w:rFonts w:ascii="Cambria Math" w:hAnsi="Cambria Math"/>
            <w:u w:val="single"/>
          </w:rPr>
          <m:t>N</m:t>
        </m:r>
      </m:oMath>
      <w:r>
        <w:rPr>
          <w:u w:val="single"/>
        </w:rPr>
        <w:t xml:space="preserve">, where </w:t>
      </w:r>
      <m:oMath>
        <m:r>
          <m:rPr/>
          <w:rPr>
            <w:rFonts w:ascii="Cambria Math" w:hAnsi="Cambria Math"/>
            <w:u w:val="single"/>
          </w:rPr>
          <m:t>n</m:t>
        </m:r>
      </m:oMath>
      <w:r>
        <w:rPr>
          <w:u w:val="single"/>
        </w:rPr>
        <w:t xml:space="preserve"> is the quantity of ‘features’ of which the target attributes satisfy the cut-off, and </w:t>
      </w:r>
      <m:oMath>
        <m:r>
          <m:rPr/>
          <w:rPr>
            <w:rFonts w:ascii="Cambria Math" w:hAnsi="Cambria Math"/>
            <w:u w:val="single"/>
          </w:rPr>
          <m:t>N</m:t>
        </m:r>
      </m:oMath>
      <w:r>
        <w:rPr>
          <w:u w:val="single"/>
        </w:rPr>
        <w:t xml:space="preserve"> is the quantity of all ‘features’.</w:t>
      </w:r>
    </w:p>
    <w:p>
      <w:pPr>
        <w:pStyle w:val="3"/>
        <w:spacing w:line="480" w:lineRule="auto"/>
        <w:jc w:val="both"/>
        <w:rPr>
          <w:u w:val="single"/>
        </w:rPr>
      </w:pPr>
      <w:r>
        <w:rPr>
          <w:u w:val="single"/>
        </w:rPr>
        <w:t>The assessment of Goodness is related to the parameters of ‘tolerance’ and ‘cutoff’</w:t>
      </w:r>
      <w:del w:id="488" w:author="2003" w:date="2023-04-21T17:40:00Z">
        <w:r>
          <w:rPr>
            <w:u w:val="single"/>
          </w:rPr>
          <w:delText xml:space="preserve">: </w:delText>
        </w:r>
      </w:del>
      <w:ins w:id="489" w:author="2003" w:date="2023-04-21T17:40:00Z">
        <w:r>
          <w:rPr>
            <w:u w:val="single"/>
          </w:rPr>
          <w:t xml:space="preserve">, namely, </w:t>
        </w:r>
      </w:ins>
      <w:r>
        <w:rPr>
          <w:u w:val="single"/>
        </w:rPr>
        <w:t xml:space="preserve">the expected Goodness value of ‘tolerance’ and the actual Goodness, which </w:t>
      </w:r>
      <w:del w:id="490" w:author="2003" w:date="2023-04-21T17:40:00Z">
        <w:r>
          <w:rPr>
            <w:u w:val="single"/>
          </w:rPr>
          <w:delText xml:space="preserve">is </w:delText>
        </w:r>
      </w:del>
      <w:ins w:id="491" w:author="2003" w:date="2023-04-21T17:40:00Z">
        <w:r>
          <w:rPr>
            <w:u w:val="single"/>
          </w:rPr>
          <w:t xml:space="preserve">are </w:t>
        </w:r>
      </w:ins>
      <w:r>
        <w:rPr>
          <w:u w:val="single"/>
        </w:rPr>
        <w:t>related to the parameter ‘cutoff’.</w:t>
      </w:r>
    </w:p>
    <w:p>
      <w:pPr>
        <w:pStyle w:val="3"/>
        <w:spacing w:line="480" w:lineRule="auto"/>
        <w:jc w:val="both"/>
        <w:rPr>
          <w:u w:val="single"/>
        </w:rPr>
      </w:pPr>
      <w:r>
        <w:rPr>
          <w:u w:val="single"/>
        </w:rPr>
        <w:t xml:space="preserve">Goodness assessment can be </w:t>
      </w:r>
      <w:del w:id="492" w:author="2003" w:date="2023-04-21T17:40:00Z">
        <w:r>
          <w:rPr>
            <w:u w:val="single"/>
          </w:rPr>
          <w:delText xml:space="preserve">given </w:delText>
        </w:r>
      </w:del>
      <w:ins w:id="493" w:author="2003" w:date="2023-04-21T17:40:00Z">
        <w:r>
          <w:rPr>
            <w:u w:val="single"/>
          </w:rPr>
          <w:t xml:space="preserve">assigned </w:t>
        </w:r>
      </w:ins>
      <w:r>
        <w:rPr>
          <w:u w:val="single"/>
        </w:rPr>
        <w:t xml:space="preserve">to multiple target attributes. </w:t>
      </w:r>
      <w:del w:id="494" w:author="2003" w:date="2023-04-21T17:40:00Z">
        <w:r>
          <w:rPr>
            <w:u w:val="single"/>
          </w:rPr>
          <w:delText>Note that t</w:delText>
        </w:r>
      </w:del>
      <w:ins w:id="495" w:author="2003" w:date="2023-04-21T17:40:00Z">
        <w:r>
          <w:rPr>
            <w:u w:val="single"/>
          </w:rPr>
          <w:t>T</w:t>
        </w:r>
      </w:ins>
      <w:r>
        <w:rPr>
          <w:u w:val="single"/>
        </w:rPr>
        <w:t xml:space="preserve">he chemical class is retained only if it passes the Goodness assessment of all target attributes. </w:t>
      </w:r>
      <w:del w:id="496" w:author="2003" w:date="2023-04-21T17:41:00Z">
        <w:r>
          <w:rPr>
            <w:u w:val="single"/>
          </w:rPr>
          <w:delText xml:space="preserve">The </w:delText>
        </w:r>
      </w:del>
      <w:ins w:id="497" w:author="2003" w:date="2023-04-21T17:41:00Z">
        <w:r>
          <w:rPr>
            <w:u w:val="single"/>
          </w:rPr>
          <w:t xml:space="preserve">This step </w:t>
        </w:r>
      </w:ins>
      <w:r>
        <w:rPr>
          <w:u w:val="single"/>
        </w:rPr>
        <w:t>main</w:t>
      </w:r>
      <w:ins w:id="498" w:author="2003" w:date="2023-04-21T17:41:00Z">
        <w:r>
          <w:rPr>
            <w:u w:val="single"/>
          </w:rPr>
          <w:t>ly</w:t>
        </w:r>
      </w:ins>
      <w:r>
        <w:rPr>
          <w:u w:val="single"/>
        </w:rPr>
        <w:t xml:space="preserve"> </w:t>
      </w:r>
      <w:del w:id="499" w:author="2003" w:date="2023-04-21T17:41:00Z">
        <w:r>
          <w:rPr>
            <w:u w:val="single"/>
          </w:rPr>
          <w:delText>purpose of this step is</w:delText>
        </w:r>
      </w:del>
      <w:ins w:id="500" w:author="2003" w:date="2023-04-21T17:41:00Z">
        <w:r>
          <w:rPr>
            <w:u w:val="single"/>
          </w:rPr>
          <w:t>aims</w:t>
        </w:r>
      </w:ins>
      <w:r>
        <w:rPr>
          <w:u w:val="single"/>
        </w:rPr>
        <w:t xml:space="preserve"> to filter out chemical classes with too many ‘features’ of low structural identification.</w:t>
      </w:r>
    </w:p>
    <w:p>
      <w:pPr>
        <w:pStyle w:val="3"/>
        <w:spacing w:line="480" w:lineRule="auto"/>
        <w:jc w:val="both"/>
        <w:rPr>
          <w:u w:val="single"/>
        </w:rPr>
      </w:pPr>
      <w:r>
        <w:rPr>
          <w:i/>
          <w:iCs/>
          <w:u w:val="single"/>
        </w:rPr>
        <w:t>Cross-filtering by ‘identical’</w:t>
      </w:r>
      <w:r>
        <w:rPr>
          <w:u w:val="single"/>
        </w:rPr>
        <w:t xml:space="preserve"> (identicality assessment): This step involves a similarity assessment of chemical classes. A hierarchical range </w:t>
      </w:r>
      <w:del w:id="501" w:author="2003" w:date="2023-04-21T17:42:00Z">
        <w:r>
          <w:rPr>
            <w:u w:val="single"/>
          </w:rPr>
          <w:delText xml:space="preserve">is </w:delText>
        </w:r>
      </w:del>
      <w:ins w:id="502" w:author="2003" w:date="2023-04-21T17:42:00Z">
        <w:r>
          <w:rPr>
            <w:u w:val="single"/>
          </w:rPr>
          <w:t xml:space="preserve">was </w:t>
        </w:r>
      </w:ins>
      <w:r>
        <w:rPr>
          <w:u w:val="single"/>
        </w:rPr>
        <w:t xml:space="preserve">set for chemical classification, and groups within this range </w:t>
      </w:r>
      <w:del w:id="503" w:author="2003" w:date="2023-04-21T17:42:00Z">
        <w:r>
          <w:rPr>
            <w:u w:val="single"/>
          </w:rPr>
          <w:delText xml:space="preserve">are </w:delText>
        </w:r>
      </w:del>
      <w:ins w:id="504" w:author="2003" w:date="2023-04-21T17:42:00Z">
        <w:r>
          <w:rPr>
            <w:u w:val="single"/>
          </w:rPr>
          <w:t xml:space="preserve">were </w:t>
        </w:r>
      </w:ins>
      <w:r>
        <w:rPr>
          <w:u w:val="single"/>
        </w:rPr>
        <w:t xml:space="preserve">compared for similarity. If the classified ‘features’ of two groups are almost identical to each other, the chemical class represented by one of the groups is excluded. The degree of identicality between two groups (A and B) </w:t>
      </w:r>
      <w:del w:id="505" w:author="2003" w:date="2023-04-21T17:42:00Z">
        <w:r>
          <w:rPr>
            <w:u w:val="single"/>
          </w:rPr>
          <w:delText>is assessed, as well as</w:delText>
        </w:r>
      </w:del>
      <w:ins w:id="506" w:author="2003" w:date="2023-04-21T17:42:00Z">
        <w:r>
          <w:rPr>
            <w:u w:val="single"/>
          </w:rPr>
          <w:t>and</w:t>
        </w:r>
      </w:ins>
      <w:r>
        <w:rPr>
          <w:u w:val="single"/>
        </w:rPr>
        <w:t xml:space="preserve"> the value of the parameter ‘identical_factor’ (</w:t>
      </w:r>
      <m:oMath>
        <m:r>
          <m:rPr/>
          <w:rPr>
            <w:rFonts w:ascii="Cambria Math" w:hAnsi="Cambria Math"/>
            <w:u w:val="single"/>
          </w:rPr>
          <m:t>i</m:t>
        </m:r>
      </m:oMath>
      <w:r>
        <w:rPr>
          <w:u w:val="single"/>
        </w:rPr>
        <w:t xml:space="preserve">) </w:t>
      </w:r>
      <w:ins w:id="507" w:author="2003" w:date="2023-04-21T17:42:00Z">
        <w:r>
          <w:rPr>
            <w:u w:val="single"/>
          </w:rPr>
          <w:t>were assessed as follows</w:t>
        </w:r>
      </w:ins>
      <w:r>
        <w:rPr>
          <w:u w:val="single"/>
        </w:rPr>
        <w:t>:</w:t>
      </w:r>
    </w:p>
    <w:p>
      <w:pPr>
        <w:pStyle w:val="3"/>
        <w:spacing w:line="480" w:lineRule="auto"/>
        <w:jc w:val="both"/>
        <w:rPr>
          <w:u w:val="single"/>
        </w:rPr>
      </w:pPr>
      <m:oMath>
        <m:r>
          <m:rPr/>
          <w:rPr>
            <w:rFonts w:ascii="Cambria Math" w:hAnsi="Cambria Math"/>
            <w:u w:val="single"/>
          </w:rPr>
          <m:t>x</m:t>
        </m:r>
      </m:oMath>
      <w:r>
        <w:rPr>
          <w:u w:val="single"/>
        </w:rPr>
        <w:t>: ratio of the classified ‘features’ of A belonging to B</w:t>
      </w:r>
    </w:p>
    <w:p>
      <w:pPr>
        <w:pStyle w:val="3"/>
        <w:spacing w:line="480" w:lineRule="auto"/>
        <w:jc w:val="both"/>
        <w:rPr>
          <w:u w:val="single"/>
        </w:rPr>
      </w:pPr>
      <m:oMath>
        <m:r>
          <m:rPr/>
          <w:rPr>
            <w:rFonts w:ascii="Cambria Math" w:hAnsi="Cambria Math"/>
            <w:u w:val="single"/>
          </w:rPr>
          <m:t>y</m:t>
        </m:r>
      </m:oMath>
      <w:r>
        <w:rPr>
          <w:u w:val="single"/>
        </w:rPr>
        <w:t>: ratio of the classified ‘features’ of B belonging to A</w:t>
      </w:r>
    </w:p>
    <w:p>
      <w:pPr>
        <w:pStyle w:val="3"/>
        <w:spacing w:line="480" w:lineRule="auto"/>
        <w:jc w:val="both"/>
        <w:rPr>
          <w:u w:val="single"/>
        </w:rPr>
      </w:pPr>
      <m:oMath>
        <m:r>
          <m:rPr/>
          <w:rPr>
            <w:rFonts w:ascii="Cambria Math" w:hAnsi="Cambria Math"/>
            <w:u w:val="single"/>
          </w:rPr>
          <m:t>i</m:t>
        </m:r>
      </m:oMath>
      <w:r>
        <w:rPr>
          <w:u w:val="single"/>
        </w:rPr>
        <w:t>: value of parameter ‘identical_factor’</w:t>
      </w:r>
    </w:p>
    <w:p>
      <w:pPr>
        <w:pStyle w:val="3"/>
        <w:spacing w:line="480" w:lineRule="auto"/>
        <w:jc w:val="both"/>
        <w:rPr>
          <w:u w:val="single"/>
        </w:rPr>
      </w:pPr>
      <w:r>
        <w:rPr>
          <w:u w:val="single"/>
        </w:rPr>
        <w:t xml:space="preserve">If </w:t>
      </w:r>
      <m:oMath>
        <m:r>
          <m:rPr/>
          <w:rPr>
            <w:rFonts w:ascii="Cambria Math" w:hAnsi="Cambria Math"/>
            <w:u w:val="single"/>
          </w:rPr>
          <m:t>x</m:t>
        </m:r>
        <m:r>
          <m:rPr>
            <m:sty m:val="p"/>
          </m:rPr>
          <w:rPr>
            <w:rFonts w:ascii="Cambria Math" w:hAnsi="Cambria Math"/>
            <w:u w:val="single"/>
          </w:rPr>
          <m:t>&gt;</m:t>
        </m:r>
        <m:r>
          <m:rPr/>
          <w:rPr>
            <w:rFonts w:ascii="Cambria Math" w:hAnsi="Cambria Math"/>
            <w:u w:val="single"/>
          </w:rPr>
          <m:t>i</m:t>
        </m:r>
      </m:oMath>
      <w:r>
        <w:rPr>
          <w:u w:val="single"/>
        </w:rPr>
        <w:t xml:space="preserve"> and </w:t>
      </w:r>
      <m:oMath>
        <m:r>
          <m:rPr/>
          <w:rPr>
            <w:rFonts w:ascii="Cambria Math" w:hAnsi="Cambria Math"/>
            <w:u w:val="single"/>
          </w:rPr>
          <m:t>y</m:t>
        </m:r>
        <m:r>
          <m:rPr>
            <m:sty m:val="p"/>
          </m:rPr>
          <w:rPr>
            <w:rFonts w:ascii="Cambria Math" w:hAnsi="Cambria Math"/>
            <w:u w:val="single"/>
          </w:rPr>
          <m:t>&gt;</m:t>
        </m:r>
        <m:r>
          <m:rPr/>
          <w:rPr>
            <w:rFonts w:ascii="Cambria Math" w:hAnsi="Cambria Math"/>
            <w:u w:val="single"/>
          </w:rPr>
          <m:t>i</m:t>
        </m:r>
      </m:oMath>
      <w:r>
        <w:rPr>
          <w:u w:val="single"/>
        </w:rPr>
        <w:t>, the two groups are considered identical, and the group with fewer ‘features’ is discarded. Th</w:t>
      </w:r>
      <w:del w:id="508" w:author="2003" w:date="2023-04-21T17:42:00Z">
        <w:r>
          <w:rPr>
            <w:u w:val="single"/>
          </w:rPr>
          <w:delText>e purpose of th</w:delText>
        </w:r>
      </w:del>
      <w:r>
        <w:rPr>
          <w:u w:val="single"/>
        </w:rPr>
        <w:t xml:space="preserve">is step </w:t>
      </w:r>
      <w:del w:id="509" w:author="2003" w:date="2023-04-21T17:42:00Z">
        <w:r>
          <w:rPr>
            <w:u w:val="single"/>
          </w:rPr>
          <w:delText xml:space="preserve">is </w:delText>
        </w:r>
      </w:del>
      <w:ins w:id="510" w:author="2003" w:date="2023-04-21T17:42:00Z">
        <w:r>
          <w:rPr>
            <w:u w:val="single"/>
          </w:rPr>
          <w:t xml:space="preserve">aims </w:t>
        </w:r>
      </w:ins>
      <w:r>
        <w:rPr>
          <w:u w:val="single"/>
        </w:rPr>
        <w:t xml:space="preserve">to filter out classes that may incorporate each other and are similar in scope. The </w:t>
      </w:r>
      <w:r>
        <w:rPr>
          <w:i w:val="0"/>
          <w:iCs w:val="0"/>
          <w:u w:val="single"/>
          <w:rPrChange w:id="511" w:author="2003" w:date="2023-04-21T17:44:00Z">
            <w:rPr>
              <w:i/>
              <w:iCs/>
              <w:u w:val="single"/>
            </w:rPr>
          </w:rPrChange>
        </w:rPr>
        <w:t>in silico</w:t>
      </w:r>
      <w:r>
        <w:rPr>
          <w:u w:val="single"/>
        </w:rPr>
        <w:t xml:space="preserve"> prediction approach may not be able to distinguish </w:t>
      </w:r>
      <w:del w:id="512" w:author="2003" w:date="2023-04-21T17:44:00Z">
        <w:r>
          <w:rPr>
            <w:u w:val="single"/>
          </w:rPr>
          <w:delText xml:space="preserve">which </w:delText>
        </w:r>
      </w:del>
      <w:ins w:id="513" w:author="2003" w:date="2023-04-21T17:44:00Z">
        <w:r>
          <w:rPr>
            <w:u w:val="single"/>
          </w:rPr>
          <w:t xml:space="preserve">the </w:t>
        </w:r>
      </w:ins>
      <w:r>
        <w:rPr>
          <w:u w:val="single"/>
        </w:rPr>
        <w:t xml:space="preserve">class </w:t>
      </w:r>
      <w:ins w:id="514" w:author="2003" w:date="2023-04-21T17:44:00Z">
        <w:r>
          <w:rPr>
            <w:u w:val="single"/>
          </w:rPr>
          <w:t xml:space="preserve">in which </w:t>
        </w:r>
      </w:ins>
      <w:r>
        <w:rPr>
          <w:u w:val="single"/>
        </w:rPr>
        <w:t>the potential compound belongs to from the LC-MS/MS spectra.</w:t>
      </w:r>
    </w:p>
    <w:p>
      <w:pPr>
        <w:pStyle w:val="3"/>
        <w:spacing w:line="480" w:lineRule="auto"/>
        <w:jc w:val="both"/>
        <w:rPr>
          <w:u w:val="single"/>
        </w:rPr>
      </w:pPr>
      <w:r>
        <w:rPr>
          <w:b/>
          <w:bCs/>
          <w:u w:val="single"/>
        </w:rPr>
        <w:t>Network graph presentation</w:t>
      </w:r>
      <w:r>
        <w:rPr>
          <w:u w:val="single"/>
        </w:rPr>
        <w:t xml:space="preserve">. The features and their annotations </w:t>
      </w:r>
      <w:del w:id="515" w:author="2003" w:date="2023-04-21T17:50:00Z">
        <w:r>
          <w:rPr>
            <w:u w:val="single"/>
          </w:rPr>
          <w:delText xml:space="preserve">are </w:delText>
        </w:r>
      </w:del>
      <w:ins w:id="516" w:author="2003" w:date="2023-04-21T17:50:00Z">
        <w:r>
          <w:rPr>
            <w:u w:val="single"/>
          </w:rPr>
          <w:t xml:space="preserve">were </w:t>
        </w:r>
      </w:ins>
      <w:r>
        <w:rPr>
          <w:u w:val="single"/>
        </w:rPr>
        <w:t xml:space="preserve">integrated as Nebulae based on the Nebula-Index. These Nebulae are represented as network-type graph data. The feature annotation data includes top candidates for chemical formula and structure. The MS/MS spectral similarity of the features </w:t>
      </w:r>
      <w:del w:id="517" w:author="2003" w:date="2023-04-21T17:51:00Z">
        <w:r>
          <w:rPr>
            <w:u w:val="single"/>
          </w:rPr>
          <w:delText xml:space="preserve">is </w:delText>
        </w:r>
      </w:del>
      <w:ins w:id="518" w:author="2003" w:date="2023-04-21T17:51:00Z">
        <w:r>
          <w:rPr>
            <w:u w:val="single"/>
          </w:rPr>
          <w:t xml:space="preserve">was </w:t>
        </w:r>
      </w:ins>
      <w:r>
        <w:rPr>
          <w:u w:val="single"/>
        </w:rPr>
        <w:t>calculated and used to generate the edge data for the network graph.</w:t>
      </w:r>
    </w:p>
    <w:p>
      <w:pPr>
        <w:pStyle w:val="3"/>
        <w:spacing w:line="480" w:lineRule="auto"/>
        <w:jc w:val="both"/>
        <w:rPr>
          <w:u w:val="single"/>
        </w:rPr>
      </w:pPr>
      <w:r>
        <w:rPr>
          <w:b/>
          <w:bCs/>
          <w:u w:val="single"/>
        </w:rPr>
        <w:t>Visualization system</w:t>
      </w:r>
      <w:r>
        <w:rPr>
          <w:u w:val="single"/>
        </w:rPr>
        <w:t xml:space="preserve">. MCnebula integrates various R packages to format data, including the ‘ggplot2’ package. </w:t>
      </w:r>
      <w:del w:id="519" w:author="2003" w:date="2023-04-21T17:51:00Z">
        <w:r>
          <w:rPr>
            <w:u w:val="single"/>
          </w:rPr>
          <w:delText>To make</w:delText>
        </w:r>
      </w:del>
      <w:ins w:id="520" w:author="2003" w:date="2023-04-21T17:51:00Z">
        <w:r>
          <w:rPr>
            <w:u w:val="single"/>
          </w:rPr>
          <w:t>For the ease of</w:t>
        </w:r>
      </w:ins>
      <w:r>
        <w:rPr>
          <w:u w:val="single"/>
        </w:rPr>
        <w:t xml:space="preserve"> visualization </w:t>
      </w:r>
      <w:del w:id="521" w:author="2003" w:date="2023-04-21T17:51:00Z">
        <w:r>
          <w:rPr>
            <w:u w:val="single"/>
          </w:rPr>
          <w:delText>easier for</w:delText>
        </w:r>
      </w:del>
      <w:ins w:id="522" w:author="2003" w:date="2023-04-21T17:51:00Z">
        <w:r>
          <w:rPr>
            <w:u w:val="single"/>
          </w:rPr>
          <w:t>among</w:t>
        </w:r>
      </w:ins>
      <w:r>
        <w:rPr>
          <w:u w:val="single"/>
        </w:rPr>
        <w:t xml:space="preserve"> users, </w:t>
      </w:r>
      <w:del w:id="523" w:author="2003" w:date="2023-04-21T17:51:00Z">
        <w:r>
          <w:rPr>
            <w:u w:val="single"/>
          </w:rPr>
          <w:delText xml:space="preserve">we developed </w:delText>
        </w:r>
      </w:del>
      <w:r>
        <w:rPr>
          <w:u w:val="single"/>
        </w:rPr>
        <w:t>the ‘ggset’ data class, which stores pre-defined ggplot2 plotting functions and parameters for visualizing Nebulae</w:t>
      </w:r>
      <w:ins w:id="524" w:author="2003" w:date="2023-04-21T17:51:00Z">
        <w:r>
          <w:rPr>
            <w:u w:val="single"/>
          </w:rPr>
          <w:t>, was developed</w:t>
        </w:r>
      </w:ins>
      <w:r>
        <w:rPr>
          <w:u w:val="single"/>
        </w:rPr>
        <w:t>. Users can customize the visualization according to their specific needs or the requirements of the publisher.</w:t>
      </w:r>
    </w:p>
    <w:p>
      <w:pPr>
        <w:pStyle w:val="3"/>
        <w:spacing w:line="480" w:lineRule="auto"/>
        <w:jc w:val="both"/>
        <w:rPr>
          <w:u w:val="single"/>
        </w:rPr>
      </w:pPr>
      <w:r>
        <w:rPr>
          <w:b/>
          <w:bCs/>
          <w:u w:val="single"/>
        </w:rPr>
        <w:t>Statistical analysis</w:t>
      </w:r>
      <w:r>
        <w:rPr>
          <w:u w:val="single"/>
        </w:rPr>
        <w:t xml:space="preserve">. MCnebula integrates the functions of the ‘limma’ package for </w:t>
      </w:r>
      <w:ins w:id="525" w:author="2003" w:date="2023-04-21T17:52:00Z">
        <w:r>
          <w:rPr>
            <w:u w:val="single"/>
          </w:rPr>
          <w:t xml:space="preserve">the </w:t>
        </w:r>
      </w:ins>
      <w:r>
        <w:rPr>
          <w:u w:val="single"/>
        </w:rPr>
        <w:t>differential expression analysis of RNA-sequence and microarray data[40</w:t>
      </w:r>
      <w:del w:id="526" w:author="2003" w:date="2023-04-21T17:52:00Z">
        <w:r>
          <w:rPr>
            <w:u w:val="single"/>
          </w:rPr>
          <w:delText xml:space="preserve">], </w:delText>
        </w:r>
      </w:del>
      <w:ins w:id="527" w:author="2003" w:date="2023-04-21T17:52:00Z">
        <w:r>
          <w:rPr>
            <w:u w:val="single"/>
          </w:rPr>
          <w:t xml:space="preserve">]. </w:t>
        </w:r>
      </w:ins>
      <w:del w:id="528" w:author="2003" w:date="2023-04-21T17:52:00Z">
        <w:r>
          <w:rPr>
            <w:u w:val="single"/>
          </w:rPr>
          <w:delText xml:space="preserve">and </w:delText>
        </w:r>
      </w:del>
      <w:ins w:id="529" w:author="2003" w:date="2023-04-21T17:52:00Z">
        <w:r>
          <w:rPr>
            <w:u w:val="single"/>
          </w:rPr>
          <w:t xml:space="preserve">Then, they are stored as </w:t>
        </w:r>
      </w:ins>
      <w:r>
        <w:rPr>
          <w:u w:val="single"/>
        </w:rPr>
        <w:t xml:space="preserve">package </w:t>
      </w:r>
      <w:del w:id="530" w:author="2003" w:date="2023-04-21T17:52:00Z">
        <w:r>
          <w:rPr>
            <w:u w:val="single"/>
          </w:rPr>
          <w:delText xml:space="preserve">them </w:delText>
        </w:r>
      </w:del>
      <w:r>
        <w:rPr>
          <w:u w:val="single"/>
        </w:rPr>
        <w:t>for</w:t>
      </w:r>
      <w:ins w:id="531" w:author="2003" w:date="2023-04-21T17:52:00Z">
        <w:r>
          <w:rPr>
            <w:u w:val="single"/>
          </w:rPr>
          <w:t xml:space="preserve"> the</w:t>
        </w:r>
      </w:ins>
      <w:r>
        <w:rPr>
          <w:u w:val="single"/>
        </w:rPr>
        <w:t xml:space="preserve"> differential analysis of metabolomics data. The gene expression </w:t>
      </w:r>
      <w:del w:id="532" w:author="2003" w:date="2023-04-21T17:52:00Z">
        <w:r>
          <w:rPr>
            <w:u w:val="single"/>
          </w:rPr>
          <w:delText xml:space="preserve">matrix </w:delText>
        </w:r>
      </w:del>
      <w:r>
        <w:rPr>
          <w:u w:val="single"/>
        </w:rPr>
        <w:t xml:space="preserve">and feature quantification </w:t>
      </w:r>
      <w:del w:id="533" w:author="2003" w:date="2023-04-21T17:52:00Z">
        <w:r>
          <w:rPr>
            <w:u w:val="single"/>
          </w:rPr>
          <w:delText xml:space="preserve">matrix </w:delText>
        </w:r>
      </w:del>
      <w:ins w:id="534" w:author="2003" w:date="2023-04-21T17:52:00Z">
        <w:r>
          <w:rPr>
            <w:u w:val="single"/>
          </w:rPr>
          <w:t xml:space="preserve">matrices </w:t>
        </w:r>
      </w:ins>
      <w:r>
        <w:rPr>
          <w:u w:val="single"/>
        </w:rPr>
        <w:t xml:space="preserve">of LC-MS are similar, </w:t>
      </w:r>
      <w:ins w:id="535" w:author="2003" w:date="2023-04-21T17:52:00Z">
        <w:r>
          <w:rPr>
            <w:u w:val="single"/>
          </w:rPr>
          <w:t xml:space="preserve">and </w:t>
        </w:r>
      </w:ins>
      <w:r>
        <w:rPr>
          <w:u w:val="single"/>
        </w:rPr>
        <w:t xml:space="preserve">both have phenotypic variables (sample information) and dependent variables (gene expression or feature quantification values). </w:t>
      </w:r>
      <w:del w:id="536" w:author="2003" w:date="2023-04-21T17:52:00Z">
        <w:r>
          <w:rPr>
            <w:u w:val="single"/>
          </w:rPr>
          <w:delText xml:space="preserve">Our </w:delText>
        </w:r>
      </w:del>
      <w:ins w:id="537" w:author="2003" w:date="2023-04-21T17:52:00Z">
        <w:r>
          <w:rPr>
            <w:u w:val="single"/>
          </w:rPr>
          <w:t xml:space="preserve">The use of our </w:t>
        </w:r>
      </w:ins>
      <w:r>
        <w:rPr>
          <w:u w:val="single"/>
        </w:rPr>
        <w:t xml:space="preserve">method </w:t>
      </w:r>
      <w:del w:id="538" w:author="2003" w:date="2023-04-21T17:52:00Z">
        <w:r>
          <w:rPr>
            <w:u w:val="single"/>
          </w:rPr>
          <w:delText>can be</w:delText>
        </w:r>
      </w:del>
      <w:ins w:id="539" w:author="2003" w:date="2023-04-21T17:52:00Z">
        <w:r>
          <w:rPr>
            <w:u w:val="single"/>
          </w:rPr>
          <w:t>is</w:t>
        </w:r>
      </w:ins>
      <w:r>
        <w:rPr>
          <w:u w:val="single"/>
        </w:rPr>
        <w:t xml:space="preserve"> appropriate for </w:t>
      </w:r>
      <w:ins w:id="540" w:author="2003" w:date="2023-04-21T17:52:00Z">
        <w:r>
          <w:rPr>
            <w:u w:val="single"/>
          </w:rPr>
          <w:t xml:space="preserve">the </w:t>
        </w:r>
      </w:ins>
      <w:r>
        <w:rPr>
          <w:u w:val="single"/>
        </w:rPr>
        <w:t xml:space="preserve">statistical analysis of </w:t>
      </w:r>
      <w:ins w:id="541" w:author="2003" w:date="2023-04-21T17:52:00Z">
        <w:r>
          <w:rPr>
            <w:u w:val="single"/>
          </w:rPr>
          <w:t xml:space="preserve">the </w:t>
        </w:r>
      </w:ins>
      <w:r>
        <w:rPr>
          <w:u w:val="single"/>
        </w:rPr>
        <w:t>feature quantification of experimental designs</w:t>
      </w:r>
      <w:ins w:id="542" w:author="2003" w:date="2023-04-21T17:52:00Z">
        <w:r>
          <w:rPr>
            <w:u w:val="single"/>
          </w:rPr>
          <w:t>,</w:t>
        </w:r>
      </w:ins>
      <w:r>
        <w:rPr>
          <w:u w:val="single"/>
        </w:rPr>
        <w:t xml:space="preserve"> in which explanatory variables are factorial variables</w:t>
      </w:r>
      <w:ins w:id="543" w:author="2003" w:date="2023-04-21T17:52:00Z">
        <w:r>
          <w:rPr>
            <w:u w:val="single"/>
          </w:rPr>
          <w:t>,</w:t>
        </w:r>
      </w:ins>
      <w:r>
        <w:rPr>
          <w:u w:val="single"/>
        </w:rPr>
        <w:t xml:space="preserve"> and the design matrix is without an intercept [41].</w:t>
      </w:r>
    </w:p>
    <w:p>
      <w:pPr>
        <w:pStyle w:val="3"/>
        <w:spacing w:line="480" w:lineRule="auto"/>
        <w:jc w:val="both"/>
        <w:rPr>
          <w:u w:val="single"/>
        </w:rPr>
      </w:pPr>
      <w:r>
        <w:rPr>
          <w:b/>
          <w:bCs/>
          <w:u w:val="single"/>
        </w:rPr>
        <w:t>Data structure</w:t>
      </w:r>
      <w:r>
        <w:rPr>
          <w:u w:val="single"/>
        </w:rPr>
        <w:t xml:space="preserve">. MCnebula was primarily developed using the R S4 system of object-oriented programming. All data including ‘features’ annotation </w:t>
      </w:r>
      <w:del w:id="544" w:author="2003" w:date="2023-04-21T17:53:00Z">
        <w:r>
          <w:rPr>
            <w:u w:val="single"/>
          </w:rPr>
          <w:delText xml:space="preserve">data </w:delText>
        </w:r>
      </w:del>
      <w:r>
        <w:rPr>
          <w:u w:val="single"/>
        </w:rPr>
        <w:t xml:space="preserve">and visualization data </w:t>
      </w:r>
      <w:del w:id="545" w:author="2003" w:date="2023-04-21T17:53:00Z">
        <w:r>
          <w:rPr>
            <w:u w:val="single"/>
          </w:rPr>
          <w:delText xml:space="preserve">is </w:delText>
        </w:r>
      </w:del>
      <w:ins w:id="546" w:author="2003" w:date="2023-04-21T17:53:00Z">
        <w:r>
          <w:rPr>
            <w:u w:val="single"/>
          </w:rPr>
          <w:t xml:space="preserve">are </w:t>
        </w:r>
      </w:ins>
      <w:r>
        <w:rPr>
          <w:u w:val="single"/>
        </w:rPr>
        <w:t xml:space="preserve">stored in a single object (class ‘mcnebula’), </w:t>
      </w:r>
      <w:del w:id="547" w:author="2003" w:date="2023-04-21T17:53:00Z">
        <w:r>
          <w:rPr>
            <w:u w:val="single"/>
          </w:rPr>
          <w:delText xml:space="preserve">which </w:delText>
        </w:r>
      </w:del>
      <w:ins w:id="548" w:author="2003" w:date="2023-04-21T17:53:00Z">
        <w:r>
          <w:rPr>
            <w:u w:val="single"/>
          </w:rPr>
          <w:t xml:space="preserve">and this process </w:t>
        </w:r>
      </w:ins>
      <w:r>
        <w:rPr>
          <w:u w:val="single"/>
        </w:rPr>
        <w:t xml:space="preserve">simplifies the application, </w:t>
      </w:r>
      <w:del w:id="549" w:author="2003" w:date="2023-04-21T17:53:00Z">
        <w:r>
          <w:rPr>
            <w:u w:val="single"/>
          </w:rPr>
          <w:delText xml:space="preserve">makes </w:delText>
        </w:r>
      </w:del>
      <w:ins w:id="550" w:author="2003" w:date="2023-04-21T17:53:00Z">
        <w:r>
          <w:rPr>
            <w:u w:val="single"/>
          </w:rPr>
          <w:t xml:space="preserve">making </w:t>
        </w:r>
      </w:ins>
      <w:r>
        <w:rPr>
          <w:u w:val="single"/>
        </w:rPr>
        <w:t>data management and analysis easier to perform and repeat.</w:t>
      </w:r>
    </w:p>
    <w:p>
      <w:pPr>
        <w:pStyle w:val="3"/>
        <w:spacing w:line="480" w:lineRule="auto"/>
        <w:jc w:val="both"/>
        <w:rPr>
          <w:u w:val="single"/>
        </w:rPr>
      </w:pPr>
      <w:r>
        <w:rPr>
          <w:b/>
          <w:bCs/>
          <w:u w:val="single"/>
        </w:rPr>
        <w:t>Reporting system</w:t>
      </w:r>
      <w:r>
        <w:rPr>
          <w:u w:val="single"/>
        </w:rPr>
        <w:t>. MCnebula includes a reporting system that enables the analysis process to be</w:t>
      </w:r>
      <w:ins w:id="551" w:author="2003" w:date="2023-04-21T17:53:00Z">
        <w:r>
          <w:rPr>
            <w:u w:val="single"/>
          </w:rPr>
          <w:t xml:space="preserve"> exported</w:t>
        </w:r>
      </w:ins>
      <w:r>
        <w:rPr>
          <w:u w:val="single"/>
        </w:rPr>
        <w:t xml:space="preserve"> </w:t>
      </w:r>
      <w:del w:id="552" w:author="2003" w:date="2023-04-21T17:53:00Z">
        <w:r>
          <w:rPr>
            <w:u w:val="single"/>
          </w:rPr>
          <w:delText>output as a</w:delText>
        </w:r>
      </w:del>
      <w:ins w:id="553" w:author="2003" w:date="2023-04-21T17:53:00Z">
        <w:r>
          <w:rPr>
            <w:u w:val="single"/>
          </w:rPr>
          <w:t>in</w:t>
        </w:r>
      </w:ins>
      <w:r>
        <w:rPr>
          <w:u w:val="single"/>
        </w:rPr>
        <w:t xml:space="preserve"> PDF </w:t>
      </w:r>
      <w:del w:id="554" w:author="2003" w:date="2023-04-21T17:53:00Z">
        <w:r>
          <w:rPr>
            <w:u w:val="single"/>
          </w:rPr>
          <w:delText xml:space="preserve">document </w:delText>
        </w:r>
      </w:del>
      <w:r>
        <w:rPr>
          <w:u w:val="single"/>
        </w:rPr>
        <w:t>or in other formats. The reporting system is based on the ‘report’ data class, which stores each step of the analysis as a section and can be easily modified according to the user</w:t>
      </w:r>
      <w:del w:id="555" w:author="2003" w:date="2023-04-21T17:53:00Z">
        <w:r>
          <w:rPr>
            <w:u w:val="single"/>
          </w:rPr>
          <w:delText>’s</w:delText>
        </w:r>
      </w:del>
      <w:r>
        <w:rPr>
          <w:u w:val="single"/>
        </w:rPr>
        <w:t xml:space="preserve"> requirements. Furthermore, the ‘rmarkdown’ R package [43] </w:t>
      </w:r>
      <w:del w:id="556" w:author="2003" w:date="2023-04-21T17:54:00Z">
        <w:r>
          <w:rPr>
            <w:u w:val="single"/>
          </w:rPr>
          <w:delText xml:space="preserve">is </w:delText>
        </w:r>
      </w:del>
      <w:ins w:id="557" w:author="2003" w:date="2023-04-21T17:54:00Z">
        <w:r>
          <w:rPr>
            <w:u w:val="single"/>
          </w:rPr>
          <w:t xml:space="preserve">was </w:t>
        </w:r>
      </w:ins>
      <w:r>
        <w:rPr>
          <w:u w:val="single"/>
        </w:rPr>
        <w:t>incorporated in the reporting system to generate reports.</w:t>
      </w:r>
    </w:p>
    <w:p>
      <w:pPr>
        <w:pStyle w:val="3"/>
        <w:spacing w:line="480" w:lineRule="auto"/>
        <w:jc w:val="both"/>
        <w:rPr>
          <w:u w:val="single"/>
        </w:rPr>
      </w:pPr>
      <w:r>
        <w:rPr>
          <w:b/>
          <w:bCs/>
          <w:u w:val="single"/>
        </w:rPr>
        <w:t>Code Compatibility</w:t>
      </w:r>
      <w:r>
        <w:rPr>
          <w:u w:val="single"/>
        </w:rPr>
        <w:t xml:space="preserve">. MCnebula performs downstream analysis by extracting data from the pre-computed SIRIUS project, which is the primary data source for MCnebula 2. The SIRIUS software is continually updated and enhanced. From SIRIUS version 4 to version 5 (https://github.com/boecker-lab/sirius), the data structure and attribute names in the project directory have been modified. </w:t>
      </w:r>
      <w:del w:id="558" w:author="2003" w:date="2023-04-21T17:54:00Z">
        <w:r>
          <w:rPr>
            <w:u w:val="single"/>
          </w:rPr>
          <w:delText>To ensure that</w:delText>
        </w:r>
      </w:del>
      <w:ins w:id="559" w:author="2003" w:date="2023-04-21T17:54:00Z">
        <w:r>
          <w:rPr>
            <w:u w:val="single"/>
          </w:rPr>
          <w:t>The effect of other version problems on</w:t>
        </w:r>
      </w:ins>
      <w:r>
        <w:rPr>
          <w:u w:val="single"/>
        </w:rPr>
        <w:t xml:space="preserve"> MCnebula</w:t>
      </w:r>
      <w:del w:id="560" w:author="2003" w:date="2023-04-21T17:54:00Z">
        <w:r>
          <w:rPr>
            <w:u w:val="single"/>
          </w:rPr>
          <w:delText xml:space="preserve"> is not affected by version problems,</w:delText>
        </w:r>
      </w:del>
      <w:ins w:id="561" w:author="2003" w:date="2023-04-21T17:54:00Z">
        <w:r>
          <w:rPr>
            <w:u w:val="single"/>
          </w:rPr>
          <w:t xml:space="preserve"> was eliminated</w:t>
        </w:r>
      </w:ins>
      <w:r>
        <w:rPr>
          <w:u w:val="single"/>
        </w:rPr>
        <w:t xml:space="preserve"> </w:t>
      </w:r>
      <w:del w:id="562" w:author="2003" w:date="2023-04-21T17:54:00Z">
        <w:r>
          <w:rPr>
            <w:u w:val="single"/>
          </w:rPr>
          <w:delText>we have</w:delText>
        </w:r>
      </w:del>
      <w:ins w:id="563" w:author="2003" w:date="2023-04-21T17:54:00Z">
        <w:r>
          <w:rPr>
            <w:u w:val="single"/>
          </w:rPr>
          <w:t>by</w:t>
        </w:r>
      </w:ins>
      <w:r>
        <w:rPr>
          <w:u w:val="single"/>
        </w:rPr>
        <w:t xml:space="preserve"> </w:t>
      </w:r>
      <w:del w:id="564" w:author="2003" w:date="2023-04-21T17:54:00Z">
        <w:r>
          <w:rPr>
            <w:u w:val="single"/>
          </w:rPr>
          <w:delText xml:space="preserve">designed </w:delText>
        </w:r>
      </w:del>
      <w:ins w:id="565" w:author="2003" w:date="2023-04-21T17:54:00Z">
        <w:r>
          <w:rPr>
            <w:u w:val="single"/>
          </w:rPr>
          <w:t xml:space="preserve">designing </w:t>
        </w:r>
      </w:ins>
      <w:r>
        <w:rPr>
          <w:u w:val="single"/>
        </w:rPr>
        <w:t>its application programming interface (API) for various SIRIUS versions.</w:t>
      </w:r>
    </w:p>
    <w:bookmarkEnd w:id="5"/>
    <w:p>
      <w:pPr>
        <w:pStyle w:val="5"/>
        <w:spacing w:line="480" w:lineRule="auto"/>
        <w:jc w:val="both"/>
      </w:pPr>
      <w:bookmarkStart w:id="6" w:name="mcnebula-evaluation"/>
      <w:r>
        <w:t>MCnebula evaluation</w:t>
      </w:r>
    </w:p>
    <w:p>
      <w:pPr>
        <w:pStyle w:val="42"/>
        <w:spacing w:line="480" w:lineRule="auto"/>
        <w:jc w:val="both"/>
      </w:pPr>
      <w:r>
        <w:rPr>
          <w:b/>
          <w:bCs/>
        </w:rPr>
        <w:t>Spectra dataset for evaluation</w:t>
      </w:r>
      <w:r>
        <w:t>. T</w:t>
      </w:r>
      <w:del w:id="566" w:author="2003" w:date="2023-04-21T17:55:00Z">
        <w:r>
          <w:rPr/>
          <w:delText>o evaluate t</w:delText>
        </w:r>
      </w:del>
      <w:r>
        <w:t>he performance of MCnebula</w:t>
      </w:r>
      <w:del w:id="567" w:author="2003" w:date="2023-04-21T17:55:00Z">
        <w:r>
          <w:rPr/>
          <w:delText xml:space="preserve">, </w:delText>
        </w:r>
      </w:del>
      <w:ins w:id="568" w:author="2003" w:date="2023-04-21T17:55:00Z">
        <w:r>
          <w:rPr/>
          <w:t xml:space="preserve"> was evaluated using </w:t>
        </w:r>
      </w:ins>
      <w:r>
        <w:t xml:space="preserve">the spectra from the GNPS MS/MS library </w:t>
      </w:r>
      <w:del w:id="569" w:author="2003" w:date="2023-04-21T17:55:00Z">
        <w:r>
          <w:rPr/>
          <w:delText xml:space="preserve">was used </w:delText>
        </w:r>
      </w:del>
      <w:r>
        <w:t xml:space="preserve">(http://prime.psc.riken.jp/compms/msdial/main.html#MSP). </w:t>
      </w:r>
      <w:del w:id="570" w:author="2003" w:date="2023-04-21T17:55:00Z">
        <w:r>
          <w:rPr/>
          <w:delText>To prevent o</w:delText>
        </w:r>
      </w:del>
      <w:ins w:id="571" w:author="2003" w:date="2023-04-21T17:55:00Z">
        <w:r>
          <w:rPr/>
          <w:t>O</w:t>
        </w:r>
      </w:ins>
      <w:r>
        <w:t>verfitting during library match evaluation</w:t>
      </w:r>
      <w:ins w:id="572" w:author="2003" w:date="2023-04-21T17:55:00Z">
        <w:r>
          <w:rPr/>
          <w:t xml:space="preserve"> was prevented by adding</w:t>
        </w:r>
      </w:ins>
      <w:del w:id="573" w:author="2003" w:date="2023-04-21T17:55:00Z">
        <w:r>
          <w:rPr/>
          <w:delText>,</w:delText>
        </w:r>
      </w:del>
      <w:r>
        <w:t xml:space="preserve"> ‘noise’ </w:t>
      </w:r>
      <w:del w:id="574" w:author="2003" w:date="2023-04-21T17:55:00Z">
        <w:r>
          <w:rPr/>
          <w:delText xml:space="preserve">was added </w:delText>
        </w:r>
      </w:del>
      <w:r>
        <w:t>to the MS/MS spectra[44]. Two models of noise were simulated</w:t>
      </w:r>
      <w:del w:id="575" w:author="2003" w:date="2023-04-21T17:55:00Z">
        <w:r>
          <w:rPr/>
          <w:delText xml:space="preserve">: </w:delText>
        </w:r>
      </w:del>
      <w:ins w:id="576" w:author="2003" w:date="2023-04-21T17:55:00Z">
        <w:r>
          <w:rPr/>
          <w:t xml:space="preserve">, including </w:t>
        </w:r>
      </w:ins>
      <w:r>
        <w:t xml:space="preserve">medium </w:t>
      </w:r>
      <w:del w:id="577" w:author="2003" w:date="2023-04-21T17:55:00Z">
        <w:r>
          <w:rPr/>
          <w:delText xml:space="preserve">noise </w:delText>
        </w:r>
      </w:del>
      <w:r>
        <w:t>and high noise. The simulation involved a global mass shift, individual mass deviations, intensity variations, and additional ‘noise peaks.’ Isotope patterns were also simulated using the ‘get.isotopes.pattern’ function within the ‘rcdk’ R package[45]. The mass and abundance of isotopes were considered for the adduct type to increase or decrease exact mass. The ‘isotope peaks’ were merged into the MS</w:t>
      </w:r>
      <w:r>
        <w:rPr>
          <w:vertAlign w:val="superscript"/>
        </w:rPr>
        <w:t>1</w:t>
      </w:r>
      <w:r>
        <w:t xml:space="preserve"> list of compounds, and all spectra collections were formatted into mgf or csv file for the continuing MCnebula and benchmark analysis.</w:t>
      </w:r>
    </w:p>
    <w:p>
      <w:pPr>
        <w:pStyle w:val="3"/>
        <w:spacing w:line="480" w:lineRule="auto"/>
        <w:jc w:val="both"/>
      </w:pPr>
      <w:r>
        <w:rPr>
          <w:b/>
          <w:bCs/>
        </w:rPr>
        <w:t>Evaluation method.</w:t>
      </w:r>
      <w:r>
        <w:t xml:space="preserve"> MCnebula and benchmark workflow was conducted for all the three simulated datasets. SIRIUS 4 command-line interface </w:t>
      </w:r>
      <w:del w:id="578" w:author="2003" w:date="2023-04-21T17:56:00Z">
        <w:r>
          <w:rPr/>
          <w:delText xml:space="preserve">(CLI) </w:delText>
        </w:r>
      </w:del>
      <w:r>
        <w:t xml:space="preserve">(version 4.9.12) was applied for computation, and </w:t>
      </w:r>
      <w:del w:id="579" w:author="2003" w:date="2023-04-21T17:56:00Z">
        <w:r>
          <w:rPr/>
          <w:delText xml:space="preserve">filtered out </w:delText>
        </w:r>
      </w:del>
      <w:r>
        <w:t>MS/MS spectra with empty fragmentation peaks</w:t>
      </w:r>
      <w:ins w:id="580" w:author="2003" w:date="2023-04-21T17:56:00Z">
        <w:r>
          <w:rPr/>
          <w:t xml:space="preserve"> were filtered out</w:t>
        </w:r>
      </w:ins>
      <w:r>
        <w:t>. In total</w:t>
      </w:r>
      <w:ins w:id="581" w:author="2003" w:date="2023-04-21T17:56:00Z">
        <w:r>
          <w:rPr/>
          <w:t>,</w:t>
        </w:r>
      </w:ins>
      <w:r>
        <w:t xml:space="preserve"> 7</w:t>
      </w:r>
      <w:ins w:id="582" w:author="2003" w:date="2023-04-21T17:56:00Z">
        <w:r>
          <w:rPr/>
          <w:t>,</w:t>
        </w:r>
      </w:ins>
      <w:r>
        <w:t>524 out of 8</w:t>
      </w:r>
      <w:ins w:id="583" w:author="2003" w:date="2023-04-21T17:56:00Z">
        <w:r>
          <w:rPr/>
          <w:t>,</w:t>
        </w:r>
      </w:ins>
      <w:r>
        <w:t xml:space="preserve">782 compounds were left for evaluation. ClassyFire was used to assess the classification accuracy[24]. After </w:t>
      </w:r>
      <w:r>
        <w:rPr>
          <w:i w:val="0"/>
          <w:iCs w:val="0"/>
          <w:rPrChange w:id="584" w:author="2003" w:date="2023-04-21T17:56:00Z">
            <w:rPr>
              <w:i/>
              <w:iCs/>
            </w:rPr>
          </w:rPrChange>
        </w:rPr>
        <w:t>in</w:t>
      </w:r>
      <w:del w:id="585" w:author="2003" w:date="2023-04-21T17:56:00Z">
        <w:r>
          <w:rPr>
            <w:i w:val="0"/>
            <w:iCs w:val="0"/>
            <w:rPrChange w:id="586" w:author="2003" w:date="2023-04-21T17:56:00Z">
              <w:rPr>
                <w:i/>
                <w:iCs/>
              </w:rPr>
            </w:rPrChange>
          </w:rPr>
          <w:delText>-</w:delText>
        </w:r>
      </w:del>
      <w:ins w:id="587" w:author="2003" w:date="2023-04-21T17:56:00Z">
        <w:r>
          <w:rPr>
            <w:i w:val="0"/>
            <w:iCs w:val="0"/>
            <w:rPrChange w:id="588" w:author="2003" w:date="2023-04-21T17:56:00Z">
              <w:rPr>
                <w:i/>
                <w:iCs/>
              </w:rPr>
            </w:rPrChange>
          </w:rPr>
          <w:t xml:space="preserve"> </w:t>
        </w:r>
      </w:ins>
      <w:r>
        <w:rPr>
          <w:i w:val="0"/>
          <w:iCs w:val="0"/>
          <w:rPrChange w:id="589" w:author="2003" w:date="2023-04-21T17:56:00Z">
            <w:rPr>
              <w:i/>
              <w:iCs/>
            </w:rPr>
          </w:rPrChange>
        </w:rPr>
        <w:t>silico</w:t>
      </w:r>
      <w:r>
        <w:t xml:space="preserve"> annotation, </w:t>
      </w:r>
      <w:del w:id="590" w:author="2003" w:date="2023-04-21T17:56:00Z">
        <w:r>
          <w:rPr/>
          <w:delText xml:space="preserve">we obtained </w:delText>
        </w:r>
      </w:del>
      <w:r>
        <w:t>structure annotation, International Chemical Identifier Key (InChIKey), and other metadata of these compounds</w:t>
      </w:r>
      <w:ins w:id="591" w:author="2003" w:date="2023-04-21T17:56:00Z">
        <w:r>
          <w:rPr/>
          <w:t xml:space="preserve"> were obtained</w:t>
        </w:r>
      </w:ins>
      <w:r>
        <w:t xml:space="preserve">. Considering that ClassyFire only supports chemical identities </w:t>
      </w:r>
      <w:del w:id="592" w:author="2003" w:date="2023-04-21T17:56:00Z">
        <w:r>
          <w:rPr/>
          <w:delText xml:space="preserve">those </w:delText>
        </w:r>
      </w:del>
      <w:ins w:id="593" w:author="2003" w:date="2023-04-21T17:56:00Z">
        <w:r>
          <w:rPr/>
          <w:t xml:space="preserve">with </w:t>
        </w:r>
      </w:ins>
      <w:r>
        <w:t>structures</w:t>
      </w:r>
      <w:ins w:id="594" w:author="2003" w:date="2023-04-21T17:56:00Z">
        <w:r>
          <w:rPr/>
          <w:t xml:space="preserve"> that</w:t>
        </w:r>
      </w:ins>
      <w:r>
        <w:t xml:space="preserve"> have been classified in its server previously, </w:t>
      </w:r>
      <w:del w:id="595" w:author="2003" w:date="2023-04-21T17:57:00Z">
        <w:r>
          <w:rPr/>
          <w:delText xml:space="preserve">we used </w:delText>
        </w:r>
      </w:del>
      <w:r>
        <w:t xml:space="preserve">the first hash block of InChIKeys (InChIKey planar, which represents the molecular skeleton) </w:t>
      </w:r>
      <w:ins w:id="596" w:author="2003" w:date="2023-04-21T17:57:00Z">
        <w:r>
          <w:rPr/>
          <w:t xml:space="preserve">was used </w:t>
        </w:r>
      </w:ins>
      <w:r>
        <w:t xml:space="preserve">to query the PubChem </w:t>
      </w:r>
      <w:del w:id="597" w:author="2003" w:date="2023-04-21T17:55:00Z">
        <w:r>
          <w:rPr/>
          <w:delText>application programming interface (</w:delText>
        </w:r>
      </w:del>
      <w:r>
        <w:t>API</w:t>
      </w:r>
      <w:del w:id="598" w:author="2003" w:date="2023-04-21T17:55:00Z">
        <w:r>
          <w:rPr/>
          <w:delText>)</w:delText>
        </w:r>
      </w:del>
      <w:r>
        <w:t xml:space="preserve"> (https://pubchemdocs.ncbi.nlm.nih.gov/pug-rest) [46]. This</w:t>
      </w:r>
      <w:ins w:id="599" w:author="2003" w:date="2023-04-21T17:57:00Z">
        <w:r>
          <w:rPr/>
          <w:t xml:space="preserve"> process</w:t>
        </w:r>
      </w:ins>
      <w:r>
        <w:t xml:space="preserve"> provided us with all the possible InChIKeys of isomerism (stereo, isotopic substitution) [47]. </w:t>
      </w:r>
      <w:ins w:id="600" w:author="2003" w:date="2023-04-21T17:57:00Z">
        <w:r>
          <w:rPr/>
          <w:t>The</w:t>
        </w:r>
      </w:ins>
      <w:ins w:id="601" w:author="2003" w:date="2023-04-21T18:04:00Z">
        <w:r>
          <w:rPr/>
          <w:t xml:space="preserve"> </w:t>
        </w:r>
      </w:ins>
      <w:del w:id="602" w:author="2003" w:date="2023-04-21T18:04:00Z">
        <w:r>
          <w:rPr/>
          <w:delText xml:space="preserve">Classification </w:delText>
        </w:r>
      </w:del>
      <w:ins w:id="603" w:author="2003" w:date="2023-04-21T18:04:00Z">
        <w:r>
          <w:rPr/>
          <w:t xml:space="preserve">classification </w:t>
        </w:r>
      </w:ins>
      <w:r>
        <w:t>of small molecules depends on their molecular skeleton</w:t>
      </w:r>
      <w:del w:id="604" w:author="2003" w:date="2023-04-21T18:04:00Z">
        <w:r>
          <w:rPr/>
          <w:delText xml:space="preserve">, </w:delText>
        </w:r>
      </w:del>
      <w:ins w:id="605" w:author="2003" w:date="2023-04-21T18:04:00Z">
        <w:r>
          <w:rPr/>
          <w:t xml:space="preserve">. Hence, </w:t>
        </w:r>
      </w:ins>
      <w:del w:id="606" w:author="2003" w:date="2023-04-21T18:04:00Z">
        <w:r>
          <w:rPr/>
          <w:delText xml:space="preserve">so </w:delText>
        </w:r>
      </w:del>
      <w:r>
        <w:t xml:space="preserve">chemical identities that share the same InChIKey planar are identical in classification. The InChIKey list was imported into ClassyFire to obtain chemical classification. In </w:t>
      </w:r>
      <w:del w:id="607" w:author="2003" w:date="2023-04-21T18:04:00Z">
        <w:r>
          <w:rPr/>
          <w:delText xml:space="preserve">our </w:delText>
        </w:r>
      </w:del>
      <w:ins w:id="608" w:author="2003" w:date="2023-04-21T18:04:00Z">
        <w:r>
          <w:rPr/>
          <w:t xml:space="preserve">the </w:t>
        </w:r>
      </w:ins>
      <w:r>
        <w:t xml:space="preserve">R script, once any InChIKey of isomerism matched the classified data in the database, </w:t>
      </w:r>
      <w:del w:id="609" w:author="2003" w:date="2023-04-21T18:04:00Z">
        <w:r>
          <w:rPr/>
          <w:delText xml:space="preserve">we turned off </w:delText>
        </w:r>
      </w:del>
      <w:r>
        <w:t>the acquisition status for this molecular skeleton</w:t>
      </w:r>
      <w:ins w:id="610" w:author="2003" w:date="2023-04-21T18:04:00Z">
        <w:r>
          <w:rPr/>
          <w:t xml:space="preserve"> was turned off</w:t>
        </w:r>
      </w:ins>
      <w:r>
        <w:t xml:space="preserve">. </w:t>
      </w:r>
      <w:del w:id="611" w:author="2003" w:date="2023-04-21T18:04:00Z">
        <w:r>
          <w:rPr/>
          <w:delText>In the end</w:delText>
        </w:r>
      </w:del>
      <w:ins w:id="612" w:author="2003" w:date="2023-04-21T18:04:00Z">
        <w:r>
          <w:rPr/>
          <w:t>Finally</w:t>
        </w:r>
      </w:ins>
      <w:r>
        <w:t xml:space="preserve">, </w:t>
      </w:r>
      <w:del w:id="613" w:author="2003" w:date="2023-04-21T18:04:00Z">
        <w:r>
          <w:rPr/>
          <w:delText xml:space="preserve">we collated, integrated, and assigned </w:delText>
        </w:r>
      </w:del>
      <w:r>
        <w:t xml:space="preserve">all these chemical annotations </w:t>
      </w:r>
      <w:ins w:id="614" w:author="2003" w:date="2023-04-21T18:04:00Z">
        <w:r>
          <w:rPr/>
          <w:t xml:space="preserve">were collated, integrated, and assigned </w:t>
        </w:r>
      </w:ins>
      <w:r>
        <w:t>as standard reference.</w:t>
      </w:r>
    </w:p>
    <w:p>
      <w:pPr>
        <w:pStyle w:val="3"/>
        <w:spacing w:line="480" w:lineRule="auto"/>
        <w:jc w:val="both"/>
      </w:pPr>
      <w:del w:id="615" w:author="2003" w:date="2023-04-21T18:04:00Z">
        <w:r>
          <w:rPr/>
          <w:delText>Due to</w:delText>
        </w:r>
      </w:del>
      <w:ins w:id="616" w:author="2003" w:date="2023-04-21T18:04:00Z">
        <w:r>
          <w:rPr/>
          <w:t>Considering the</w:t>
        </w:r>
      </w:ins>
      <w:r>
        <w:t xml:space="preserve"> differences in algorithms and classified results, </w:t>
      </w:r>
      <w:del w:id="617" w:author="2003" w:date="2023-04-21T18:04:00Z">
        <w:r>
          <w:rPr/>
          <w:delText xml:space="preserve">we evaluated </w:delText>
        </w:r>
      </w:del>
      <w:r>
        <w:t xml:space="preserve">the MCnebula and benchmark methods </w:t>
      </w:r>
      <w:ins w:id="618" w:author="2003" w:date="2023-04-21T18:04:00Z">
        <w:r>
          <w:rPr/>
          <w:t xml:space="preserve">were evaluated </w:t>
        </w:r>
      </w:ins>
      <w:r>
        <w:t xml:space="preserve">separately. </w:t>
      </w:r>
      <w:del w:id="619" w:author="2003" w:date="2023-04-21T18:04:00Z">
        <w:r>
          <w:rPr/>
          <w:delText xml:space="preserve">Since </w:delText>
        </w:r>
      </w:del>
      <w:ins w:id="620" w:author="2003" w:date="2023-04-21T18:04:00Z">
        <w:r>
          <w:rPr/>
          <w:t xml:space="preserve">Given that </w:t>
        </w:r>
      </w:ins>
      <w:r>
        <w:t xml:space="preserve">sub-structural classification was not available for the benchmark method, </w:t>
      </w:r>
      <w:del w:id="621" w:author="2003" w:date="2023-04-21T18:05:00Z">
        <w:r>
          <w:rPr/>
          <w:delText xml:space="preserve">we excluded </w:delText>
        </w:r>
      </w:del>
      <w:r>
        <w:t xml:space="preserve">these classes </w:t>
      </w:r>
      <w:ins w:id="622" w:author="2003" w:date="2023-04-21T18:05:00Z">
        <w:r>
          <w:rPr/>
          <w:t xml:space="preserve">were excluded </w:t>
        </w:r>
      </w:ins>
      <w:r>
        <w:t xml:space="preserve">during the evaluation analysis. Nevertheless, some compounds within the remaining classes may still be classified into sub-structural classes. </w:t>
      </w:r>
      <w:del w:id="623" w:author="2003" w:date="2023-04-21T18:05:00Z">
        <w:r>
          <w:rPr/>
          <w:delText>We assigned t</w:delText>
        </w:r>
      </w:del>
      <w:ins w:id="624" w:author="2003" w:date="2023-04-21T18:05:00Z">
        <w:r>
          <w:rPr/>
          <w:t>T</w:t>
        </w:r>
      </w:ins>
      <w:r>
        <w:t>hree levels</w:t>
      </w:r>
      <w:ins w:id="625" w:author="2003" w:date="2023-04-21T18:05:00Z">
        <w:r>
          <w:rPr/>
          <w:t xml:space="preserve"> were assigned</w:t>
        </w:r>
      </w:ins>
      <w:r>
        <w:t xml:space="preserve"> for evaluation</w:t>
      </w:r>
      <w:del w:id="626" w:author="2003" w:date="2023-04-21T18:05:00Z">
        <w:r>
          <w:rPr/>
          <w:delText xml:space="preserve">: </w:delText>
        </w:r>
      </w:del>
      <w:ins w:id="627" w:author="2003" w:date="2023-04-21T18:05:00Z">
        <w:r>
          <w:rPr/>
          <w:t xml:space="preserve">, including </w:t>
        </w:r>
      </w:ins>
      <w:r>
        <w:t>‘True,’ ‘Latent,’ and ‘False.’ ‘True’ indicated that the classified classes were consistent with those of ClassyFire. ‘Latent’ indicated that the classified classes were not consistent with ClassyFire, but their parent classes at the ‘class’ level were consistent. ‘False’ indicated that the classified classes were completely inconsistent with ClassyFire. Then, the true positive (TP) was assigned as: ‘True’ + ‘Latent’</w:t>
      </w:r>
      <w:del w:id="628" w:author="2003" w:date="2023-04-21T18:05:00Z">
        <w:r>
          <w:rPr/>
          <w:delText xml:space="preserve">; </w:delText>
        </w:r>
      </w:del>
      <w:ins w:id="629" w:author="2003" w:date="2023-04-21T18:05:00Z">
        <w:r>
          <w:rPr/>
          <w:t xml:space="preserve">, while </w:t>
        </w:r>
      </w:ins>
      <w:r>
        <w:t>the false positive (FP) was assigned as ‘False’.</w:t>
      </w:r>
    </w:p>
    <w:p>
      <w:pPr>
        <w:pStyle w:val="3"/>
        <w:spacing w:line="480" w:lineRule="auto"/>
        <w:jc w:val="both"/>
      </w:pPr>
      <w:r>
        <w:t>T</w:t>
      </w:r>
      <w:del w:id="630" w:author="2003" w:date="2023-04-21T18:05:00Z">
        <w:r>
          <w:rPr/>
          <w:delText>o evaluate t</w:delText>
        </w:r>
      </w:del>
      <w:r>
        <w:t>he identification of classes or structures</w:t>
      </w:r>
      <w:ins w:id="631" w:author="2003" w:date="2023-04-21T18:05:00Z">
        <w:r>
          <w:rPr/>
          <w:t xml:space="preserve"> was evaluated </w:t>
        </w:r>
      </w:ins>
      <w:del w:id="632" w:author="2003" w:date="2023-04-21T18:05:00Z">
        <w:r>
          <w:rPr/>
          <w:delText>, we</w:delText>
        </w:r>
      </w:del>
      <w:ins w:id="633" w:author="2003" w:date="2023-04-21T18:05:00Z">
        <w:r>
          <w:rPr/>
          <w:t>by</w:t>
        </w:r>
      </w:ins>
      <w:r>
        <w:t xml:space="preserve"> </w:t>
      </w:r>
      <w:del w:id="634" w:author="2003" w:date="2023-04-21T18:05:00Z">
        <w:r>
          <w:rPr/>
          <w:delText xml:space="preserve">merged </w:delText>
        </w:r>
      </w:del>
      <w:ins w:id="635" w:author="2003" w:date="2023-04-21T18:05:00Z">
        <w:r>
          <w:rPr/>
          <w:t xml:space="preserve">merging </w:t>
        </w:r>
      </w:ins>
      <w:r>
        <w:t xml:space="preserve">the results with a standard reference by InChIKey planar. For the evaluation of chemical structure identification, </w:t>
      </w:r>
      <w:del w:id="636" w:author="2003" w:date="2023-04-21T18:05:00Z">
        <w:r>
          <w:rPr/>
          <w:delText xml:space="preserve">we considered </w:delText>
        </w:r>
      </w:del>
      <w:r>
        <w:t xml:space="preserve">a structure </w:t>
      </w:r>
      <w:ins w:id="637" w:author="2003" w:date="2023-04-21T18:05:00Z">
        <w:r>
          <w:rPr/>
          <w:t xml:space="preserve">was considered </w:t>
        </w:r>
      </w:ins>
      <w:r>
        <w:t xml:space="preserve">as ‘True’ if it matched the chemical structure identified by InChIKey planar. However, this evaluation neglected stereochemistry </w:t>
      </w:r>
      <w:del w:id="638" w:author="2003" w:date="2023-04-21T18:06:00Z">
        <w:r>
          <w:rPr/>
          <w:delText>due to</w:delText>
        </w:r>
      </w:del>
      <w:ins w:id="639" w:author="2003" w:date="2023-04-21T18:06:00Z">
        <w:r>
          <w:rPr/>
          <w:t>because of</w:t>
        </w:r>
      </w:ins>
      <w:r>
        <w:t xml:space="preserve"> the limit of LC-MS/MS detection.</w:t>
      </w:r>
    </w:p>
    <w:bookmarkEnd w:id="6"/>
    <w:p>
      <w:pPr>
        <w:pStyle w:val="5"/>
        <w:spacing w:line="480" w:lineRule="auto"/>
        <w:jc w:val="both"/>
        <w:rPr>
          <w:u w:val="single"/>
        </w:rPr>
      </w:pPr>
      <w:bookmarkStart w:id="7" w:name="other-information"/>
      <w:r>
        <w:rPr>
          <w:u w:val="single"/>
        </w:rPr>
        <w:t>Other information</w:t>
      </w:r>
    </w:p>
    <w:p>
      <w:pPr>
        <w:pStyle w:val="42"/>
        <w:spacing w:line="480" w:lineRule="auto"/>
        <w:jc w:val="both"/>
        <w:rPr>
          <w:u w:val="single"/>
        </w:rPr>
      </w:pPr>
      <w:r>
        <w:rPr>
          <w:u w:val="single"/>
        </w:rPr>
        <w:t>More methodological details regarding the MCnebula assessment, handling of samples in the study (serum and phytochemicals), data processing, and acquisition of available data and codes are documented in the supplemental file.</w:t>
      </w:r>
    </w:p>
    <w:bookmarkEnd w:id="3"/>
    <w:bookmarkEnd w:id="7"/>
    <w:p>
      <w:pPr>
        <w:pStyle w:val="4"/>
        <w:spacing w:line="480" w:lineRule="auto"/>
        <w:jc w:val="both"/>
      </w:pPr>
      <w:r>
        <w:t>Results and discussion</w:t>
      </w:r>
    </w:p>
    <w:p>
      <w:pPr>
        <w:pStyle w:val="5"/>
        <w:spacing w:line="480" w:lineRule="auto"/>
        <w:jc w:val="both"/>
      </w:pPr>
      <w:bookmarkStart w:id="8" w:name="results"/>
      <w:r>
        <w:t>Results</w:t>
      </w:r>
    </w:p>
    <w:p>
      <w:pPr>
        <w:pStyle w:val="6"/>
        <w:spacing w:line="480" w:lineRule="auto"/>
        <w:jc w:val="both"/>
        <w:rPr>
          <w:u w:val="single"/>
        </w:rPr>
      </w:pPr>
      <w:bookmarkStart w:id="9" w:name="overview"/>
      <w:r>
        <w:rPr>
          <w:u w:val="single"/>
        </w:rPr>
        <w:t>Overview</w:t>
      </w:r>
    </w:p>
    <w:p>
      <w:pPr>
        <w:pStyle w:val="42"/>
        <w:spacing w:line="480" w:lineRule="auto"/>
        <w:jc w:val="both"/>
        <w:rPr>
          <w:u w:val="single"/>
        </w:rPr>
      </w:pPr>
      <w:r>
        <w:rPr>
          <w:u w:val="single"/>
        </w:rPr>
        <w:t xml:space="preserve">The MCnebula workflow was dedicated </w:t>
      </w:r>
      <w:del w:id="640" w:author="2003" w:date="2023-04-21T18:06:00Z">
        <w:r>
          <w:rPr>
            <w:u w:val="single"/>
          </w:rPr>
          <w:delText xml:space="preserve">to </w:delText>
        </w:r>
      </w:del>
      <w:ins w:id="641" w:author="2003" w:date="2023-04-21T18:06:00Z">
        <w:r>
          <w:rPr>
            <w:u w:val="single"/>
          </w:rPr>
          <w:t xml:space="preserve">for the </w:t>
        </w:r>
      </w:ins>
      <w:del w:id="642" w:author="2003" w:date="2023-04-21T18:06:00Z">
        <w:r>
          <w:rPr>
            <w:u w:val="single"/>
          </w:rPr>
          <w:delText xml:space="preserve">analyzing </w:delText>
        </w:r>
      </w:del>
      <w:ins w:id="643" w:author="2003" w:date="2023-04-21T18:06:00Z">
        <w:r>
          <w:rPr>
            <w:u w:val="single"/>
          </w:rPr>
          <w:t xml:space="preserve">analysis of </w:t>
        </w:r>
      </w:ins>
      <w:r>
        <w:rPr>
          <w:u w:val="single"/>
        </w:rPr>
        <w:t xml:space="preserve">LC-MS/MS datasets </w:t>
      </w:r>
      <w:del w:id="644" w:author="2003" w:date="2023-04-21T18:06:00Z">
        <w:r>
          <w:rPr>
            <w:u w:val="single"/>
          </w:rPr>
          <w:delText>from the beginning, i.e. </w:delText>
        </w:r>
      </w:del>
      <w:r>
        <w:rPr>
          <w:u w:val="single"/>
        </w:rPr>
        <w:t>starting from the raw data obtained from the sample and going through the various stages of analysis to obtain a complete analysis report (Fig. 2). The analysis process followed the general MCnebula analysis templates</w:t>
      </w:r>
      <w:del w:id="645" w:author="2003" w:date="2023-04-21T18:06:00Z">
        <w:r>
          <w:rPr>
            <w:u w:val="single"/>
          </w:rPr>
          <w:delText>,</w:delText>
        </w:r>
      </w:del>
      <w:r>
        <w:rPr>
          <w:u w:val="single"/>
        </w:rPr>
        <w:t xml:space="preserve"> from filtering </w:t>
      </w:r>
      <w:ins w:id="646" w:author="2003" w:date="2023-04-21T18:06:00Z">
        <w:r>
          <w:rPr>
            <w:u w:val="single"/>
          </w:rPr>
          <w:t xml:space="preserve">the </w:t>
        </w:r>
      </w:ins>
      <w:r>
        <w:rPr>
          <w:u w:val="single"/>
        </w:rPr>
        <w:t xml:space="preserve">candidates of chemical formula, structural formulae, </w:t>
      </w:r>
      <w:ins w:id="647" w:author="2003" w:date="2023-04-21T18:06:00Z">
        <w:r>
          <w:rPr>
            <w:u w:val="single"/>
          </w:rPr>
          <w:t xml:space="preserve">and </w:t>
        </w:r>
      </w:ins>
      <w:r>
        <w:rPr>
          <w:u w:val="single"/>
        </w:rPr>
        <w:t>chemical classes</w:t>
      </w:r>
      <w:del w:id="648" w:author="2003" w:date="2023-04-21T18:06:00Z">
        <w:r>
          <w:rPr>
            <w:u w:val="single"/>
          </w:rPr>
          <w:delText xml:space="preserve">, </w:delText>
        </w:r>
      </w:del>
      <w:ins w:id="649" w:author="2003" w:date="2023-04-21T18:06:00Z">
        <w:r>
          <w:rPr>
            <w:u w:val="single"/>
          </w:rPr>
          <w:t xml:space="preserve"> until </w:t>
        </w:r>
      </w:ins>
      <w:del w:id="650" w:author="2003" w:date="2023-04-21T18:06:00Z">
        <w:r>
          <w:rPr>
            <w:u w:val="single"/>
          </w:rPr>
          <w:delText xml:space="preserve">to </w:delText>
        </w:r>
      </w:del>
      <w:ins w:id="651" w:author="2003" w:date="2023-04-21T18:06:00Z">
        <w:r>
          <w:rPr>
            <w:u w:val="single"/>
          </w:rPr>
          <w:t xml:space="preserve">the </w:t>
        </w:r>
      </w:ins>
      <w:del w:id="652" w:author="2003" w:date="2023-04-21T18:06:00Z">
        <w:r>
          <w:rPr>
            <w:u w:val="single"/>
          </w:rPr>
          <w:delText xml:space="preserve">creating </w:delText>
        </w:r>
      </w:del>
      <w:ins w:id="653" w:author="2003" w:date="2023-04-21T18:06:00Z">
        <w:r>
          <w:rPr>
            <w:u w:val="single"/>
          </w:rPr>
          <w:t xml:space="preserve">creation of </w:t>
        </w:r>
      </w:ins>
      <w:r>
        <w:rPr>
          <w:u w:val="single"/>
        </w:rPr>
        <w:t>visual Nebulae</w:t>
      </w:r>
      <w:del w:id="654" w:author="2003" w:date="2023-04-21T18:06:00Z">
        <w:r>
          <w:rPr>
            <w:u w:val="single"/>
          </w:rPr>
          <w:delText xml:space="preserve">; </w:delText>
        </w:r>
      </w:del>
      <w:ins w:id="655" w:author="2003" w:date="2023-04-21T18:06:00Z">
        <w:r>
          <w:rPr>
            <w:u w:val="single"/>
          </w:rPr>
          <w:t xml:space="preserve">. </w:t>
        </w:r>
      </w:ins>
      <w:del w:id="656" w:author="2003" w:date="2023-04-21T18:06:00Z">
        <w:r>
          <w:rPr>
            <w:u w:val="single"/>
          </w:rPr>
          <w:delText xml:space="preserve">it </w:delText>
        </w:r>
      </w:del>
      <w:ins w:id="657" w:author="2003" w:date="2023-04-21T18:06:00Z">
        <w:r>
          <w:rPr>
            <w:u w:val="single"/>
          </w:rPr>
          <w:t xml:space="preserve">It </w:t>
        </w:r>
      </w:ins>
      <w:r>
        <w:rPr>
          <w:u w:val="single"/>
        </w:rPr>
        <w:t>also allowed for custom advanced analysis</w:t>
      </w:r>
      <w:del w:id="658" w:author="2003" w:date="2023-04-21T18:06:00Z">
        <w:r>
          <w:rPr>
            <w:u w:val="single"/>
          </w:rPr>
          <w:delText>,</w:delText>
        </w:r>
      </w:del>
      <w:r>
        <w:rPr>
          <w:u w:val="single"/>
        </w:rPr>
        <w:t xml:space="preserve"> with the help of chemical class focused Nebulae</w:t>
      </w:r>
      <w:del w:id="659" w:author="2003" w:date="2023-04-21T18:06:00Z">
        <w:r>
          <w:rPr>
            <w:u w:val="single"/>
          </w:rPr>
          <w:delText>,</w:delText>
        </w:r>
      </w:del>
      <w:r>
        <w:rPr>
          <w:u w:val="single"/>
        </w:rPr>
        <w:t xml:space="preserve"> to perform statistic</w:t>
      </w:r>
      <w:ins w:id="660" w:author="2003" w:date="2023-04-21T18:06:00Z">
        <w:r>
          <w:rPr>
            <w:u w:val="single"/>
          </w:rPr>
          <w:t>al</w:t>
        </w:r>
      </w:ins>
      <w:r>
        <w:rPr>
          <w:u w:val="single"/>
        </w:rPr>
        <w:t xml:space="preserve"> analysis, feature</w:t>
      </w:r>
      <w:del w:id="661" w:author="2003" w:date="2023-04-21T18:06:00Z">
        <w:r>
          <w:rPr>
            <w:u w:val="single"/>
          </w:rPr>
          <w:delText>s</w:delText>
        </w:r>
      </w:del>
      <w:r>
        <w:rPr>
          <w:u w:val="single"/>
        </w:rPr>
        <w:t xml:space="preserve"> selection, focus on critical metabolites (compounds) and their structural characteristics, pathway enrichment, </w:t>
      </w:r>
      <w:ins w:id="662" w:author="2003" w:date="2023-04-21T18:07:00Z">
        <w:r>
          <w:rPr>
            <w:u w:val="single"/>
          </w:rPr>
          <w:t xml:space="preserve">and </w:t>
        </w:r>
      </w:ins>
      <w:r>
        <w:rPr>
          <w:u w:val="single"/>
        </w:rPr>
        <w:t>querying compound synonyms</w:t>
      </w:r>
      <w:del w:id="663" w:author="2003" w:date="2023-04-21T18:07:00Z">
        <w:r>
          <w:rPr>
            <w:u w:val="single"/>
          </w:rPr>
          <w:delText>, etc</w:delText>
        </w:r>
      </w:del>
      <w:r>
        <w:rPr>
          <w:u w:val="single"/>
        </w:rPr>
        <w:t xml:space="preserve">. </w:t>
      </w:r>
      <w:del w:id="664" w:author="2003" w:date="2023-04-21T18:07:00Z">
        <w:r>
          <w:rPr>
            <w:u w:val="single"/>
          </w:rPr>
          <w:delText xml:space="preserve">We evaluated </w:delText>
        </w:r>
      </w:del>
      <w:ins w:id="665" w:author="2003" w:date="2023-04-21T18:07:00Z">
        <w:r>
          <w:rPr>
            <w:u w:val="single"/>
          </w:rPr>
          <w:t xml:space="preserve">The </w:t>
        </w:r>
      </w:ins>
      <w:r>
        <w:rPr>
          <w:u w:val="single"/>
        </w:rPr>
        <w:t>workflow of MCnebula in function with other popular public available methods</w:t>
      </w:r>
      <w:ins w:id="666" w:author="2003" w:date="2023-04-21T18:07:00Z">
        <w:r>
          <w:rPr>
            <w:u w:val="single"/>
          </w:rPr>
          <w:t xml:space="preserve"> was also evaluated</w:t>
        </w:r>
      </w:ins>
      <w:r>
        <w:rPr>
          <w:u w:val="single"/>
        </w:rPr>
        <w:t>. In terms of the evaluation of our chosen indicators</w:t>
      </w:r>
      <w:ins w:id="667" w:author="2003" w:date="2023-04-21T18:07:00Z">
        <w:r>
          <w:rPr>
            <w:u w:val="single"/>
          </w:rPr>
          <w:t>,</w:t>
        </w:r>
      </w:ins>
      <w:r>
        <w:rPr>
          <w:u w:val="single"/>
        </w:rPr>
        <w:t xml:space="preserve"> which cover identification</w:t>
      </w:r>
      <w:del w:id="668" w:author="2003" w:date="2023-04-21T18:07:00Z">
        <w:r>
          <w:rPr>
            <w:u w:val="single"/>
          </w:rPr>
          <w:delText xml:space="preserve">, </w:delText>
        </w:r>
      </w:del>
      <w:ins w:id="669" w:author="2003" w:date="2023-04-21T18:07:00Z">
        <w:r>
          <w:rPr>
            <w:u w:val="single"/>
          </w:rPr>
          <w:t xml:space="preserve"> and </w:t>
        </w:r>
      </w:ins>
      <w:del w:id="670" w:author="2003" w:date="2023-04-21T18:07:00Z">
        <w:r>
          <w:rPr>
            <w:u w:val="single"/>
          </w:rPr>
          <w:delText>classifying</w:delText>
        </w:r>
      </w:del>
      <w:ins w:id="671" w:author="2003" w:date="2023-04-21T18:07:00Z">
        <w:r>
          <w:rPr>
            <w:u w:val="single"/>
          </w:rPr>
          <w:t>classification</w:t>
        </w:r>
      </w:ins>
      <w:del w:id="672" w:author="2003" w:date="2023-04-21T18:07:00Z">
        <w:r>
          <w:rPr>
            <w:u w:val="single"/>
          </w:rPr>
          <w:delText>, etc.</w:delText>
        </w:r>
      </w:del>
      <w:r>
        <w:rPr>
          <w:u w:val="single"/>
        </w:rPr>
        <w:t>, MCnebula has a wider scope of applicability</w:t>
      </w:r>
      <w:del w:id="673" w:author="2003" w:date="2023-04-21T18:07:00Z">
        <w:r>
          <w:rPr>
            <w:u w:val="single"/>
          </w:rPr>
          <w:delText>.</w:delText>
        </w:r>
      </w:del>
      <w:r>
        <w:rPr>
          <w:u w:val="single"/>
        </w:rPr>
        <w:t xml:space="preserve"> (Tab. S1)</w:t>
      </w:r>
      <w:ins w:id="674" w:author="2003" w:date="2023-04-21T18:07:00Z">
        <w:r>
          <w:rPr>
            <w:u w:val="single"/>
          </w:rPr>
          <w:t>.</w:t>
        </w:r>
      </w:ins>
    </w:p>
    <w:bookmarkEnd w:id="9"/>
    <w:p>
      <w:pPr>
        <w:pStyle w:val="6"/>
        <w:spacing w:line="480" w:lineRule="auto"/>
        <w:jc w:val="both"/>
      </w:pPr>
      <w:bookmarkStart w:id="10" w:name="method-evaluation"/>
      <w:r>
        <w:t>Method evaluation</w:t>
      </w:r>
    </w:p>
    <w:p>
      <w:pPr>
        <w:pStyle w:val="42"/>
        <w:spacing w:line="480" w:lineRule="auto"/>
        <w:jc w:val="both"/>
      </w:pPr>
      <w:r>
        <w:rPr>
          <w:b/>
          <w:bCs/>
        </w:rPr>
        <w:t>Classified accuracy.</w:t>
      </w:r>
      <w:r>
        <w:t xml:space="preserve"> </w:t>
      </w:r>
      <w:del w:id="675" w:author="2003" w:date="2023-04-21T18:07:00Z">
        <w:r>
          <w:rPr/>
          <w:delText>We used a</w:delText>
        </w:r>
      </w:del>
      <w:ins w:id="676" w:author="2003" w:date="2023-04-21T18:07:00Z">
        <w:r>
          <w:rPr/>
          <w:t>A</w:t>
        </w:r>
      </w:ins>
      <w:r>
        <w:t xml:space="preserve"> public</w:t>
      </w:r>
      <w:ins w:id="677" w:author="2003" w:date="2023-04-21T18:07:00Z">
        <w:r>
          <w:rPr/>
          <w:t>ly</w:t>
        </w:r>
      </w:ins>
      <w:r>
        <w:t xml:space="preserve"> available reference spectral library </w:t>
      </w:r>
      <w:ins w:id="678" w:author="2003" w:date="2023-04-21T18:07:00Z">
        <w:r>
          <w:rPr/>
          <w:t xml:space="preserve">was used </w:t>
        </w:r>
      </w:ins>
      <w:r>
        <w:t xml:space="preserve">to assess the accuracy of </w:t>
      </w:r>
      <w:del w:id="679" w:author="2003" w:date="2023-04-21T18:07:00Z">
        <w:r>
          <w:rPr/>
          <w:delText xml:space="preserve">classifying </w:delText>
        </w:r>
      </w:del>
      <w:ins w:id="680" w:author="2003" w:date="2023-04-21T18:07:00Z">
        <w:r>
          <w:rPr/>
          <w:t xml:space="preserve">classification </w:t>
        </w:r>
      </w:ins>
      <w:r>
        <w:t xml:space="preserve">by MCnebula. The direct use of such a reference spectral library may lead to over-fitting during the evaluation. </w:t>
      </w:r>
      <w:del w:id="681" w:author="2003" w:date="2023-04-21T18:07:00Z">
        <w:r>
          <w:rPr/>
          <w:delText>We have taken the approach of simulating n</w:delText>
        </w:r>
      </w:del>
      <w:ins w:id="682" w:author="2003" w:date="2023-04-21T18:08:00Z">
        <w:r>
          <w:rPr/>
          <w:t>N</w:t>
        </w:r>
      </w:ins>
      <w:r>
        <w:t>oise</w:t>
      </w:r>
      <w:ins w:id="683" w:author="2003" w:date="2023-04-21T18:08:00Z">
        <w:r>
          <w:rPr/>
          <w:t xml:space="preserve"> was simulated</w:t>
        </w:r>
      </w:ins>
      <w:r>
        <w:t xml:space="preserve"> to eliminate this consequence. </w:t>
      </w:r>
      <w:del w:id="684" w:author="2003" w:date="2023-04-21T18:08:00Z">
        <w:r>
          <w:rPr/>
          <w:delText xml:space="preserve">Simulating </w:delText>
        </w:r>
      </w:del>
      <w:ins w:id="685" w:author="2003" w:date="2023-04-21T18:08:00Z">
        <w:r>
          <w:rPr/>
          <w:t xml:space="preserve">Simulation of </w:t>
        </w:r>
      </w:ins>
      <w:r>
        <w:t xml:space="preserve">noise, </w:t>
      </w:r>
      <w:del w:id="686" w:author="2003" w:date="2023-04-21T18:08:00Z">
        <w:r>
          <w:rPr/>
          <w:delText>i.e.,</w:delText>
        </w:r>
      </w:del>
      <w:ins w:id="687" w:author="2003" w:date="2023-04-21T18:08:00Z">
        <w:r>
          <w:rPr/>
          <w:t>which involves the</w:t>
        </w:r>
      </w:ins>
      <w:r>
        <w:t xml:space="preserve"> </w:t>
      </w:r>
      <w:del w:id="688" w:author="2003" w:date="2023-04-21T18:08:00Z">
        <w:r>
          <w:rPr/>
          <w:delText xml:space="preserve">adding </w:delText>
        </w:r>
      </w:del>
      <w:ins w:id="689" w:author="2003" w:date="2023-04-21T18:08:00Z">
        <w:r>
          <w:rPr/>
          <w:t xml:space="preserve">addition of </w:t>
        </w:r>
      </w:ins>
      <w:r>
        <w:t>invalid noisy data to the reference spectrum or numerically shifting the existing data, also simulates data acquisition similar to a real scenario</w:t>
      </w:r>
      <w:del w:id="690" w:author="2003" w:date="2023-04-21T18:08:00Z">
        <w:r>
          <w:rPr/>
          <w:delText xml:space="preserve">: </w:delText>
        </w:r>
      </w:del>
      <w:ins w:id="691" w:author="2003" w:date="2023-04-21T18:08:00Z">
        <w:r>
          <w:rPr/>
          <w:t xml:space="preserve">. </w:t>
        </w:r>
      </w:ins>
      <w:del w:id="692" w:author="2003" w:date="2023-04-21T18:08:00Z">
        <w:r>
          <w:rPr/>
          <w:delText>due to</w:delText>
        </w:r>
      </w:del>
      <w:ins w:id="693" w:author="2003" w:date="2023-04-21T18:08:00Z">
        <w:r>
          <w:rPr/>
          <w:t>Considering</w:t>
        </w:r>
      </w:ins>
      <w:r>
        <w:t xml:space="preserve"> the different acquisition conditions, the spectral data in the real case will be </w:t>
      </w:r>
      <w:del w:id="694" w:author="2003" w:date="2023-04-21T18:08:00Z">
        <w:r>
          <w:rPr/>
          <w:delText xml:space="preserve">more noisy </w:delText>
        </w:r>
      </w:del>
      <w:ins w:id="695" w:author="2003" w:date="2023-04-21T18:08:00Z">
        <w:r>
          <w:rPr/>
          <w:t xml:space="preserve">noisier </w:t>
        </w:r>
      </w:ins>
      <w:r>
        <w:t xml:space="preserve">compared </w:t>
      </w:r>
      <w:del w:id="696" w:author="2003" w:date="2023-04-21T18:08:00Z">
        <w:r>
          <w:rPr/>
          <w:delText xml:space="preserve">to </w:delText>
        </w:r>
      </w:del>
      <w:ins w:id="697" w:author="2003" w:date="2023-04-21T18:08:00Z">
        <w:r>
          <w:rPr/>
          <w:t xml:space="preserve">with </w:t>
        </w:r>
      </w:ins>
      <w:r>
        <w:t xml:space="preserve">the reference spectrum. By adding noise to the reference spectral library, </w:t>
      </w:r>
      <w:del w:id="698" w:author="2003" w:date="2023-04-21T18:09:00Z">
        <w:r>
          <w:rPr/>
          <w:delText xml:space="preserve">we now have </w:delText>
        </w:r>
      </w:del>
      <w:r>
        <w:t xml:space="preserve">three datasets </w:t>
      </w:r>
      <w:ins w:id="699" w:author="2003" w:date="2023-04-21T18:09:00Z">
        <w:r>
          <w:rPr/>
          <w:t xml:space="preserve">become available </w:t>
        </w:r>
      </w:ins>
      <w:r>
        <w:t>for evaluation (origin, medium noise</w:t>
      </w:r>
      <w:ins w:id="700" w:author="2003" w:date="2023-04-21T18:09:00Z">
        <w:r>
          <w:rPr/>
          <w:t>,</w:t>
        </w:r>
      </w:ins>
      <w:r>
        <w:t xml:space="preserve"> and high noise dataset</w:t>
      </w:r>
      <w:del w:id="701" w:author="2003" w:date="2023-04-21T18:09:00Z">
        <w:r>
          <w:rPr/>
          <w:delText>) (</w:delText>
        </w:r>
      </w:del>
      <w:ins w:id="702" w:author="2003" w:date="2023-04-21T18:09:00Z">
        <w:r>
          <w:rPr/>
          <w:t xml:space="preserve">; </w:t>
        </w:r>
      </w:ins>
      <w:r>
        <w:t>commonly 7</w:t>
      </w:r>
      <w:ins w:id="703" w:author="2003" w:date="2023-04-21T18:09:00Z">
        <w:r>
          <w:rPr/>
          <w:t>,</w:t>
        </w:r>
      </w:ins>
      <w:r>
        <w:t xml:space="preserve">524 compounds </w:t>
      </w:r>
      <w:del w:id="704" w:author="2003" w:date="2023-04-21T18:09:00Z">
        <w:r>
          <w:rPr/>
          <w:delText>(</w:delText>
        </w:r>
      </w:del>
      <w:ins w:id="705" w:author="2003" w:date="2023-04-21T18:09:00Z">
        <w:r>
          <w:rPr/>
          <w:t>[</w:t>
        </w:r>
      </w:ins>
      <w:r>
        <w:t>spectra</w:t>
      </w:r>
      <w:del w:id="706" w:author="2003" w:date="2023-04-21T18:09:00Z">
        <w:r>
          <w:rPr/>
          <w:delText xml:space="preserve">)). </w:delText>
        </w:r>
      </w:del>
      <w:ins w:id="707" w:author="2003" w:date="2023-04-21T18:09:00Z">
        <w:r>
          <w:rPr/>
          <w:t xml:space="preserve">]). </w:t>
        </w:r>
      </w:ins>
      <w:r>
        <w:t xml:space="preserve">All three datasets were analyzed using MCnebula. </w:t>
      </w:r>
      <w:del w:id="708" w:author="2003" w:date="2023-04-21T18:09:00Z">
        <w:r>
          <w:rPr/>
          <w:delText>Due to</w:delText>
        </w:r>
      </w:del>
      <w:ins w:id="709" w:author="2003" w:date="2023-04-21T18:09:00Z">
        <w:r>
          <w:rPr/>
          <w:t>Considering</w:t>
        </w:r>
      </w:ins>
      <w:r>
        <w:t xml:space="preserve"> the richness of the compounds in the reference spectra, for the origin dataset, </w:t>
      </w:r>
      <w:del w:id="710" w:author="2003" w:date="2023-04-21T18:09:00Z">
        <w:r>
          <w:rPr/>
          <w:delText xml:space="preserve">we obtained a total of </w:delText>
        </w:r>
      </w:del>
      <w:r>
        <w:t xml:space="preserve">152 chemical classes (each with a corresponding compound to be evaluated) </w:t>
      </w:r>
      <w:ins w:id="711" w:author="2003" w:date="2023-04-21T18:09:00Z">
        <w:r>
          <w:rPr/>
          <w:t xml:space="preserve">were obtained </w:t>
        </w:r>
      </w:ins>
      <w:del w:id="712" w:author="2003" w:date="2023-04-21T18:09:00Z">
        <w:r>
          <w:rPr/>
          <w:delText xml:space="preserve">via </w:delText>
        </w:r>
      </w:del>
      <w:r>
        <w:t>using</w:t>
      </w:r>
      <w:ins w:id="713" w:author="2003" w:date="2023-04-21T18:09:00Z">
        <w:r>
          <w:rPr/>
          <w:t xml:space="preserve"> the</w:t>
        </w:r>
      </w:ins>
      <w:r>
        <w:t xml:space="preserve"> ABC selection algorithm. These 152 chemical classes include both chemical classes refined on the basis of dominant structures and chemical classes refined on the basis of substructures. </w:t>
      </w:r>
      <w:del w:id="714" w:author="2003" w:date="2023-04-21T18:09:00Z">
        <w:r>
          <w:rPr/>
          <w:delText>To facilitate c</w:delText>
        </w:r>
      </w:del>
      <w:ins w:id="715" w:author="2003" w:date="2023-04-21T18:09:00Z">
        <w:r>
          <w:rPr/>
          <w:t>C</w:t>
        </w:r>
      </w:ins>
      <w:r>
        <w:t>omparison with other methods</w:t>
      </w:r>
      <w:del w:id="716" w:author="2003" w:date="2023-04-21T18:09:00Z">
        <w:r>
          <w:rPr/>
          <w:delText xml:space="preserve">, </w:delText>
        </w:r>
      </w:del>
      <w:ins w:id="717" w:author="2003" w:date="2023-04-21T18:09:00Z">
        <w:r>
          <w:rPr/>
          <w:t xml:space="preserve"> was facilitated </w:t>
        </w:r>
      </w:ins>
      <w:del w:id="718" w:author="2003" w:date="2023-04-21T18:09:00Z">
        <w:r>
          <w:rPr/>
          <w:delText>we</w:delText>
        </w:r>
      </w:del>
      <w:ins w:id="719" w:author="2003" w:date="2023-04-21T18:09:00Z">
        <w:r>
          <w:rPr/>
          <w:t>by</w:t>
        </w:r>
      </w:ins>
      <w:r>
        <w:t xml:space="preserve"> </w:t>
      </w:r>
      <w:del w:id="720" w:author="2003" w:date="2023-04-21T18:10:00Z">
        <w:r>
          <w:rPr/>
          <w:delText xml:space="preserve">selected </w:delText>
        </w:r>
      </w:del>
      <w:ins w:id="721" w:author="2003" w:date="2023-04-21T18:10:00Z">
        <w:r>
          <w:rPr/>
          <w:t xml:space="preserve">selecting </w:t>
        </w:r>
      </w:ins>
      <w:r>
        <w:t xml:space="preserve">only chemical classes that are likely to be dominant structures for evaluation. </w:t>
      </w:r>
      <w:del w:id="722" w:author="2003" w:date="2023-04-21T18:10:00Z">
        <w:r>
          <w:rPr/>
          <w:delText>There were</w:delText>
        </w:r>
      </w:del>
      <w:ins w:id="723" w:author="2003" w:date="2023-04-21T18:10:00Z">
        <w:r>
          <w:rPr/>
          <w:t>A total of</w:t>
        </w:r>
      </w:ins>
      <w:r>
        <w:t xml:space="preserve"> 37 </w:t>
      </w:r>
      <w:ins w:id="724" w:author="2003" w:date="2023-04-21T18:10:00Z">
        <w:r>
          <w:rPr/>
          <w:t xml:space="preserve">of </w:t>
        </w:r>
      </w:ins>
      <w:r>
        <w:t xml:space="preserve">such chemical classes </w:t>
      </w:r>
      <w:del w:id="725" w:author="2003" w:date="2023-04-21T18:10:00Z">
        <w:r>
          <w:rPr/>
          <w:delText xml:space="preserve">that </w:delText>
        </w:r>
      </w:del>
      <w:r>
        <w:t xml:space="preserve">were selected for evaluation. </w:t>
      </w:r>
      <w:del w:id="726" w:author="2003" w:date="2023-04-21T18:10:00Z">
        <w:r>
          <w:rPr/>
          <w:delText xml:space="preserve">To evaluate </w:delText>
        </w:r>
      </w:del>
      <w:r>
        <w:t xml:space="preserve">MCnebula </w:t>
      </w:r>
      <w:ins w:id="727" w:author="2003" w:date="2023-04-21T18:10:00Z">
        <w:r>
          <w:rPr/>
          <w:t xml:space="preserve">was evaluated </w:t>
        </w:r>
      </w:ins>
      <w:del w:id="728" w:author="2003" w:date="2023-04-21T18:10:00Z">
        <w:r>
          <w:rPr/>
          <w:delText xml:space="preserve">more </w:delText>
        </w:r>
      </w:del>
      <w:r>
        <w:t>objectively</w:t>
      </w:r>
      <w:del w:id="729" w:author="2003" w:date="2023-04-21T18:10:00Z">
        <w:r>
          <w:rPr/>
          <w:delText>, we</w:delText>
        </w:r>
      </w:del>
      <w:ins w:id="730" w:author="2003" w:date="2023-04-21T18:10:00Z">
        <w:r>
          <w:rPr/>
          <w:t xml:space="preserve"> by</w:t>
        </w:r>
      </w:ins>
      <w:r>
        <w:t xml:space="preserve"> </w:t>
      </w:r>
      <w:del w:id="731" w:author="2003" w:date="2023-04-21T18:10:00Z">
        <w:r>
          <w:rPr/>
          <w:delText xml:space="preserve">chose </w:delText>
        </w:r>
      </w:del>
      <w:ins w:id="732" w:author="2003" w:date="2023-04-21T18:10:00Z">
        <w:r>
          <w:rPr/>
          <w:t xml:space="preserve">choosing </w:t>
        </w:r>
      </w:ins>
      <w:r>
        <w:t>the molecular networking provided by GNPS</w:t>
      </w:r>
      <w:del w:id="733" w:author="2003" w:date="2023-04-21T18:10:00Z">
        <w:r>
          <w:rPr/>
          <w:delText xml:space="preserve"> (Global Natural Products Social Molecular Networking)</w:delText>
        </w:r>
      </w:del>
      <w:r>
        <w:t xml:space="preserve">, with the modules of Feature-based molecular networking (FBMN) and MolNetEnhancer, as the benchmark method to provide a visualized clustering analysis of mass spectra data. GNPS is a typical and popular spectral library-based mass spectrometry annotation method. </w:t>
      </w:r>
      <w:del w:id="734" w:author="2003" w:date="2023-04-21T18:10:00Z">
        <w:r>
          <w:rPr/>
          <w:delText xml:space="preserve">In </w:delText>
        </w:r>
      </w:del>
      <w:ins w:id="735" w:author="2003" w:date="2023-04-21T18:10:00Z">
        <w:r>
          <w:rPr/>
          <w:t xml:space="preserve">By </w:t>
        </w:r>
      </w:ins>
      <w:r>
        <w:t>principle, it first calculates spectral similarity by conducting mirror match with public spectral library, identifies compounds with the exact chemical structures, and then determines the chemical class based on the annotated chemical structure.</w:t>
      </w:r>
    </w:p>
    <w:p>
      <w:pPr>
        <w:pStyle w:val="3"/>
        <w:spacing w:line="480" w:lineRule="auto"/>
        <w:jc w:val="both"/>
      </w:pPr>
      <w:del w:id="736" w:author="2003" w:date="2023-04-21T18:10:00Z">
        <w:r>
          <w:rPr/>
          <w:delText>We uploaded t</w:delText>
        </w:r>
      </w:del>
      <w:ins w:id="737" w:author="2003" w:date="2023-04-21T18:10:00Z">
        <w:r>
          <w:rPr/>
          <w:t>T</w:t>
        </w:r>
      </w:ins>
      <w:r>
        <w:t xml:space="preserve">he three datasets </w:t>
      </w:r>
      <w:ins w:id="738" w:author="2003" w:date="2023-04-21T18:10:00Z">
        <w:r>
          <w:rPr/>
          <w:t xml:space="preserve">were uploaded </w:t>
        </w:r>
      </w:ins>
      <w:r>
        <w:t>to the GNPS server</w:t>
      </w:r>
      <w:ins w:id="739" w:author="2003" w:date="2023-04-21T18:10:00Z">
        <w:r>
          <w:rPr/>
          <w:t>,</w:t>
        </w:r>
      </w:ins>
      <w:r>
        <w:t xml:space="preserve"> and </w:t>
      </w:r>
      <w:del w:id="740" w:author="2003" w:date="2023-04-21T18:10:00Z">
        <w:r>
          <w:rPr/>
          <w:delText xml:space="preserve">then obtained </w:delText>
        </w:r>
      </w:del>
      <w:r>
        <w:t xml:space="preserve">the results </w:t>
      </w:r>
      <w:del w:id="741" w:author="2003" w:date="2023-04-21T18:11:00Z">
        <w:r>
          <w:rPr/>
          <w:delText>and used them for</w:delText>
        </w:r>
      </w:del>
      <w:ins w:id="742" w:author="2003" w:date="2023-04-21T18:11:00Z">
        <w:r>
          <w:rPr/>
          <w:t>obtained were</w:t>
        </w:r>
      </w:ins>
      <w:r>
        <w:t xml:space="preserve"> </w:t>
      </w:r>
      <w:del w:id="743" w:author="2003" w:date="2023-04-21T18:11:00Z">
        <w:r>
          <w:rPr/>
          <w:delText>evaluation</w:delText>
        </w:r>
      </w:del>
      <w:ins w:id="744" w:author="2003" w:date="2023-04-21T18:11:00Z">
        <w:r>
          <w:rPr/>
          <w:t>evaluated</w:t>
        </w:r>
      </w:ins>
      <w:r>
        <w:t xml:space="preserve">. For origin dataset, GNPS resulted in </w:t>
      </w:r>
      <w:del w:id="745" w:author="2003" w:date="2023-04-21T18:11:00Z">
        <w:r>
          <w:rPr/>
          <w:delText xml:space="preserve">a total of </w:delText>
        </w:r>
      </w:del>
      <w:r>
        <w:t xml:space="preserve">44 chemical classes (parallel to MCnebula, with at least 50 compounds per chemical class). </w:t>
      </w:r>
      <w:del w:id="746" w:author="2003" w:date="2023-04-21T18:11:00Z">
        <w:r>
          <w:rPr/>
          <w:delText>There were</w:delText>
        </w:r>
      </w:del>
      <w:ins w:id="747" w:author="2003" w:date="2023-04-21T18:11:00Z">
        <w:r>
          <w:rPr/>
          <w:t>A total of</w:t>
        </w:r>
      </w:ins>
      <w:r>
        <w:t xml:space="preserve"> 19 common classes </w:t>
      </w:r>
      <w:del w:id="748" w:author="2003" w:date="2023-04-21T18:11:00Z">
        <w:r>
          <w:rPr/>
          <w:delText>in total</w:delText>
        </w:r>
      </w:del>
      <w:ins w:id="749" w:author="2003" w:date="2023-04-21T18:11:00Z">
        <w:r>
          <w:rPr/>
          <w:t>were obtained</w:t>
        </w:r>
      </w:ins>
      <w:r>
        <w:t>. These classes were selected to compare MCnebula and GNPS in parallel in terms of classified number, stability, precision</w:t>
      </w:r>
      <w:ins w:id="750" w:author="2003" w:date="2023-04-21T18:11:00Z">
        <w:r>
          <w:rPr/>
          <w:t>,</w:t>
        </w:r>
      </w:ins>
      <w:r>
        <w:t xml:space="preserve"> and recall. For the classified number (TP + FP), MCnebula outperformed GNPS in three datasets (MCnebula: 199, 178, 160; GNPS: 162, 95, 81</w:t>
      </w:r>
      <w:del w:id="751" w:author="2003" w:date="2023-04-21T18:11:00Z">
        <w:r>
          <w:rPr/>
          <w:delText>) (</w:delText>
        </w:r>
      </w:del>
      <w:ins w:id="752" w:author="2003" w:date="2023-04-21T18:11:00Z">
        <w:r>
          <w:rPr/>
          <w:t xml:space="preserve">; </w:t>
        </w:r>
      </w:ins>
      <w:r>
        <w:t>Fig. 3a). For the stability of the classifying after adding noise, MCnebula outperformed GNPS in two dataset (MCnebula: 89.5%, 81.2%; GNPS: 59.3%, 49.9%</w:t>
      </w:r>
      <w:del w:id="753" w:author="2003" w:date="2023-04-21T18:11:00Z">
        <w:r>
          <w:rPr/>
          <w:delText>) (</w:delText>
        </w:r>
      </w:del>
      <w:ins w:id="754" w:author="2003" w:date="2023-04-21T18:11:00Z">
        <w:r>
          <w:rPr/>
          <w:t xml:space="preserve">; </w:t>
        </w:r>
      </w:ins>
      <w:r>
        <w:t xml:space="preserve">Fig. 3a). For the indicators of precision, </w:t>
      </w:r>
      <w:del w:id="755" w:author="2003" w:date="2023-04-21T18:11:00Z">
        <w:r>
          <w:rPr/>
          <w:delText xml:space="preserve">to assess </w:delText>
        </w:r>
      </w:del>
      <w:r>
        <w:t xml:space="preserve">the performance of </w:t>
      </w:r>
      <w:del w:id="756" w:author="2003" w:date="2023-04-21T18:11:00Z">
        <w:r>
          <w:rPr/>
          <w:delText>classifying</w:delText>
        </w:r>
      </w:del>
      <w:ins w:id="757" w:author="2003" w:date="2023-04-21T18:11:00Z">
        <w:r>
          <w:rPr/>
          <w:t xml:space="preserve">classification was assessed </w:t>
        </w:r>
      </w:ins>
      <w:del w:id="758" w:author="2003" w:date="2023-04-21T18:11:00Z">
        <w:r>
          <w:rPr/>
          <w:delText>, it</w:delText>
        </w:r>
      </w:del>
      <w:ins w:id="759" w:author="2003" w:date="2023-04-21T18:11:00Z">
        <w:r>
          <w:rPr/>
          <w:t>by</w:t>
        </w:r>
      </w:ins>
      <w:r>
        <w:t xml:space="preserve"> </w:t>
      </w:r>
      <w:del w:id="760" w:author="2003" w:date="2023-04-21T18:11:00Z">
        <w:r>
          <w:rPr/>
          <w:delText xml:space="preserve">combined </w:delText>
        </w:r>
      </w:del>
      <w:ins w:id="761" w:author="2003" w:date="2023-04-21T18:11:00Z">
        <w:r>
          <w:rPr/>
          <w:t xml:space="preserve">combining </w:t>
        </w:r>
      </w:ins>
      <w:r>
        <w:t>the level of the stability to calculate the relative false rate, rather than the absolute false rate</w:t>
      </w:r>
      <w:del w:id="762" w:author="2003" w:date="2023-04-21T18:11:00Z">
        <w:r>
          <w:rPr/>
          <w:delText xml:space="preserve">, </w:delText>
        </w:r>
      </w:del>
      <w:ins w:id="763" w:author="2003" w:date="2023-04-21T18:11:00Z">
        <w:r>
          <w:rPr/>
          <w:t xml:space="preserve">. </w:t>
        </w:r>
      </w:ins>
      <w:del w:id="764" w:author="2003" w:date="2023-04-21T18:11:00Z">
        <w:r>
          <w:rPr/>
          <w:delText xml:space="preserve">then </w:delText>
        </w:r>
      </w:del>
      <w:ins w:id="765" w:author="2003" w:date="2023-04-21T18:11:00Z">
        <w:r>
          <w:rPr/>
          <w:t xml:space="preserve">Then, </w:t>
        </w:r>
      </w:ins>
      <w:del w:id="766" w:author="2003" w:date="2023-04-21T18:11:00Z">
        <w:r>
          <w:rPr/>
          <w:delText xml:space="preserve">it </w:delText>
        </w:r>
      </w:del>
      <w:ins w:id="767" w:author="2003" w:date="2023-04-21T18:11:00Z">
        <w:r>
          <w:rPr/>
          <w:t>th</w:t>
        </w:r>
      </w:ins>
      <w:ins w:id="768" w:author="2003" w:date="2023-04-21T18:12:00Z">
        <w:r>
          <w:rPr/>
          <w:t>is parameter</w:t>
        </w:r>
      </w:ins>
      <w:ins w:id="769" w:author="2003" w:date="2023-04-21T18:11:00Z">
        <w:r>
          <w:rPr/>
          <w:t xml:space="preserve"> </w:t>
        </w:r>
      </w:ins>
      <w:r>
        <w:t xml:space="preserve">was used to estimate precision. The relative false rate </w:t>
      </w:r>
      <w:del w:id="770" w:author="2003" w:date="2023-04-21T18:12:00Z">
        <w:r>
          <w:rPr/>
          <w:delText xml:space="preserve">better </w:delText>
        </w:r>
      </w:del>
      <w:ins w:id="771" w:author="2003" w:date="2023-04-21T18:12:00Z">
        <w:r>
          <w:rPr/>
          <w:t xml:space="preserve">effectively </w:t>
        </w:r>
      </w:ins>
      <w:r>
        <w:t xml:space="preserve">simulated the actual application to LC-MS/MS analysis, </w:t>
      </w:r>
      <w:del w:id="772" w:author="2003" w:date="2023-04-21T18:12:00Z">
        <w:r>
          <w:rPr/>
          <w:delText xml:space="preserve">since </w:delText>
        </w:r>
      </w:del>
      <w:ins w:id="773" w:author="2003" w:date="2023-04-21T18:12:00Z">
        <w:r>
          <w:rPr/>
          <w:t xml:space="preserve">because </w:t>
        </w:r>
      </w:ins>
      <w:r>
        <w:t xml:space="preserve">the actual spectral data contains </w:t>
      </w:r>
      <w:del w:id="774" w:author="2003" w:date="2023-04-21T18:12:00Z">
        <w:r>
          <w:rPr/>
          <w:delText xml:space="preserve">not only </w:delText>
        </w:r>
      </w:del>
      <w:r>
        <w:t xml:space="preserve">noise </w:t>
      </w:r>
      <w:del w:id="775" w:author="2003" w:date="2023-04-21T18:12:00Z">
        <w:r>
          <w:rPr/>
          <w:delText>but also</w:delText>
        </w:r>
      </w:del>
      <w:ins w:id="776" w:author="2003" w:date="2023-04-21T18:12:00Z">
        <w:r>
          <w:rPr/>
          <w:t>and</w:t>
        </w:r>
      </w:ins>
      <w:r>
        <w:t xml:space="preserve"> many unknown compounds that cannot be identified by spectral matching. In this context, MCnebula outperformed the GNPS in </w:t>
      </w:r>
      <w:ins w:id="777" w:author="2003" w:date="2023-04-21T18:12:00Z">
        <w:r>
          <w:rPr/>
          <w:t xml:space="preserve">terms of </w:t>
        </w:r>
      </w:ins>
      <w:r>
        <w:t xml:space="preserve">the evaluation of the precision in three datasets (MCnebula: 69.8%, 67.1%, 67.4%; GNPS: 48.1%, 51.2%, 52.4%) (Fig. 3a). The recall was estimated using relative false rate as well. As shown in Fig. 3a, MCnebula (82.2%, 81.6%, </w:t>
      </w:r>
      <w:ins w:id="778" w:author="2003" w:date="2023-04-21T18:12:00Z">
        <w:r>
          <w:rPr/>
          <w:t xml:space="preserve">and </w:t>
        </w:r>
      </w:ins>
      <w:r>
        <w:t xml:space="preserve">81.6%) outperformed </w:t>
      </w:r>
      <w:del w:id="779" w:author="2003" w:date="2023-04-21T18:12:00Z">
        <w:r>
          <w:rPr/>
          <w:delText xml:space="preserve">than </w:delText>
        </w:r>
      </w:del>
      <w:r>
        <w:t xml:space="preserve">GNPS (51.2%, 52.7%, </w:t>
      </w:r>
      <w:ins w:id="780" w:author="2003" w:date="2023-04-21T18:12:00Z">
        <w:r>
          <w:rPr/>
          <w:t xml:space="preserve">and </w:t>
        </w:r>
      </w:ins>
      <w:r>
        <w:t xml:space="preserve">53.3%). In addition to the three indicators mentioned above, </w:t>
      </w:r>
      <w:del w:id="781" w:author="2003" w:date="2023-04-21T18:12:00Z">
        <w:r>
          <w:rPr/>
          <w:delText xml:space="preserve">we also compared </w:delText>
        </w:r>
      </w:del>
      <w:r>
        <w:t xml:space="preserve">MCnebula and GNPS </w:t>
      </w:r>
      <w:ins w:id="782" w:author="2003" w:date="2023-04-21T18:12:00Z">
        <w:r>
          <w:rPr/>
          <w:t xml:space="preserve">were compared </w:t>
        </w:r>
      </w:ins>
      <w:r>
        <w:t>at the individual level for the 19 chemical classes (Fig. 3b). Remarkably, MCnebula was more stable to noise than GNPS.</w:t>
      </w:r>
    </w:p>
    <w:p>
      <w:pPr>
        <w:pStyle w:val="3"/>
        <w:spacing w:line="480" w:lineRule="auto"/>
        <w:jc w:val="both"/>
      </w:pPr>
      <w:r>
        <w:rPr>
          <w:b/>
          <w:bCs/>
        </w:rPr>
        <w:t>Identified accuracy.</w:t>
      </w:r>
      <w:r>
        <w:t xml:space="preserve"> </w:t>
      </w:r>
      <w:ins w:id="783" w:author="2003" w:date="2023-04-21T18:12:00Z">
        <w:r>
          <w:rPr/>
          <w:t xml:space="preserve">By </w:t>
        </w:r>
      </w:ins>
      <w:del w:id="784" w:author="2003" w:date="2023-04-21T18:13:00Z">
        <w:r>
          <w:rPr/>
          <w:delText xml:space="preserve">Using </w:delText>
        </w:r>
      </w:del>
      <w:ins w:id="785" w:author="2003" w:date="2023-04-21T18:13:00Z">
        <w:r>
          <w:rPr/>
          <w:t xml:space="preserve">using the </w:t>
        </w:r>
      </w:ins>
      <w:r>
        <w:t xml:space="preserve">MCnebula workflow, </w:t>
      </w:r>
      <w:ins w:id="786" w:author="2003" w:date="2023-04-21T18:13:00Z">
        <w:r>
          <w:rPr/>
          <w:t xml:space="preserve">for </w:t>
        </w:r>
      </w:ins>
      <w:r>
        <w:t>the origin dataset containing 8</w:t>
      </w:r>
      <w:ins w:id="787" w:author="2003" w:date="2023-04-21T18:13:00Z">
        <w:r>
          <w:rPr/>
          <w:t>,</w:t>
        </w:r>
      </w:ins>
      <w:r>
        <w:t xml:space="preserve">057 compounds (precursor ions m/z &lt; 800), all of these compounds were predicted with chemical molecular formulae, </w:t>
      </w:r>
      <w:del w:id="788" w:author="2003" w:date="2023-04-21T18:13:00Z">
        <w:r>
          <w:rPr/>
          <w:delText>and of these,</w:delText>
        </w:r>
      </w:del>
      <w:ins w:id="789" w:author="2003" w:date="2023-04-21T18:13:00Z">
        <w:r>
          <w:rPr/>
          <w:t>in which</w:t>
        </w:r>
      </w:ins>
      <w:r>
        <w:t xml:space="preserve"> 6</w:t>
      </w:r>
      <w:ins w:id="790" w:author="2003" w:date="2023-04-21T18:13:00Z">
        <w:r>
          <w:rPr/>
          <w:t>,</w:t>
        </w:r>
      </w:ins>
      <w:r>
        <w:t xml:space="preserve">610 compounds were predicted with chemical structure. </w:t>
      </w:r>
      <w:del w:id="791" w:author="2003" w:date="2023-04-21T18:13:00Z">
        <w:r>
          <w:rPr/>
          <w:delText xml:space="preserve">Those </w:delText>
        </w:r>
      </w:del>
      <w:ins w:id="792" w:author="2003" w:date="2023-04-21T18:13:00Z">
        <w:r>
          <w:rPr/>
          <w:t xml:space="preserve">These </w:t>
        </w:r>
      </w:ins>
      <w:r>
        <w:t>chemical structure</w:t>
      </w:r>
      <w:ins w:id="793" w:author="2003" w:date="2023-04-21T18:13:00Z">
        <w:r>
          <w:rPr/>
          <w:t>s</w:t>
        </w:r>
      </w:ins>
      <w:r>
        <w:t xml:space="preserve"> were evaluated for accuracy in a classified context. For the 37 chemical classes (Fig. 3c), the average false rate of identification was 37</w:t>
      </w:r>
      <w:del w:id="794" w:author="2003" w:date="2023-04-21T18:13:00Z">
        <w:r>
          <w:rPr/>
          <w:delText xml:space="preserve">%; </w:delText>
        </w:r>
      </w:del>
      <w:ins w:id="795" w:author="2003" w:date="2023-04-21T18:13:00Z">
        <w:r>
          <w:rPr/>
          <w:t xml:space="preserve">%, </w:t>
        </w:r>
      </w:ins>
      <w:del w:id="796" w:author="2003" w:date="2023-04-21T18:13:00Z">
        <w:r>
          <w:rPr/>
          <w:delText>the</w:delText>
        </w:r>
      </w:del>
      <w:del w:id="797" w:author="2003" w:date="2023-04-21T18:14:00Z">
        <w:r>
          <w:rPr/>
          <w:delText xml:space="preserve"> average </w:delText>
        </w:r>
      </w:del>
      <w:del w:id="798" w:author="2003" w:date="2023-04-21T18:13:00Z">
        <w:r>
          <w:rPr/>
          <w:delText xml:space="preserve">identified </w:delText>
        </w:r>
      </w:del>
      <w:ins w:id="799" w:author="2003" w:date="2023-04-21T18:13:00Z">
        <w:r>
          <w:rPr/>
          <w:t xml:space="preserve">156 </w:t>
        </w:r>
      </w:ins>
      <w:r>
        <w:t xml:space="preserve">compounds </w:t>
      </w:r>
      <w:del w:id="800" w:author="2003" w:date="2023-04-21T18:13:00Z">
        <w:r>
          <w:rPr/>
          <w:delText>number was 156</w:delText>
        </w:r>
      </w:del>
      <w:ins w:id="801" w:author="2003" w:date="2023-04-21T18:13:00Z">
        <w:r>
          <w:rPr/>
          <w:t>were identified</w:t>
        </w:r>
      </w:ins>
      <w:ins w:id="802" w:author="2003" w:date="2023-04-21T18:14:00Z">
        <w:r>
          <w:rPr/>
          <w:t xml:space="preserve"> in average</w:t>
        </w:r>
      </w:ins>
      <w:r>
        <w:t xml:space="preserve">. Among them, most of the identified false rate were between 30% to 40%, </w:t>
      </w:r>
      <w:del w:id="803" w:author="2003" w:date="2023-04-21T18:14:00Z">
        <w:r>
          <w:rPr/>
          <w:delText>however,</w:delText>
        </w:r>
      </w:del>
      <w:ins w:id="804" w:author="2003" w:date="2023-04-21T18:14:00Z">
        <w:r>
          <w:rPr/>
          <w:t>but</w:t>
        </w:r>
      </w:ins>
      <w:r>
        <w:t xml:space="preserve"> some classes were quite low, such as ‘Long-chain fatty acids’ or ‘Lignans, neolignans and related compounds’. The reliability of the predicted chemical structure can be assessed in terms of a score. Tanimoto similarity provides such a score for each predicted chemical structure </w:t>
      </w:r>
      <w:del w:id="805" w:author="2003" w:date="2023-04-21T18:14:00Z">
        <w:r>
          <w:rPr/>
          <w:delText>(it</w:delText>
        </w:r>
      </w:del>
      <w:ins w:id="806" w:author="2003" w:date="2023-04-21T18:14:00Z">
        <w:r>
          <w:rPr/>
          <w:t>by</w:t>
        </w:r>
      </w:ins>
      <w:r>
        <w:t xml:space="preserve"> </w:t>
      </w:r>
      <w:del w:id="807" w:author="2003" w:date="2023-04-21T18:14:00Z">
        <w:r>
          <w:rPr/>
          <w:delText xml:space="preserve">provides </w:delText>
        </w:r>
      </w:del>
      <w:ins w:id="808" w:author="2003" w:date="2023-04-21T18:14:00Z">
        <w:r>
          <w:rPr/>
          <w:t xml:space="preserve">providing </w:t>
        </w:r>
      </w:ins>
      <w:r>
        <w:t>the matching degree of chemical fingerprints with structures</w:t>
      </w:r>
      <w:del w:id="809" w:author="2003" w:date="2023-04-21T18:14:00Z">
        <w:r>
          <w:rPr/>
          <w:delText>)</w:delText>
        </w:r>
      </w:del>
      <w:r>
        <w:t>. When Tanimoto similarity sets the cutoff value to 0.5, the average false rate of identification was 29.4</w:t>
      </w:r>
      <w:del w:id="810" w:author="2003" w:date="2023-04-21T18:14:00Z">
        <w:r>
          <w:rPr/>
          <w:delText xml:space="preserve">%; </w:delText>
        </w:r>
      </w:del>
      <w:ins w:id="811" w:author="2003" w:date="2023-04-21T18:14:00Z">
        <w:r>
          <w:rPr/>
          <w:t>%, 139</w:t>
        </w:r>
      </w:ins>
      <w:del w:id="812" w:author="2003" w:date="2023-04-21T18:14:00Z">
        <w:r>
          <w:rPr/>
          <w:delText>the average identified</w:delText>
        </w:r>
      </w:del>
      <w:r>
        <w:t xml:space="preserve"> compounds </w:t>
      </w:r>
      <w:del w:id="813" w:author="2003" w:date="2023-04-21T18:14:00Z">
        <w:r>
          <w:rPr/>
          <w:delText>number was 139</w:delText>
        </w:r>
      </w:del>
      <w:ins w:id="814" w:author="2003" w:date="2023-04-21T18:14:00Z">
        <w:r>
          <w:rPr/>
          <w:t>were identified in average</w:t>
        </w:r>
      </w:ins>
      <w:r>
        <w:t xml:space="preserve"> (Fig. 3c). </w:t>
      </w:r>
      <w:del w:id="815" w:author="2003" w:date="2023-04-21T18:15:00Z">
        <w:r>
          <w:rPr/>
          <w:delText>Above we evaluated t</w:delText>
        </w:r>
      </w:del>
      <w:ins w:id="816" w:author="2003" w:date="2023-04-21T18:15:00Z">
        <w:r>
          <w:rPr/>
          <w:t>T</w:t>
        </w:r>
      </w:ins>
      <w:r>
        <w:t xml:space="preserve">he accuracy of the identification of compounds in each chemical class obtained by MCnebula. </w:t>
      </w:r>
      <w:del w:id="817" w:author="2003" w:date="2023-04-21T18:15:00Z">
        <w:r>
          <w:rPr/>
          <w:delText>It should be noted that</w:delText>
        </w:r>
      </w:del>
      <w:ins w:id="818" w:author="2003" w:date="2023-04-21T18:15:00Z">
        <w:r>
          <w:rPr/>
          <w:t>Notably,</w:t>
        </w:r>
      </w:ins>
      <w:r>
        <w:t xml:space="preserve"> MCnebula itself does not contain any module for identification, </w:t>
      </w:r>
      <w:ins w:id="819" w:author="2003" w:date="2023-04-21T18:15:00Z">
        <w:r>
          <w:rPr/>
          <w:t xml:space="preserve">and </w:t>
        </w:r>
      </w:ins>
      <w:r>
        <w:t xml:space="preserve">it only </w:t>
      </w:r>
      <w:del w:id="820" w:author="2003" w:date="2023-04-21T18:15:00Z">
        <w:r>
          <w:rPr/>
          <w:delText xml:space="preserve">utilized </w:delText>
        </w:r>
      </w:del>
      <w:ins w:id="821" w:author="2003" w:date="2023-04-21T18:15:00Z">
        <w:r>
          <w:rPr/>
          <w:t xml:space="preserve">utilizes </w:t>
        </w:r>
      </w:ins>
      <w:r>
        <w:t xml:space="preserve">the top scoring candidate from the SIRIUS predicted results for annotation. For </w:t>
      </w:r>
      <w:del w:id="822" w:author="2003" w:date="2023-04-21T18:15:00Z">
        <w:r>
          <w:rPr/>
          <w:delText xml:space="preserve">more </w:delText>
        </w:r>
      </w:del>
      <w:ins w:id="823" w:author="2003" w:date="2023-04-21T18:15:00Z">
        <w:r>
          <w:rPr/>
          <w:t xml:space="preserve">an extensive </w:t>
        </w:r>
      </w:ins>
      <w:r>
        <w:t>evaluation on identification</w:t>
      </w:r>
      <w:ins w:id="824" w:author="2003" w:date="2023-04-21T18:15:00Z">
        <w:r>
          <w:rPr/>
          <w:t>,</w:t>
        </w:r>
      </w:ins>
      <w:r>
        <w:t xml:space="preserve"> </w:t>
      </w:r>
      <w:del w:id="825" w:author="2003" w:date="2023-04-21T18:15:00Z">
        <w:r>
          <w:rPr/>
          <w:delText>please refer to</w:delText>
        </w:r>
      </w:del>
      <w:ins w:id="826" w:author="2003" w:date="2023-04-21T18:15:00Z">
        <w:r>
          <w:rPr/>
          <w:t>more details can be found in</w:t>
        </w:r>
      </w:ins>
      <w:r>
        <w:t xml:space="preserve"> the publication and our previous related work</w:t>
      </w:r>
      <w:r>
        <w:fldChar w:fldCharType="begin"/>
      </w:r>
      <w:r>
        <w:instrText xml:space="preserve"> HYPERLINK \l "ref-duhrkop_sirius_2019" \h </w:instrText>
      </w:r>
      <w:r>
        <w:fldChar w:fldCharType="separate"/>
      </w:r>
      <w:r>
        <w:rPr>
          <w:rStyle w:val="38"/>
          <w:vertAlign w:val="superscript"/>
        </w:rPr>
        <w:t>22</w:t>
      </w:r>
      <w:r>
        <w:rPr>
          <w:rStyle w:val="38"/>
          <w:vertAlign w:val="superscript"/>
        </w:rPr>
        <w:fldChar w:fldCharType="end"/>
      </w:r>
      <w:r>
        <w:rPr>
          <w:vertAlign w:val="superscript"/>
        </w:rPr>
        <w:t>,</w:t>
      </w:r>
      <w:r>
        <w:fldChar w:fldCharType="begin"/>
      </w:r>
      <w:r>
        <w:instrText xml:space="preserve"> HYPERLINK \l "ref-lai_deep_2022" \h </w:instrText>
      </w:r>
      <w:r>
        <w:fldChar w:fldCharType="separate"/>
      </w:r>
      <w:r>
        <w:rPr>
          <w:rStyle w:val="38"/>
          <w:vertAlign w:val="superscript"/>
        </w:rPr>
        <w:t>50</w:t>
      </w:r>
      <w:r>
        <w:rPr>
          <w:rStyle w:val="38"/>
          <w:vertAlign w:val="superscript"/>
        </w:rPr>
        <w:fldChar w:fldCharType="end"/>
      </w:r>
      <w:r>
        <w:t>.</w:t>
      </w:r>
    </w:p>
    <w:bookmarkEnd w:id="10"/>
    <w:p>
      <w:pPr>
        <w:pStyle w:val="6"/>
        <w:spacing w:line="480" w:lineRule="auto"/>
        <w:jc w:val="both"/>
      </w:pPr>
      <w:bookmarkStart w:id="11" w:name="data-analysis"/>
      <w:r>
        <w:t>Data analysis</w:t>
      </w:r>
    </w:p>
    <w:p>
      <w:pPr>
        <w:pStyle w:val="42"/>
        <w:spacing w:line="480" w:lineRule="auto"/>
        <w:jc w:val="both"/>
      </w:pPr>
      <w:r>
        <w:rPr>
          <w:b/>
          <w:bCs/>
        </w:rPr>
        <w:t>Serum metabolic analysis.</w:t>
      </w:r>
      <w:r>
        <w:t xml:space="preserve"> T</w:t>
      </w:r>
      <w:del w:id="827" w:author="2003" w:date="2023-04-21T18:15:00Z">
        <w:r>
          <w:rPr/>
          <w:delText>o illustrate t</w:delText>
        </w:r>
      </w:del>
      <w:r>
        <w:t>he application of MCnebula in metabolism</w:t>
      </w:r>
      <w:ins w:id="828" w:author="2003" w:date="2023-04-21T18:15:00Z">
        <w:r>
          <w:rPr/>
          <w:t xml:space="preserve"> was illustrated </w:t>
        </w:r>
      </w:ins>
      <w:del w:id="829" w:author="2003" w:date="2023-04-21T18:15:00Z">
        <w:r>
          <w:rPr/>
          <w:delText>, we</w:delText>
        </w:r>
      </w:del>
      <w:ins w:id="830" w:author="2003" w:date="2023-04-21T18:15:00Z">
        <w:r>
          <w:rPr/>
          <w:t>by</w:t>
        </w:r>
      </w:ins>
      <w:r>
        <w:t xml:space="preserve"> re-</w:t>
      </w:r>
      <w:del w:id="831" w:author="2003" w:date="2023-04-21T18:15:00Z">
        <w:r>
          <w:rPr/>
          <w:delText xml:space="preserve">analyzed </w:delText>
        </w:r>
      </w:del>
      <w:ins w:id="832" w:author="2003" w:date="2023-04-21T18:15:00Z">
        <w:r>
          <w:rPr/>
          <w:t xml:space="preserve">analyzing </w:t>
        </w:r>
      </w:ins>
      <w:r>
        <w:t>the serum data from Wozniak et al.</w:t>
      </w:r>
      <w:r>
        <w:fldChar w:fldCharType="begin"/>
      </w:r>
      <w:r>
        <w:instrText xml:space="preserve"> HYPERLINK \l "ref-2020s" \h </w:instrText>
      </w:r>
      <w:r>
        <w:fldChar w:fldCharType="separate"/>
      </w:r>
      <w:r>
        <w:rPr>
          <w:rStyle w:val="38"/>
          <w:vertAlign w:val="superscript"/>
        </w:rPr>
        <w:t>42</w:t>
      </w:r>
      <w:r>
        <w:rPr>
          <w:rStyle w:val="38"/>
          <w:vertAlign w:val="superscript"/>
        </w:rPr>
        <w:fldChar w:fldCharType="end"/>
      </w:r>
      <w:r>
        <w:t xml:space="preserve">. The serum samples were collected from patients in-hospital infected with </w:t>
      </w:r>
      <w:del w:id="833" w:author="2003" w:date="2023-04-21T18:15:00Z">
        <w:r>
          <w:rPr/>
          <w:delText>Staphylococcus aureus bacteremia (</w:delText>
        </w:r>
      </w:del>
      <w:r>
        <w:t>SaB</w:t>
      </w:r>
      <w:del w:id="834" w:author="2003" w:date="2023-04-21T18:15:00Z">
        <w:r>
          <w:rPr/>
          <w:delText>)</w:delText>
        </w:r>
      </w:del>
      <w:r>
        <w:t xml:space="preserve"> or not and healthy volunteers. Overall, the samples were divided into </w:t>
      </w:r>
      <w:del w:id="835" w:author="2003" w:date="2023-04-21T18:16:00Z">
        <w:r>
          <w:rPr/>
          <w:delText xml:space="preserve">1) </w:delText>
        </w:r>
      </w:del>
      <w:r>
        <w:t>control groups,</w:t>
      </w:r>
      <w:ins w:id="836" w:author="2003" w:date="2023-04-21T18:16:00Z">
        <w:r>
          <w:rPr/>
          <w:t xml:space="preserve"> which</w:t>
        </w:r>
      </w:ins>
      <w:r>
        <w:t xml:space="preserve"> </w:t>
      </w:r>
      <w:del w:id="837" w:author="2003" w:date="2023-04-21T18:16:00Z">
        <w:r>
          <w:rPr/>
          <w:delText xml:space="preserve">involving </w:delText>
        </w:r>
      </w:del>
      <w:ins w:id="838" w:author="2003" w:date="2023-04-21T18:16:00Z">
        <w:r>
          <w:rPr/>
          <w:t xml:space="preserve">include </w:t>
        </w:r>
      </w:ins>
      <w:r>
        <w:t>NN (non-hospital, non-infected) and HN (hospital, non-infected)</w:t>
      </w:r>
      <w:del w:id="839" w:author="2003" w:date="2023-04-21T18:16:00Z">
        <w:r>
          <w:rPr/>
          <w:delText>; 2)</w:delText>
        </w:r>
      </w:del>
      <w:ins w:id="840" w:author="2003" w:date="2023-04-21T18:16:00Z">
        <w:r>
          <w:rPr/>
          <w:t>, and</w:t>
        </w:r>
      </w:ins>
      <w:r>
        <w:t xml:space="preserve"> infection groups, </w:t>
      </w:r>
      <w:del w:id="841" w:author="2003" w:date="2023-04-21T18:16:00Z">
        <w:r>
          <w:rPr/>
          <w:delText xml:space="preserve">involving </w:delText>
        </w:r>
      </w:del>
      <w:ins w:id="842" w:author="2003" w:date="2023-04-21T18:16:00Z">
        <w:r>
          <w:rPr/>
          <w:t xml:space="preserve">which include </w:t>
        </w:r>
      </w:ins>
      <w:r>
        <w:t>HS (hospital, survival), HM (hospital, mortality).</w:t>
      </w:r>
    </w:p>
    <w:p>
      <w:pPr>
        <w:pStyle w:val="3"/>
        <w:spacing w:line="480" w:lineRule="auto"/>
        <w:jc w:val="both"/>
      </w:pPr>
      <w:r>
        <w:t>A total of 7</w:t>
      </w:r>
      <w:ins w:id="843" w:author="2003" w:date="2023-04-21T18:16:00Z">
        <w:r>
          <w:rPr/>
          <w:t>,</w:t>
        </w:r>
      </w:ins>
      <w:r>
        <w:t>680 ‘features’ were detected while running with LC-MS pre</w:t>
      </w:r>
      <w:ins w:id="844" w:author="2003" w:date="2023-04-21T18:16:00Z">
        <w:r>
          <w:rPr/>
          <w:t>-</w:t>
        </w:r>
      </w:ins>
      <w:r>
        <w:t xml:space="preserve">processing on the serum dataset. After predicting the compounds by MS/MS spectra (with SIRIUS software), subsequent analysis was performed using MCnebula. </w:t>
      </w:r>
      <w:del w:id="845" w:author="2003" w:date="2023-04-21T18:16:00Z">
        <w:r>
          <w:rPr/>
          <w:delText xml:space="preserve">Of </w:delText>
        </w:r>
      </w:del>
      <w:ins w:id="846" w:author="2003" w:date="2023-04-21T18:16:00Z">
        <w:r>
          <w:rPr/>
          <w:t xml:space="preserve">Among </w:t>
        </w:r>
      </w:ins>
      <w:r>
        <w:t>these, 6501 ‘features’ were annotated with predicted molecular formula</w:t>
      </w:r>
      <w:ins w:id="847" w:author="2003" w:date="2023-04-21T18:16:00Z">
        <w:r>
          <w:rPr/>
          <w:t>,</w:t>
        </w:r>
      </w:ins>
      <w:r>
        <w:t xml:space="preserve"> and </w:t>
      </w:r>
      <w:del w:id="848" w:author="2003" w:date="2023-04-21T18:16:00Z">
        <w:r>
          <w:rPr/>
          <w:delText xml:space="preserve">further, </w:delText>
        </w:r>
      </w:del>
      <w:r>
        <w:t>3</w:t>
      </w:r>
      <w:ins w:id="849" w:author="2003" w:date="2023-04-21T18:16:00Z">
        <w:r>
          <w:rPr/>
          <w:t>,</w:t>
        </w:r>
      </w:ins>
      <w:r>
        <w:t xml:space="preserve">449 ‘features’ were annotated with </w:t>
      </w:r>
      <w:ins w:id="850" w:author="2003" w:date="2023-04-21T18:16:00Z">
        <w:r>
          <w:rPr/>
          <w:t xml:space="preserve">the </w:t>
        </w:r>
      </w:ins>
      <w:r>
        <w:t xml:space="preserve">predicted chemical structure. </w:t>
      </w:r>
      <w:ins w:id="851" w:author="2003" w:date="2023-04-21T18:16:00Z">
        <w:r>
          <w:rPr/>
          <w:t xml:space="preserve">By </w:t>
        </w:r>
      </w:ins>
      <w:del w:id="852" w:author="2003" w:date="2023-04-21T18:16:00Z">
        <w:r>
          <w:rPr/>
          <w:delText xml:space="preserve">Using </w:delText>
        </w:r>
      </w:del>
      <w:ins w:id="853" w:author="2003" w:date="2023-04-21T18:16:00Z">
        <w:r>
          <w:rPr/>
          <w:t xml:space="preserve">using the </w:t>
        </w:r>
      </w:ins>
      <w:r>
        <w:t>ABC selection algorithm,</w:t>
      </w:r>
      <w:del w:id="854" w:author="2003" w:date="2023-04-21T18:16:00Z">
        <w:r>
          <w:rPr/>
          <w:delText xml:space="preserve"> we filtered out</w:delText>
        </w:r>
      </w:del>
      <w:r>
        <w:t xml:space="preserve"> more than </w:t>
      </w:r>
      <w:del w:id="855" w:author="2003" w:date="2023-04-21T18:16:00Z">
        <w:r>
          <w:rPr/>
          <w:delText>one thousand</w:delText>
        </w:r>
      </w:del>
      <w:ins w:id="856" w:author="2003" w:date="2023-04-21T18:17:00Z">
        <w:r>
          <w:rPr/>
          <w:t>1,000</w:t>
        </w:r>
      </w:ins>
      <w:r>
        <w:t xml:space="preserve"> chemical classes </w:t>
      </w:r>
      <w:ins w:id="857" w:author="2003" w:date="2023-04-21T18:17:00Z">
        <w:r>
          <w:rPr/>
          <w:t xml:space="preserve">were filtered out </w:t>
        </w:r>
      </w:ins>
      <w:r>
        <w:t>by appl</w:t>
      </w:r>
      <w:del w:id="858" w:author="2003" w:date="2023-04-21T18:17:00Z">
        <w:r>
          <w:rPr/>
          <w:delText>ied of</w:delText>
        </w:r>
      </w:del>
      <w:ins w:id="859" w:author="2003" w:date="2023-04-21T18:17:00Z">
        <w:r>
          <w:rPr/>
          <w:t>ying the</w:t>
        </w:r>
      </w:ins>
      <w:r>
        <w:t xml:space="preserve"> ‘inner filter’ module (see method section of ABC selection algorithm</w:t>
      </w:r>
      <w:del w:id="860" w:author="2003" w:date="2023-04-21T18:17:00Z">
        <w:r>
          <w:rPr/>
          <w:delText xml:space="preserve">); </w:delText>
        </w:r>
      </w:del>
      <w:ins w:id="861" w:author="2003" w:date="2023-04-21T18:17:00Z">
        <w:r>
          <w:rPr/>
          <w:t xml:space="preserve">). </w:t>
        </w:r>
      </w:ins>
      <w:del w:id="862" w:author="2003" w:date="2023-04-21T18:17:00Z">
        <w:r>
          <w:rPr/>
          <w:delText xml:space="preserve">further filtered out </w:delText>
        </w:r>
      </w:del>
      <w:ins w:id="863" w:author="2003" w:date="2023-04-21T18:17:00Z">
        <w:r>
          <w:rPr/>
          <w:t xml:space="preserve">A total of </w:t>
        </w:r>
      </w:ins>
      <w:r>
        <w:t xml:space="preserve">508 chemical classes </w:t>
      </w:r>
      <w:ins w:id="864" w:author="2003" w:date="2023-04-21T18:17:00Z">
        <w:r>
          <w:rPr/>
          <w:t xml:space="preserve">were further filtered out </w:t>
        </w:r>
      </w:ins>
      <w:r>
        <w:t>while performing ‘cross filter’</w:t>
      </w:r>
      <w:del w:id="865" w:author="2003" w:date="2023-04-21T18:17:00Z">
        <w:r>
          <w:rPr/>
          <w:delText xml:space="preserve">; </w:delText>
        </w:r>
      </w:del>
      <w:ins w:id="866" w:author="2003" w:date="2023-04-21T18:17:00Z">
        <w:r>
          <w:rPr/>
          <w:t xml:space="preserve">. </w:t>
        </w:r>
      </w:ins>
      <w:del w:id="867" w:author="2003" w:date="2023-04-21T18:17:00Z">
        <w:r>
          <w:rPr/>
          <w:delText xml:space="preserve">for </w:delText>
        </w:r>
      </w:del>
      <w:ins w:id="868" w:author="2003" w:date="2023-04-21T18:17:00Z">
        <w:r>
          <w:rPr/>
          <w:t xml:space="preserve">For </w:t>
        </w:r>
      </w:ins>
      <w:r>
        <w:t>the</w:t>
      </w:r>
      <w:ins w:id="869" w:author="2003" w:date="2023-04-21T18:17:00Z">
        <w:r>
          <w:rPr/>
          <w:t xml:space="preserve"> 41</w:t>
        </w:r>
      </w:ins>
      <w:r>
        <w:t xml:space="preserve"> remaining </w:t>
      </w:r>
      <w:del w:id="870" w:author="2003" w:date="2023-04-21T18:17:00Z">
        <w:r>
          <w:rPr/>
          <w:delText xml:space="preserve">41 </w:delText>
        </w:r>
      </w:del>
      <w:r>
        <w:t>chemical classes, 19 chemical classes were manually filtered out,</w:t>
      </w:r>
      <w:del w:id="871" w:author="2003" w:date="2023-04-21T18:17:00Z">
        <w:r>
          <w:rPr/>
          <w:delText xml:space="preserve"> while</w:delText>
        </w:r>
      </w:del>
      <w:r>
        <w:t xml:space="preserve"> leaving </w:t>
      </w:r>
      <w:del w:id="872" w:author="2003" w:date="2023-04-21T18:17:00Z">
        <w:r>
          <w:rPr/>
          <w:delText xml:space="preserve">the final </w:delText>
        </w:r>
      </w:del>
      <w:r>
        <w:t xml:space="preserve">22 chemical classes to make up the Nebula-Index, which </w:t>
      </w:r>
      <w:ins w:id="873" w:author="2003" w:date="2023-04-21T18:17:00Z">
        <w:r>
          <w:rPr/>
          <w:t xml:space="preserve">were </w:t>
        </w:r>
      </w:ins>
      <w:r>
        <w:t xml:space="preserve">further visualized as Child-Nebulae. </w:t>
      </w:r>
      <w:del w:id="874" w:author="2003" w:date="2023-04-21T18:17:00Z">
        <w:r>
          <w:rPr/>
          <w:delText>It is worth mentioning that</w:delText>
        </w:r>
      </w:del>
      <w:ins w:id="875" w:author="2003" w:date="2023-04-21T18:17:00Z">
        <w:r>
          <w:rPr/>
          <w:t>Notably,</w:t>
        </w:r>
      </w:ins>
      <w:r>
        <w:t xml:space="preserve"> the</w:t>
      </w:r>
      <w:ins w:id="876" w:author="2003" w:date="2023-04-21T18:17:00Z">
        <w:r>
          <w:rPr/>
          <w:t xml:space="preserve"> 527</w:t>
        </w:r>
      </w:ins>
      <w:r>
        <w:t xml:space="preserve"> filtered out </w:t>
      </w:r>
      <w:del w:id="877" w:author="2003" w:date="2023-04-21T18:17:00Z">
        <w:r>
          <w:rPr/>
          <w:delText xml:space="preserve">527 </w:delText>
        </w:r>
      </w:del>
      <w:r>
        <w:t xml:space="preserve">(508 + 19) chemical classes could be re-added to the analysis. Herein, with the basic workflow of MCnebula, Parent-Nebula and Child-Nebulae were obtained (Fig. S1, Fig. S2). </w:t>
      </w:r>
      <w:del w:id="878" w:author="2003" w:date="2023-04-21T18:18:00Z">
        <w:r>
          <w:rPr/>
          <w:delText>By interrogating</w:delText>
        </w:r>
      </w:del>
      <w:ins w:id="879" w:author="2003" w:date="2023-04-21T18:18:00Z">
        <w:r>
          <w:rPr/>
          <w:t>The analysis of</w:t>
        </w:r>
      </w:ins>
      <w:r>
        <w:t xml:space="preserve"> Child-Nebulae</w:t>
      </w:r>
      <w:del w:id="880" w:author="2003" w:date="2023-04-21T18:18:00Z">
        <w:r>
          <w:rPr/>
          <w:delText>, we had a basic</w:delText>
        </w:r>
      </w:del>
      <w:ins w:id="881" w:author="2003" w:date="2023-04-21T18:18:00Z">
        <w:r>
          <w:rPr/>
          <w:t xml:space="preserve"> provided</w:t>
        </w:r>
      </w:ins>
      <w:r>
        <w:t xml:space="preserve"> insight into the chemical classes contained in the serum dataset. </w:t>
      </w:r>
      <w:del w:id="882" w:author="2003" w:date="2023-04-21T18:18:00Z">
        <w:r>
          <w:rPr/>
          <w:delText>To mine m</w:delText>
        </w:r>
      </w:del>
      <w:ins w:id="883" w:author="2003" w:date="2023-04-21T18:18:00Z">
        <w:r>
          <w:rPr/>
          <w:t>M</w:t>
        </w:r>
      </w:ins>
      <w:r>
        <w:t xml:space="preserve">ore information </w:t>
      </w:r>
      <w:ins w:id="884" w:author="2003" w:date="2023-04-21T18:18:00Z">
        <w:r>
          <w:rPr/>
          <w:t xml:space="preserve">was obtained </w:t>
        </w:r>
      </w:ins>
      <w:r>
        <w:t>from Child-Nebulae</w:t>
      </w:r>
      <w:del w:id="885" w:author="2003" w:date="2023-04-21T18:18:00Z">
        <w:r>
          <w:rPr/>
          <w:delText>: we</w:delText>
        </w:r>
      </w:del>
      <w:ins w:id="886" w:author="2003" w:date="2023-04-21T18:18:00Z">
        <w:r>
          <w:rPr/>
          <w:t xml:space="preserve"> by</w:t>
        </w:r>
      </w:ins>
      <w:r>
        <w:t xml:space="preserve"> </w:t>
      </w:r>
      <w:del w:id="887" w:author="2003" w:date="2023-04-21T18:19:00Z">
        <w:r>
          <w:rPr/>
          <w:delText xml:space="preserve">performed </w:delText>
        </w:r>
      </w:del>
      <w:ins w:id="888" w:author="2003" w:date="2023-04-21T18:19:00Z">
        <w:r>
          <w:rPr/>
          <w:t xml:space="preserve">performing </w:t>
        </w:r>
      </w:ins>
      <w:r>
        <w:t>a binary comparison of HS and HM groups, ranking ‘features’ according to Q-value (adjusted P-value</w:t>
      </w:r>
      <w:del w:id="889" w:author="2003" w:date="2023-04-21T18:20:00Z">
        <w:r>
          <w:rPr/>
          <w:delText xml:space="preserve">); </w:delText>
        </w:r>
      </w:del>
      <w:ins w:id="890" w:author="2003" w:date="2023-04-21T18:20:00Z">
        <w:r>
          <w:rPr/>
          <w:t xml:space="preserve">). </w:t>
        </w:r>
      </w:ins>
      <w:del w:id="891" w:author="2003" w:date="2023-04-21T18:20:00Z">
        <w:r>
          <w:rPr/>
          <w:delText xml:space="preserve">the </w:delText>
        </w:r>
      </w:del>
      <w:ins w:id="892" w:author="2003" w:date="2023-04-21T18:20:00Z">
        <w:r>
          <w:rPr/>
          <w:t xml:space="preserve">The </w:t>
        </w:r>
      </w:ins>
      <w:r>
        <w:t xml:space="preserve">top 50 ‘features’ were set as ‘tracers’ to mark them in Child-Nebulae (Fig. 4). By combining the features selection algorithm about </w:t>
      </w:r>
      <w:ins w:id="893" w:author="2003" w:date="2023-04-21T18:20:00Z">
        <w:r>
          <w:rPr/>
          <w:t xml:space="preserve">the </w:t>
        </w:r>
      </w:ins>
      <w:r>
        <w:rPr>
          <w:i/>
          <w:iCs/>
          <w:rPrChange w:id="894" w:author="2003" w:date="2023-04-21T18:20:00Z">
            <w:rPr/>
          </w:rPrChange>
        </w:rPr>
        <w:t>Q</w:t>
      </w:r>
      <w:del w:id="895" w:author="2003" w:date="2023-04-21T18:20:00Z">
        <w:r>
          <w:rPr/>
          <w:delText>-</w:delText>
        </w:r>
      </w:del>
      <w:ins w:id="896" w:author="2003" w:date="2023-04-21T18:20:00Z">
        <w:r>
          <w:rPr/>
          <w:t xml:space="preserve"> </w:t>
        </w:r>
      </w:ins>
      <w:r>
        <w:t xml:space="preserve">value, the chemical classes exhibited in Child-Nebulae were reduced. The log2(Fold Change) (log2(FC)) quantification for the HM versus HS groups was visualized in Child-Nebulae (Fig. S3). </w:t>
      </w:r>
      <w:del w:id="897" w:author="2003" w:date="2023-04-21T18:20:00Z">
        <w:r>
          <w:rPr/>
          <w:delText>In Fig. S3,</w:delText>
        </w:r>
      </w:del>
      <w:ins w:id="898" w:author="2003" w:date="2023-04-21T18:20:00Z">
        <w:r>
          <w:rPr/>
          <w:t>Th figure shows that</w:t>
        </w:r>
      </w:ins>
      <w:r>
        <w:t xml:space="preserve"> the overall level of ‘Bile acids, alcohols and derivatives’ (BAs) class and ‘Acyl carnitines’ (ACs) (Fig. 5a and b) class increased remarkably, </w:t>
      </w:r>
      <w:del w:id="899" w:author="2003" w:date="2023-04-21T18:20:00Z">
        <w:r>
          <w:rPr/>
          <w:delText xml:space="preserve">while </w:delText>
        </w:r>
      </w:del>
      <w:ins w:id="900" w:author="2003" w:date="2023-04-21T18:20:00Z">
        <w:r>
          <w:rPr/>
          <w:t xml:space="preserve">whereas </w:t>
        </w:r>
      </w:ins>
      <w:r>
        <w:t xml:space="preserve">the overall level of ‘Lysophosphatidylcholines’ (LPCs) class decreased remarkably. </w:t>
      </w:r>
      <w:del w:id="901" w:author="2003" w:date="2023-04-21T18:20:00Z">
        <w:r>
          <w:rPr/>
          <w:delText xml:space="preserve">Indeed, </w:delText>
        </w:r>
      </w:del>
      <w:r>
        <w:t>BAs, ACs</w:t>
      </w:r>
      <w:ins w:id="902" w:author="2003" w:date="2023-04-21T18:20:00Z">
        <w:r>
          <w:rPr/>
          <w:t>,</w:t>
        </w:r>
      </w:ins>
      <w:r>
        <w:t xml:space="preserve"> and LPCs </w:t>
      </w:r>
      <w:del w:id="903" w:author="2003" w:date="2023-04-21T18:20:00Z">
        <w:r>
          <w:rPr/>
          <w:delText>were reported</w:delText>
        </w:r>
      </w:del>
      <w:ins w:id="904" w:author="2003" w:date="2023-04-21T18:20:00Z">
        <w:r>
          <w:rPr/>
          <w:t>are</w:t>
        </w:r>
      </w:ins>
      <w:r>
        <w:t xml:space="preserve"> associated with liver dysfunction, imbalance of intestinal microphylactic homeostasis, and mortality risk</w:t>
      </w:r>
      <w:r>
        <w:fldChar w:fldCharType="begin"/>
      </w:r>
      <w:r>
        <w:instrText xml:space="preserve"> HYPERLINK \l "ref-2020s" \h </w:instrText>
      </w:r>
      <w:r>
        <w:fldChar w:fldCharType="separate"/>
      </w:r>
      <w:r>
        <w:rPr>
          <w:rStyle w:val="38"/>
          <w:vertAlign w:val="superscript"/>
        </w:rPr>
        <w:t>42</w:t>
      </w:r>
      <w:r>
        <w:rPr>
          <w:rStyle w:val="38"/>
          <w:vertAlign w:val="superscript"/>
        </w:rPr>
        <w:fldChar w:fldCharType="end"/>
      </w:r>
      <w:r>
        <w:rPr>
          <w:vertAlign w:val="superscript"/>
        </w:rPr>
        <w:t>,</w:t>
      </w:r>
      <w:r>
        <w:fldChar w:fldCharType="begin"/>
      </w:r>
      <w:r>
        <w:instrText xml:space="preserve"> HYPERLINK \l "ref-2021db" \h </w:instrText>
      </w:r>
      <w:r>
        <w:fldChar w:fldCharType="separate"/>
      </w:r>
      <w:r>
        <w:rPr>
          <w:rStyle w:val="38"/>
          <w:vertAlign w:val="superscript"/>
        </w:rPr>
        <w:t>51</w:t>
      </w:r>
      <w:r>
        <w:rPr>
          <w:rStyle w:val="38"/>
          <w:vertAlign w:val="superscript"/>
        </w:rPr>
        <w:fldChar w:fldCharType="end"/>
      </w:r>
      <w:r>
        <w:rPr>
          <w:vertAlign w:val="superscript"/>
        </w:rPr>
        <w:t>,</w:t>
      </w:r>
      <w:r>
        <w:fldChar w:fldCharType="begin"/>
      </w:r>
      <w:r>
        <w:instrText xml:space="preserve"> HYPERLINK \l "ref-2016at" \h </w:instrText>
      </w:r>
      <w:r>
        <w:fldChar w:fldCharType="separate"/>
      </w:r>
      <w:r>
        <w:rPr>
          <w:rStyle w:val="38"/>
          <w:vertAlign w:val="superscript"/>
        </w:rPr>
        <w:t>52</w:t>
      </w:r>
      <w:r>
        <w:rPr>
          <w:rStyle w:val="38"/>
          <w:vertAlign w:val="superscript"/>
        </w:rPr>
        <w:fldChar w:fldCharType="end"/>
      </w:r>
      <w:r>
        <w:t>.</w:t>
      </w:r>
    </w:p>
    <w:p>
      <w:pPr>
        <w:pStyle w:val="3"/>
        <w:spacing w:line="480" w:lineRule="auto"/>
        <w:jc w:val="both"/>
      </w:pPr>
      <w:del w:id="905" w:author="2003" w:date="2023-04-21T18:20:00Z">
        <w:r>
          <w:rPr/>
          <w:delText xml:space="preserve">By </w:delText>
        </w:r>
      </w:del>
      <w:ins w:id="906" w:author="2003" w:date="2023-04-21T18:20:00Z">
        <w:r>
          <w:rPr/>
          <w:t xml:space="preserve">Through the </w:t>
        </w:r>
      </w:ins>
      <w:r>
        <w:t xml:space="preserve">deep annotation of Child-Nebula, all three classes of compounds have similar structural parent nuclei, and their levels in the NN, HN, HS, and HM groups are similar (Fig. 5c, Fig. S4). Subsequently, </w:t>
      </w:r>
      <w:del w:id="907" w:author="2003" w:date="2023-04-21T18:21:00Z">
        <w:r>
          <w:rPr/>
          <w:delText xml:space="preserve">we performed </w:delText>
        </w:r>
      </w:del>
      <w:r>
        <w:t xml:space="preserve">cluster heat map analysis and pathway enrichment analysis </w:t>
      </w:r>
      <w:ins w:id="908" w:author="2003" w:date="2023-04-21T18:21:00Z">
        <w:r>
          <w:rPr/>
          <w:t xml:space="preserve">were performed </w:t>
        </w:r>
      </w:ins>
      <w:r>
        <w:t xml:space="preserve">on the compounds of these three classes. As shown in the clustering heat map (Fig. 6), the control group of ACs and BAs were remarkably separated from the infection group, </w:t>
      </w:r>
      <w:del w:id="909" w:author="2003" w:date="2023-04-21T18:21:00Z">
        <w:r>
          <w:rPr/>
          <w:delText>which implied</w:delText>
        </w:r>
      </w:del>
      <w:ins w:id="910" w:author="2003" w:date="2023-04-21T18:21:00Z">
        <w:r>
          <w:rPr/>
          <w:t>indicating</w:t>
        </w:r>
      </w:ins>
      <w:r>
        <w:t xml:space="preserve"> the infection relevance of ACs and BAs to SaB. </w:t>
      </w:r>
      <w:del w:id="911" w:author="2003" w:date="2023-04-21T18:21:00Z">
        <w:r>
          <w:rPr/>
          <w:delText xml:space="preserve">In </w:delText>
        </w:r>
      </w:del>
      <w:ins w:id="912" w:author="2003" w:date="2023-04-21T18:21:00Z">
        <w:r>
          <w:rPr/>
          <w:t xml:space="preserve">By </w:t>
        </w:r>
      </w:ins>
      <w:r>
        <w:t>contrast, LPCs did not show remarkable SaB infection relevance or mortality relevance</w:t>
      </w:r>
      <w:del w:id="913" w:author="2003" w:date="2023-04-21T18:21:00Z">
        <w:r>
          <w:rPr/>
          <w:delText>, probably owing to</w:delText>
        </w:r>
      </w:del>
      <w:ins w:id="914" w:author="2003" w:date="2023-04-21T18:21:00Z">
        <w:r>
          <w:rPr/>
          <w:t xml:space="preserve"> possibly because of</w:t>
        </w:r>
      </w:ins>
      <w:r>
        <w:t xml:space="preserve"> the general consistency of this class of compounds for SaB disease. </w:t>
      </w:r>
      <w:del w:id="915" w:author="2003" w:date="2023-04-21T18:21:00Z">
        <w:r>
          <w:rPr/>
          <w:delText>We performed p</w:delText>
        </w:r>
      </w:del>
      <w:ins w:id="916" w:author="2003" w:date="2023-04-21T18:21:00Z">
        <w:r>
          <w:rPr/>
          <w:t>P</w:t>
        </w:r>
      </w:ins>
      <w:r>
        <w:t xml:space="preserve">athway enrichment analysis </w:t>
      </w:r>
      <w:ins w:id="917" w:author="2003" w:date="2023-04-21T18:21:00Z">
        <w:r>
          <w:rPr/>
          <w:t xml:space="preserve">was carried out </w:t>
        </w:r>
      </w:ins>
      <w:r>
        <w:t xml:space="preserve">for these three classes of significant compounds (HS versus HM group, Q-value &lt; 0.05). The results of BAs showed that four compounds exhibited metabolic pathways associated with ‘Bile secretion’, ‘Cholesterol metabolism’, and ‘Primary bile acid biosynthesis’ </w:t>
      </w:r>
      <w:del w:id="918" w:author="2003" w:date="2023-04-21T18:21:00Z">
        <w:r>
          <w:rPr/>
          <w:delText xml:space="preserve">etc </w:delText>
        </w:r>
      </w:del>
      <w:r>
        <w:t xml:space="preserve">(Fig. S5b). Among them, </w:t>
      </w:r>
      <m:oMath>
        <m:r>
          <m:rPr/>
          <w:rPr>
            <w:rFonts w:ascii="Cambria Math" w:hAnsi="Cambria Math"/>
          </w:rPr>
          <m:t>beta</m:t>
        </m:r>
      </m:oMath>
      <w:r>
        <w:t xml:space="preserve">GCS </w:t>
      </w:r>
      <w:del w:id="919" w:author="2003" w:date="2023-04-21T18:21:00Z">
        <w:r>
          <w:rPr/>
          <w:delText xml:space="preserve">was </w:delText>
        </w:r>
      </w:del>
      <w:ins w:id="920" w:author="2003" w:date="2023-04-21T18:21:00Z">
        <w:r>
          <w:rPr/>
          <w:t xml:space="preserve">is </w:t>
        </w:r>
      </w:ins>
      <w:r>
        <w:t>a class of compounds with the same parent nucleus. The results for LPCs suggest</w:t>
      </w:r>
      <w:del w:id="921" w:author="2003" w:date="2023-04-21T18:21:00Z">
        <w:r>
          <w:rPr/>
          <w:delText>ed</w:delText>
        </w:r>
      </w:del>
      <w:r>
        <w:t xml:space="preserve"> that compounds with similar parent nucleus structure of LPCs implied association with a series of downstream pathways (Fig. S5c). The significant compounds of ACs were not enriched in the pathway. </w:t>
      </w:r>
      <w:del w:id="922" w:author="2003" w:date="2023-04-21T18:21:00Z">
        <w:r>
          <w:rPr/>
          <w:delText>But</w:delText>
        </w:r>
      </w:del>
      <w:ins w:id="923" w:author="2003" w:date="2023-04-21T18:21:00Z">
        <w:r>
          <w:rPr/>
          <w:t>However</w:t>
        </w:r>
      </w:ins>
      <w:r>
        <w:t xml:space="preserve">, </w:t>
      </w:r>
      <w:del w:id="924" w:author="2003" w:date="2023-04-21T18:21:00Z">
        <w:r>
          <w:rPr/>
          <w:delText xml:space="preserve">A </w:delText>
        </w:r>
      </w:del>
      <w:ins w:id="925" w:author="2003" w:date="2023-04-21T18:21:00Z">
        <w:r>
          <w:rPr/>
          <w:t xml:space="preserve">a </w:t>
        </w:r>
      </w:ins>
      <w:r>
        <w:t>fundamental role of ACs in tuning the switch between the glucose and fatty acid metabolism was reviewed</w:t>
      </w:r>
      <w:r>
        <w:fldChar w:fldCharType="begin"/>
      </w:r>
      <w:r>
        <w:instrText xml:space="preserve"> HYPERLINK \l "ref-2018bi" \h </w:instrText>
      </w:r>
      <w:r>
        <w:fldChar w:fldCharType="separate"/>
      </w:r>
      <w:r>
        <w:rPr>
          <w:rStyle w:val="38"/>
          <w:vertAlign w:val="superscript"/>
        </w:rPr>
        <w:t>53</w:t>
      </w:r>
      <w:r>
        <w:rPr>
          <w:rStyle w:val="38"/>
          <w:vertAlign w:val="superscript"/>
        </w:rPr>
        <w:fldChar w:fldCharType="end"/>
      </w:r>
      <w:r>
        <w:t xml:space="preserve">. Their function implemented via bi-directional transport of acyl moieties </w:t>
      </w:r>
      <w:del w:id="926" w:author="2003" w:date="2023-04-21T18:21:00Z">
        <w:r>
          <w:rPr/>
          <w:delText xml:space="preserve">Between </w:delText>
        </w:r>
      </w:del>
      <w:ins w:id="927" w:author="2003" w:date="2023-04-21T18:21:00Z">
        <w:r>
          <w:rPr/>
          <w:t xml:space="preserve">between </w:t>
        </w:r>
      </w:ins>
      <w:r>
        <w:t>cytosol and mitochondria (Fig. S5a).</w:t>
      </w:r>
    </w:p>
    <w:p>
      <w:pPr>
        <w:pStyle w:val="3"/>
        <w:spacing w:line="480" w:lineRule="auto"/>
        <w:jc w:val="both"/>
      </w:pPr>
      <w:r>
        <w:t xml:space="preserve">In </w:t>
      </w:r>
      <w:ins w:id="928" w:author="2003" w:date="2023-04-21T18:21:00Z">
        <w:r>
          <w:rPr/>
          <w:t xml:space="preserve">the </w:t>
        </w:r>
      </w:ins>
      <w:r>
        <w:t>research of Wozniak et al</w:t>
      </w:r>
      <w:ins w:id="929" w:author="2003" w:date="2023-04-21T18:22:00Z">
        <w:r>
          <w:rPr/>
          <w:t>.</w:t>
        </w:r>
      </w:ins>
      <w:r>
        <w:fldChar w:fldCharType="begin"/>
      </w:r>
      <w:r>
        <w:instrText xml:space="preserve"> HYPERLINK \l "ref-2020s" \h </w:instrText>
      </w:r>
      <w:r>
        <w:fldChar w:fldCharType="separate"/>
      </w:r>
      <w:r>
        <w:rPr>
          <w:rStyle w:val="38"/>
          <w:vertAlign w:val="superscript"/>
        </w:rPr>
        <w:t>42</w:t>
      </w:r>
      <w:r>
        <w:rPr>
          <w:rStyle w:val="38"/>
          <w:vertAlign w:val="superscript"/>
        </w:rPr>
        <w:fldChar w:fldCharType="end"/>
      </w:r>
      <w:r>
        <w:t xml:space="preserve">, five ACs compounds were identified. In addition, four top metabolites </w:t>
      </w:r>
      <w:del w:id="930" w:author="2003" w:date="2023-04-21T18:22:00Z">
        <w:r>
          <w:rPr/>
          <w:delText>(</w:delText>
        </w:r>
      </w:del>
      <w:ins w:id="931" w:author="2003" w:date="2023-04-21T18:22:00Z">
        <w:r>
          <w:rPr/>
          <w:t xml:space="preserve">such as </w:t>
        </w:r>
      </w:ins>
      <w:r>
        <w:t>2-</w:t>
      </w:r>
      <w:del w:id="932" w:author="2003" w:date="2023-04-21T18:22:00Z">
        <w:r>
          <w:rPr/>
          <w:delText>Hexadecanoylthio</w:delText>
        </w:r>
      </w:del>
      <w:ins w:id="933" w:author="2003" w:date="2023-04-21T18:22:00Z">
        <w:r>
          <w:rPr/>
          <w:t>hexadecanoylthio</w:t>
        </w:r>
      </w:ins>
      <w:r>
        <w:t>-1-</w:t>
      </w:r>
      <w:del w:id="934" w:author="2003" w:date="2023-04-21T18:22:00Z">
        <w:r>
          <w:rPr/>
          <w:delText xml:space="preserve">Ethylphosphorylcholine </w:delText>
        </w:r>
      </w:del>
      <w:ins w:id="935" w:author="2003" w:date="2023-04-21T18:22:00Z">
        <w:r>
          <w:rPr/>
          <w:t xml:space="preserve">ethylphosphorylcholine </w:t>
        </w:r>
      </w:ins>
      <w:r>
        <w:t>(HEPC</w:t>
      </w:r>
      <w:del w:id="936" w:author="2003" w:date="2023-04-21T18:22:00Z">
        <w:r>
          <w:rPr/>
          <w:delText xml:space="preserve">); </w:delText>
        </w:r>
      </w:del>
      <w:ins w:id="937" w:author="2003" w:date="2023-04-21T18:22:00Z">
        <w:r>
          <w:rPr/>
          <w:t xml:space="preserve">), </w:t>
        </w:r>
      </w:ins>
      <w:r>
        <w:t>sphingosine-1-phosphate (S1P</w:t>
      </w:r>
      <w:del w:id="938" w:author="2003" w:date="2023-04-21T18:22:00Z">
        <w:r>
          <w:rPr/>
          <w:delText xml:space="preserve">); </w:delText>
        </w:r>
      </w:del>
      <w:ins w:id="939" w:author="2003" w:date="2023-04-21T18:22:00Z">
        <w:r>
          <w:rPr/>
          <w:t xml:space="preserve">), </w:t>
        </w:r>
      </w:ins>
      <w:r>
        <w:t>decanoyl-carnitine</w:t>
      </w:r>
      <w:del w:id="940" w:author="2003" w:date="2023-04-21T18:22:00Z">
        <w:r>
          <w:rPr/>
          <w:delText xml:space="preserve">; </w:delText>
        </w:r>
      </w:del>
      <w:ins w:id="941" w:author="2003" w:date="2023-04-21T18:22:00Z">
        <w:r>
          <w:rPr/>
          <w:t xml:space="preserve">, and </w:t>
        </w:r>
      </w:ins>
      <w:r>
        <w:t>L-Thyroxine (T4</w:t>
      </w:r>
      <w:del w:id="942" w:author="2003" w:date="2023-04-21T18:22:00Z">
        <w:r>
          <w:rPr/>
          <w:delText xml:space="preserve">)) </w:delText>
        </w:r>
      </w:del>
      <w:ins w:id="943" w:author="2003" w:date="2023-04-21T18:22:00Z">
        <w:r>
          <w:rPr/>
          <w:t xml:space="preserve">) </w:t>
        </w:r>
      </w:ins>
      <w:r>
        <w:t xml:space="preserve">were also identified. In our reanalysis, all identifications were </w:t>
      </w:r>
      <w:del w:id="944" w:author="2003" w:date="2023-04-21T18:22:00Z">
        <w:r>
          <w:rPr/>
          <w:delText>in line</w:delText>
        </w:r>
      </w:del>
      <w:ins w:id="945" w:author="2003" w:date="2023-04-21T18:22:00Z">
        <w:r>
          <w:rPr/>
          <w:t>consistent,</w:t>
        </w:r>
      </w:ins>
      <w:r>
        <w:t xml:space="preserve"> except for HEPC (see ‘Data and code availability’ section for the report of serum dataset analysis). </w:t>
      </w:r>
      <w:del w:id="946" w:author="2003" w:date="2023-04-21T18:22:00Z">
        <w:r>
          <w:rPr/>
          <w:delText>In our</w:delText>
        </w:r>
      </w:del>
      <w:ins w:id="947" w:author="2003" w:date="2023-04-21T18:22:00Z">
        <w:r>
          <w:rPr/>
          <w:t>Based on the</w:t>
        </w:r>
      </w:ins>
      <w:r>
        <w:t xml:space="preserve"> re-analysis, ‘HEPC’ was identified as 1-pentadecanoyl-sn-glycero-3-phosphocholine (LPC15:0) or its stereoisomers. Indeed, HEPC and LPC15:0 are quite similar in </w:t>
      </w:r>
      <w:ins w:id="948" w:author="2003" w:date="2023-04-21T18:22:00Z">
        <w:r>
          <w:rPr/>
          <w:t xml:space="preserve">terms of </w:t>
        </w:r>
      </w:ins>
      <w:r>
        <w:t xml:space="preserve">structure, but </w:t>
      </w:r>
      <w:ins w:id="949" w:author="2003" w:date="2023-04-21T18:22:00Z">
        <w:r>
          <w:rPr/>
          <w:t xml:space="preserve">they have </w:t>
        </w:r>
      </w:ins>
      <w:r>
        <w:t>distinct in element</w:t>
      </w:r>
      <w:ins w:id="950" w:author="2003" w:date="2023-04-21T18:22:00Z">
        <w:r>
          <w:rPr/>
          <w:t>al</w:t>
        </w:r>
      </w:ins>
      <w:r>
        <w:t xml:space="preserve"> </w:t>
      </w:r>
      <w:del w:id="951" w:author="2003" w:date="2023-04-21T18:22:00Z">
        <w:r>
          <w:rPr/>
          <w:delText xml:space="preserve">constitution </w:delText>
        </w:r>
      </w:del>
      <w:ins w:id="952" w:author="2003" w:date="2023-04-21T18:22:00Z">
        <w:r>
          <w:rPr/>
          <w:t xml:space="preserve">composition </w:t>
        </w:r>
      </w:ins>
      <w:r>
        <w:t>(corresponding to C</w:t>
      </w:r>
      <w:r>
        <w:rPr>
          <w:vertAlign w:val="subscript"/>
        </w:rPr>
        <w:t>23</w:t>
      </w:r>
      <w:r>
        <w:t>H</w:t>
      </w:r>
      <w:r>
        <w:rPr>
          <w:vertAlign w:val="subscript"/>
        </w:rPr>
        <w:t>48</w:t>
      </w:r>
      <w:r>
        <w:t>NO</w:t>
      </w:r>
      <w:r>
        <w:rPr>
          <w:vertAlign w:val="subscript"/>
        </w:rPr>
        <w:t>5</w:t>
      </w:r>
      <w:r>
        <w:t>PS and C</w:t>
      </w:r>
      <w:r>
        <w:rPr>
          <w:vertAlign w:val="subscript"/>
        </w:rPr>
        <w:t>23</w:t>
      </w:r>
      <w:r>
        <w:t>H</w:t>
      </w:r>
      <w:r>
        <w:rPr>
          <w:vertAlign w:val="subscript"/>
        </w:rPr>
        <w:t>48</w:t>
      </w:r>
      <w:r>
        <w:t>NO</w:t>
      </w:r>
      <w:r>
        <w:rPr>
          <w:vertAlign w:val="subscript"/>
        </w:rPr>
        <w:t>7</w:t>
      </w:r>
      <w:r>
        <w:t xml:space="preserve">P respectively). </w:t>
      </w:r>
      <w:del w:id="953" w:author="2003" w:date="2023-04-21T18:23:00Z">
        <w:commentRangeStart w:id="1"/>
        <w:r>
          <w:rPr/>
          <w:delText>They were clearly distinct in terms of chemical classification</w:delText>
        </w:r>
        <w:commentRangeEnd w:id="1"/>
      </w:del>
      <w:r>
        <w:rPr>
          <w:rStyle w:val="40"/>
          <w:rFonts w:asciiTheme="minorHAnsi" w:hAnsiTheme="minorHAnsi" w:eastAsiaTheme="minorEastAsia" w:cstheme="minorBidi"/>
        </w:rPr>
        <w:commentReference w:id="1"/>
      </w:r>
      <w:del w:id="954" w:author="2003" w:date="2023-04-21T18:23:00Z">
        <w:r>
          <w:rPr/>
          <w:delText xml:space="preserve">. </w:delText>
        </w:r>
      </w:del>
      <w:r>
        <w:t xml:space="preserve">HEPC belongs to ‘Cholines’ (level 5) from ‘Organic nitrogen compounds’ (superclass) family, </w:t>
      </w:r>
      <w:del w:id="955" w:author="2003" w:date="2023-04-21T18:24:00Z">
        <w:r>
          <w:rPr/>
          <w:delText xml:space="preserve">whereas </w:delText>
        </w:r>
      </w:del>
      <w:ins w:id="956" w:author="2003" w:date="2023-04-21T18:24:00Z">
        <w:r>
          <w:rPr/>
          <w:t xml:space="preserve">while </w:t>
        </w:r>
      </w:ins>
      <w:r>
        <w:t>LPC15:0 belongs to ‘Lysophosphatidylcholines’ (level 5) from ‘Lipids and lipid-like molecules’ family. As a part of</w:t>
      </w:r>
      <w:ins w:id="957" w:author="2003" w:date="2023-04-21T18:24:00Z">
        <w:r>
          <w:rPr/>
          <w:t xml:space="preserve"> the</w:t>
        </w:r>
      </w:ins>
      <w:r>
        <w:t xml:space="preserve"> MCnebula workflow, sulfur </w:t>
      </w:r>
      <w:del w:id="958" w:author="2003" w:date="2023-04-21T18:24:00Z">
        <w:r>
          <w:rPr/>
          <w:delText xml:space="preserve">element </w:delText>
        </w:r>
      </w:del>
      <w:r>
        <w:t>is detectable for SIRIUS in isotopes pattern with high mass accuracy</w:t>
      </w:r>
      <w:r>
        <w:fldChar w:fldCharType="begin"/>
      </w:r>
      <w:r>
        <w:instrText xml:space="preserve"> HYPERLINK \l "ref-bocker_sirius_2009" \h </w:instrText>
      </w:r>
      <w:r>
        <w:fldChar w:fldCharType="separate"/>
      </w:r>
      <w:r>
        <w:rPr>
          <w:rStyle w:val="38"/>
          <w:vertAlign w:val="superscript"/>
        </w:rPr>
        <w:t>37</w:t>
      </w:r>
      <w:r>
        <w:rPr>
          <w:rStyle w:val="38"/>
          <w:vertAlign w:val="superscript"/>
        </w:rPr>
        <w:fldChar w:fldCharType="end"/>
      </w:r>
      <w:r>
        <w:t xml:space="preserve">. However, for the MS/MS spectra of ‘HEPC’, </w:t>
      </w:r>
      <w:del w:id="959" w:author="2003" w:date="2023-04-21T18:24:00Z">
        <w:r>
          <w:rPr/>
          <w:delText xml:space="preserve">there was </w:delText>
        </w:r>
      </w:del>
      <w:r>
        <w:t>no candidate formula</w:t>
      </w:r>
      <w:del w:id="960" w:author="2003" w:date="2023-04-21T18:24:00Z">
        <w:r>
          <w:rPr/>
          <w:delText xml:space="preserve"> that</w:delText>
        </w:r>
      </w:del>
      <w:r>
        <w:t xml:space="preserve"> </w:t>
      </w:r>
      <w:del w:id="961" w:author="2003" w:date="2023-04-21T18:24:00Z">
        <w:r>
          <w:rPr/>
          <w:delText xml:space="preserve">containing </w:delText>
        </w:r>
      </w:del>
      <w:ins w:id="962" w:author="2003" w:date="2023-04-21T18:24:00Z">
        <w:r>
          <w:rPr/>
          <w:t xml:space="preserve">contains </w:t>
        </w:r>
      </w:ins>
      <w:r>
        <w:t xml:space="preserve">sulfur element. Overall, </w:t>
      </w:r>
      <w:del w:id="963" w:author="2003" w:date="2023-04-21T18:24:00Z">
        <w:r>
          <w:rPr/>
          <w:delText xml:space="preserve">we identified </w:delText>
        </w:r>
      </w:del>
      <w:r>
        <w:t xml:space="preserve">more compounds </w:t>
      </w:r>
      <w:ins w:id="964" w:author="2003" w:date="2023-04-21T18:24:00Z">
        <w:r>
          <w:rPr/>
          <w:t xml:space="preserve">were identified </w:t>
        </w:r>
      </w:ins>
      <w:r>
        <w:t>with the MCnebula workflow</w:t>
      </w:r>
      <w:ins w:id="965" w:author="2003" w:date="2023-04-21T18:24:00Z">
        <w:r>
          <w:rPr/>
          <w:t>,</w:t>
        </w:r>
      </w:ins>
      <w:r>
        <w:t xml:space="preserve"> and many of the results were in line with the analysis of Wozniak et al</w:t>
      </w:r>
      <w:r>
        <w:fldChar w:fldCharType="begin"/>
      </w:r>
      <w:r>
        <w:instrText xml:space="preserve"> HYPERLINK \l "ref-2020s" \h </w:instrText>
      </w:r>
      <w:r>
        <w:fldChar w:fldCharType="separate"/>
      </w:r>
      <w:r>
        <w:rPr>
          <w:rStyle w:val="38"/>
          <w:vertAlign w:val="superscript"/>
        </w:rPr>
        <w:t>42</w:t>
      </w:r>
      <w:r>
        <w:rPr>
          <w:rStyle w:val="38"/>
          <w:vertAlign w:val="superscript"/>
        </w:rPr>
        <w:fldChar w:fldCharType="end"/>
      </w:r>
      <w:r>
        <w:t xml:space="preserve">. All </w:t>
      </w:r>
      <w:ins w:id="966" w:author="2003" w:date="2023-04-21T18:24:00Z">
        <w:r>
          <w:rPr/>
          <w:t xml:space="preserve">the </w:t>
        </w:r>
      </w:ins>
      <w:r>
        <w:t>identified compounds were collated in Tab</w:t>
      </w:r>
      <w:del w:id="967" w:author="2003" w:date="2023-04-21T18:24:00Z">
        <w:r>
          <w:rPr/>
          <w:delText xml:space="preserve">. </w:delText>
        </w:r>
      </w:del>
      <w:ins w:id="968" w:author="2003" w:date="2023-04-21T18:24:00Z">
        <w:r>
          <w:rPr/>
          <w:t xml:space="preserve">le </w:t>
        </w:r>
      </w:ins>
      <w:r>
        <w:t xml:space="preserve">S2 (filtered with Tanimoto similarity &gt; 0.5 and de-duplicated with the first hash block of InChIKey </w:t>
      </w:r>
      <w:del w:id="969" w:author="2003" w:date="2023-04-21T18:24:00Z">
        <w:r>
          <w:rPr/>
          <w:delText>(</w:delText>
        </w:r>
      </w:del>
      <w:ins w:id="970" w:author="2003" w:date="2023-04-21T18:24:00Z">
        <w:r>
          <w:rPr/>
          <w:t>[</w:t>
        </w:r>
      </w:ins>
      <w:r>
        <w:t>molecular skeleton</w:t>
      </w:r>
      <w:del w:id="971" w:author="2003" w:date="2023-04-21T18:24:00Z">
        <w:r>
          <w:rPr/>
          <w:delText xml:space="preserve">)). </w:delText>
        </w:r>
      </w:del>
      <w:ins w:id="972" w:author="2003" w:date="2023-04-21T18:24:00Z">
        <w:r>
          <w:rPr/>
          <w:t xml:space="preserve">]). </w:t>
        </w:r>
      </w:ins>
      <w:r>
        <w:t xml:space="preserve">The compounds (top 50 of </w:t>
      </w:r>
      <w:ins w:id="973" w:author="2003" w:date="2023-04-21T18:35:00Z">
        <w:r>
          <w:rPr/>
          <w:t>ensemble feature selection [</w:t>
        </w:r>
      </w:ins>
      <w:r>
        <w:t>EFS</w:t>
      </w:r>
      <w:ins w:id="974" w:author="2003" w:date="2023-04-21T18:35:00Z">
        <w:r>
          <w:rPr/>
          <w:t>]</w:t>
        </w:r>
      </w:ins>
      <w:r>
        <w:t xml:space="preserve"> and </w:t>
      </w:r>
      <w:ins w:id="975" w:author="2003" w:date="2023-04-21T18:36:00Z">
        <w:r>
          <w:rPr/>
          <w:t>Mann-Whitney U [</w:t>
        </w:r>
      </w:ins>
      <w:r>
        <w:t>MWU</w:t>
      </w:r>
      <w:ins w:id="976" w:author="2003" w:date="2023-04-21T18:36:00Z">
        <w:r>
          <w:rPr/>
          <w:t>]</w:t>
        </w:r>
      </w:ins>
      <w:r>
        <w:t>) that were not successfully identified via spectral library matching by Wozniak et al. but were identified by our MCnebula workflow for molecular formula or chemical structure were additionally collated (Tab. S3).</w:t>
      </w:r>
    </w:p>
    <w:p>
      <w:pPr>
        <w:pStyle w:val="3"/>
        <w:spacing w:line="480" w:lineRule="auto"/>
        <w:jc w:val="both"/>
      </w:pPr>
      <w:r>
        <w:rPr>
          <w:b/>
          <w:bCs/>
        </w:rPr>
        <w:t>Herbal medicine analysis.</w:t>
      </w:r>
      <w:r>
        <w:t xml:space="preserve"> </w:t>
      </w:r>
      <w:del w:id="977" w:author="2003" w:date="2023-04-21T18:24:00Z">
        <w:r>
          <w:rPr/>
          <w:delText xml:space="preserve">We used </w:delText>
        </w:r>
      </w:del>
      <w:r>
        <w:t xml:space="preserve">MCnebula </w:t>
      </w:r>
      <w:ins w:id="978" w:author="2003" w:date="2023-04-21T18:24:00Z">
        <w:r>
          <w:rPr/>
          <w:t xml:space="preserve">was used </w:t>
        </w:r>
      </w:ins>
      <w:r>
        <w:t xml:space="preserve">to interpretate structure diversity and chemical transformation during </w:t>
      </w:r>
      <w:ins w:id="979" w:author="2003" w:date="2023-04-21T18:24:00Z">
        <w:r>
          <w:rPr/>
          <w:t xml:space="preserve">the </w:t>
        </w:r>
      </w:ins>
      <w:r>
        <w:t xml:space="preserve">traditional processing of a representative herbal medicine, </w:t>
      </w:r>
      <w:r>
        <w:rPr>
          <w:i/>
          <w:iCs/>
        </w:rPr>
        <w:t>Eucommiae Cortex,</w:t>
      </w:r>
      <w:r>
        <w:t xml:space="preserve"> the peel of </w:t>
      </w:r>
      <w:r>
        <w:rPr>
          <w:i/>
          <w:iCs/>
        </w:rPr>
        <w:t>Eucommia ulmoides Oliv. (E. ulmoides)</w:t>
      </w:r>
      <w:r>
        <w:fldChar w:fldCharType="begin"/>
      </w:r>
      <w:r>
        <w:instrText xml:space="preserve"> HYPERLINK \l "ref-2021n" \h </w:instrText>
      </w:r>
      <w:r>
        <w:fldChar w:fldCharType="separate"/>
      </w:r>
      <w:r>
        <w:rPr>
          <w:rStyle w:val="38"/>
          <w:vertAlign w:val="superscript"/>
        </w:rPr>
        <w:t>54</w:t>
      </w:r>
      <w:r>
        <w:rPr>
          <w:rStyle w:val="38"/>
          <w:vertAlign w:val="superscript"/>
        </w:rPr>
        <w:fldChar w:fldCharType="end"/>
      </w:r>
      <w:r>
        <w:t xml:space="preserve">. After </w:t>
      </w:r>
      <w:del w:id="980" w:author="2003" w:date="2023-04-21T18:24:00Z">
        <w:r>
          <w:rPr/>
          <w:delText xml:space="preserve">being </w:delText>
        </w:r>
      </w:del>
      <w:del w:id="981" w:author="2003" w:date="2023-04-21T18:25:00Z">
        <w:r>
          <w:rPr/>
          <w:delText xml:space="preserve">processed </w:delText>
        </w:r>
      </w:del>
      <w:ins w:id="982" w:author="2003" w:date="2023-04-21T18:25:00Z">
        <w:r>
          <w:rPr/>
          <w:t xml:space="preserve">processing </w:t>
        </w:r>
      </w:ins>
      <w:r>
        <w:t xml:space="preserve">with saline water, it </w:t>
      </w:r>
      <w:del w:id="983" w:author="2003" w:date="2023-04-21T18:25:00Z">
        <w:r>
          <w:rPr/>
          <w:delText xml:space="preserve">is </w:delText>
        </w:r>
      </w:del>
      <w:ins w:id="984" w:author="2003" w:date="2023-04-21T18:25:00Z">
        <w:r>
          <w:rPr/>
          <w:t xml:space="preserve">has long been used </w:t>
        </w:r>
      </w:ins>
      <w:del w:id="985" w:author="2003" w:date="2023-04-21T18:25:00Z">
        <w:r>
          <w:rPr/>
          <w:delText xml:space="preserve">commonly applied to </w:delText>
        </w:r>
      </w:del>
      <w:ins w:id="986" w:author="2003" w:date="2023-04-21T18:25:00Z">
        <w:r>
          <w:rPr/>
          <w:t xml:space="preserve">for the </w:t>
        </w:r>
      </w:ins>
      <w:r>
        <w:t>treat</w:t>
      </w:r>
      <w:ins w:id="987" w:author="2003" w:date="2023-04-21T18:25:00Z">
        <w:r>
          <w:rPr/>
          <w:t>ment of</w:t>
        </w:r>
      </w:ins>
      <w:r>
        <w:t xml:space="preserve"> renal diseases </w:t>
      </w:r>
      <w:del w:id="988" w:author="2003" w:date="2023-04-21T18:25:00Z">
        <w:r>
          <w:rPr/>
          <w:delText xml:space="preserve">for a long time </w:delText>
        </w:r>
      </w:del>
      <w:r>
        <w:t>in China</w:t>
      </w:r>
      <w:ins w:id="989" w:author="2003" w:date="2023-04-21T18:25:00Z">
        <w:r>
          <w:rPr/>
          <w:t>,</w:t>
        </w:r>
      </w:ins>
      <w:r>
        <w:t xml:space="preserve"> but the chemical basis still remained to be explored. With the help of ABC selection algorithm in MCnebula, </w:t>
      </w:r>
      <w:del w:id="990" w:author="2003" w:date="2023-04-21T18:25:00Z">
        <w:r>
          <w:rPr/>
          <w:delText xml:space="preserve">a total of </w:delText>
        </w:r>
      </w:del>
      <w:r>
        <w:t xml:space="preserve">29 chemical classes representing the richness of composition of </w:t>
      </w:r>
      <w:r>
        <w:rPr>
          <w:i/>
          <w:iCs/>
          <w:rPrChange w:id="991" w:author="2003" w:date="2023-04-21T18:59:00Z">
            <w:rPr/>
          </w:rPrChange>
        </w:rPr>
        <w:t>E. ulmoides</w:t>
      </w:r>
      <w:r>
        <w:t xml:space="preserve"> were obtained. Two groups of quantification data were performed with binary comparison. The top 20 features (Top20) were selected using function ‘select_features’ (|Log2(Fold change)| &gt; 0.3, Q-value &lt; 0.05, Tanimoto similarity &gt; 0.5) and were traced in Child-Nebulae (Fig. S6). </w:t>
      </w:r>
      <w:del w:id="992" w:author="2003" w:date="2023-04-21T18:25:00Z">
        <w:r>
          <w:rPr/>
          <w:delText xml:space="preserve">We used </w:delText>
        </w:r>
      </w:del>
      <w:r>
        <w:t xml:space="preserve">MCnebula </w:t>
      </w:r>
      <w:ins w:id="993" w:author="2003" w:date="2023-04-21T18:25:00Z">
        <w:r>
          <w:rPr/>
          <w:t xml:space="preserve">was used </w:t>
        </w:r>
      </w:ins>
      <w:r>
        <w:t xml:space="preserve">to draw the mirrored match of MS/MS spectra and extracted ions chromatography (EIC) plots of the Top20 (Fig. S7 and S8). According to Fig. S8, </w:t>
      </w:r>
      <w:del w:id="994" w:author="2003" w:date="2023-04-21T18:25:00Z">
        <w:r>
          <w:rPr/>
          <w:delText xml:space="preserve">we speculated that </w:delText>
        </w:r>
      </w:del>
      <w:r>
        <w:t>the ‘features’ of ID 1642, 1785, and 2321 were newly generated compounds</w:t>
      </w:r>
      <w:ins w:id="995" w:author="2003" w:date="2023-04-21T18:26:00Z">
        <w:r>
          <w:rPr/>
          <w:t>,</w:t>
        </w:r>
      </w:ins>
      <w:r>
        <w:t xml:space="preserve"> because the peak area levels before the processing were almost zero compared </w:t>
      </w:r>
      <w:del w:id="996" w:author="2003" w:date="2023-04-21T18:26:00Z">
        <w:r>
          <w:rPr/>
          <w:delText xml:space="preserve">to </w:delText>
        </w:r>
      </w:del>
      <w:ins w:id="997" w:author="2003" w:date="2023-04-21T18:26:00Z">
        <w:r>
          <w:rPr/>
          <w:t xml:space="preserve">with </w:t>
        </w:r>
      </w:ins>
      <w:r>
        <w:t xml:space="preserve">those after processing. Their chemical structures are </w:t>
      </w:r>
      <w:del w:id="998" w:author="2003" w:date="2023-04-21T18:26:00Z">
        <w:r>
          <w:rPr/>
          <w:delText xml:space="preserve">showed </w:delText>
        </w:r>
      </w:del>
      <w:ins w:id="999" w:author="2003" w:date="2023-04-21T18:26:00Z">
        <w:r>
          <w:rPr/>
          <w:t xml:space="preserve">shown </w:t>
        </w:r>
      </w:ins>
      <w:r>
        <w:t xml:space="preserve">in Fig. S7. Among them, the ‘feature’ of ID 1642 has a higher probability of correct identification (Tanimoto similarity: 0.69). Based on Fig. S6, </w:t>
      </w:r>
      <w:del w:id="1000" w:author="2003" w:date="2023-04-21T18:26:00Z">
        <w:r>
          <w:rPr/>
          <w:delText>we knew that</w:delText>
        </w:r>
      </w:del>
      <w:ins w:id="1001" w:author="2003" w:date="2023-04-21T18:26:00Z">
        <w:r>
          <w:rPr/>
          <w:t>the</w:t>
        </w:r>
      </w:ins>
      <w:r>
        <w:t xml:space="preserve"> ‘feature’ of ID 1642 belongs to ‘Iridoids and derivatives’ (IAD), </w:t>
      </w:r>
      <w:ins w:id="1002" w:author="2003" w:date="2023-04-21T18:26:00Z">
        <w:r>
          <w:rPr/>
          <w:t xml:space="preserve">while </w:t>
        </w:r>
      </w:ins>
      <w:r>
        <w:t xml:space="preserve">the others </w:t>
      </w:r>
      <w:del w:id="1003" w:author="2003" w:date="2023-04-21T18:26:00Z">
        <w:r>
          <w:rPr/>
          <w:delText xml:space="preserve">were </w:delText>
        </w:r>
      </w:del>
      <w:ins w:id="1004" w:author="2003" w:date="2023-04-21T18:26:00Z">
        <w:r>
          <w:rPr/>
          <w:t xml:space="preserve">belong to </w:t>
        </w:r>
      </w:ins>
      <w:r>
        <w:t xml:space="preserve">‘Dialkyl ethers’ (DE; ID 1785) and ‘Phenylpropanoids and polyketides’ (PAP; ID 2321). </w:t>
      </w:r>
      <w:del w:id="1005" w:author="2003" w:date="2023-04-21T18:26:00Z">
        <w:r>
          <w:rPr/>
          <w:delText>We annotated in depth of t</w:delText>
        </w:r>
      </w:del>
      <w:ins w:id="1006" w:author="2003" w:date="2023-04-21T18:26:00Z">
        <w:r>
          <w:rPr/>
          <w:t>T</w:t>
        </w:r>
      </w:ins>
      <w:r>
        <w:t>he Child-Nebulae of IAD, DE</w:t>
      </w:r>
      <w:ins w:id="1007" w:author="2003" w:date="2023-04-21T18:26:00Z">
        <w:r>
          <w:rPr/>
          <w:t>,</w:t>
        </w:r>
      </w:ins>
      <w:r>
        <w:t xml:space="preserve"> and PAP </w:t>
      </w:r>
      <w:del w:id="1008" w:author="2003" w:date="2023-04-21T18:26:00Z">
        <w:r>
          <w:rPr/>
          <w:delText>respectively</w:delText>
        </w:r>
      </w:del>
      <w:ins w:id="1009" w:author="2003" w:date="2023-04-21T18:26:00Z">
        <w:r>
          <w:rPr/>
          <w:t>were annotated</w:t>
        </w:r>
      </w:ins>
      <w:r>
        <w:t>. The locations of the ‘features’ of ID 1642, 1785</w:t>
      </w:r>
      <w:ins w:id="1010" w:author="2003" w:date="2023-04-21T18:26:00Z">
        <w:r>
          <w:rPr/>
          <w:t>,</w:t>
        </w:r>
      </w:ins>
      <w:r>
        <w:t xml:space="preserve"> and 2321 in the Child-Nebulae were interrogated (Fig. S9a, b, and c). Only the ‘features’ of ID 1642 had neighboring ‘features’</w:t>
      </w:r>
      <w:ins w:id="1011" w:author="2003" w:date="2023-04-21T18:26:00Z">
        <w:r>
          <w:rPr/>
          <w:t>,</w:t>
        </w:r>
      </w:ins>
      <w:r>
        <w:t xml:space="preserve"> and their identified chemical structures (ID 2110 and ID 854) had similar parent nuclei. The ‘features’ of ID 2110 and ID 854 were identified with chemical structure (Tanimoto similarity: 0.69 and 0.7</w:t>
      </w:r>
      <w:del w:id="1012" w:author="2003" w:date="2023-04-21T18:27:00Z">
        <w:r>
          <w:rPr/>
          <w:delText xml:space="preserve"> respectively) (</w:delText>
        </w:r>
      </w:del>
      <w:ins w:id="1013" w:author="2003" w:date="2023-04-21T18:27:00Z">
        <w:r>
          <w:rPr/>
          <w:t xml:space="preserve">; </w:t>
        </w:r>
      </w:ins>
      <w:r>
        <w:t>Fig. S9d, e, and f</w:t>
      </w:r>
      <w:ins w:id="1014" w:author="2003" w:date="2023-04-21T18:27:00Z">
        <w:r>
          <w:rPr/>
          <w:t>, respectively</w:t>
        </w:r>
      </w:ins>
      <w:del w:id="1015" w:author="2003" w:date="2023-04-21T18:27:00Z">
        <w:r>
          <w:rPr/>
          <w:delText xml:space="preserve">); </w:delText>
        </w:r>
      </w:del>
      <w:ins w:id="1016" w:author="2003" w:date="2023-04-21T18:27:00Z">
        <w:r>
          <w:rPr/>
          <w:t xml:space="preserve">). </w:t>
        </w:r>
      </w:ins>
      <w:del w:id="1017" w:author="2003" w:date="2023-04-21T18:27:00Z">
        <w:r>
          <w:rPr/>
          <w:delText xml:space="preserve">their </w:delText>
        </w:r>
      </w:del>
      <w:ins w:id="1018" w:author="2003" w:date="2023-04-21T18:27:00Z">
        <w:r>
          <w:rPr/>
          <w:t xml:space="preserve">Their </w:t>
        </w:r>
      </w:ins>
      <w:r>
        <w:t xml:space="preserve">levels of peak area </w:t>
      </w:r>
      <w:del w:id="1019" w:author="2003" w:date="2023-04-21T18:27:00Z">
        <w:r>
          <w:rPr/>
          <w:delText xml:space="preserve">were </w:delText>
        </w:r>
      </w:del>
      <w:r>
        <w:t xml:space="preserve">decreased and </w:t>
      </w:r>
      <w:ins w:id="1020" w:author="2003" w:date="2023-04-21T18:27:00Z">
        <w:r>
          <w:rPr/>
          <w:t xml:space="preserve">then </w:t>
        </w:r>
      </w:ins>
      <w:r>
        <w:t>increased after the processing. Based on the chemical structures shown in Fig</w:t>
      </w:r>
      <w:ins w:id="1021" w:author="2003" w:date="2023-04-21T18:27:00Z">
        <w:r>
          <w:rPr/>
          <w:t>s</w:t>
        </w:r>
      </w:ins>
      <w:r>
        <w:t xml:space="preserve">. S9d and e, </w:t>
      </w:r>
      <w:del w:id="1022" w:author="2003" w:date="2023-04-21T18:27:00Z">
        <w:r>
          <w:rPr/>
          <w:delText xml:space="preserve">we speculated that </w:delText>
        </w:r>
      </w:del>
      <w:r>
        <w:t>the compound of ID 2110 was partially converted to the compound of ID 854 after the processing, which may involve chemical changes such as dehydration and rearrangement. Such speculation explained the alteration of the levels of peak area. In addition, the increase</w:t>
      </w:r>
      <w:del w:id="1023" w:author="2003" w:date="2023-04-21T18:27:00Z">
        <w:r>
          <w:rPr/>
          <w:delText>ment</w:delText>
        </w:r>
      </w:del>
      <w:r>
        <w:t xml:space="preserve"> in the level of the compound ID 1642 (its spectra were shown in Fig. S7 and S8) may also be associated with the reduction of </w:t>
      </w:r>
      <w:del w:id="1024" w:author="2003" w:date="2023-04-21T18:27:00Z">
        <w:r>
          <w:rPr/>
          <w:delText xml:space="preserve">the </w:delText>
        </w:r>
      </w:del>
      <w:r>
        <w:t>compound ID 2110.</w:t>
      </w:r>
    </w:p>
    <w:p>
      <w:pPr>
        <w:pStyle w:val="3"/>
        <w:spacing w:line="480" w:lineRule="auto"/>
        <w:jc w:val="both"/>
      </w:pPr>
      <w:r>
        <w:t xml:space="preserve">The methods of MCnebula </w:t>
      </w:r>
      <w:ins w:id="1025" w:author="2003" w:date="2023-04-21T18:27:00Z">
        <w:r>
          <w:rPr/>
          <w:t xml:space="preserve">that </w:t>
        </w:r>
      </w:ins>
      <w:r>
        <w:t>we have demonstrated for discovering significant compounds and discovering chemical changes can be applied to explore more compounds in Tab. S4</w:t>
      </w:r>
      <w:del w:id="1026" w:author="2003" w:date="2023-04-21T18:27:00Z">
        <w:r>
          <w:rPr/>
          <w:delText xml:space="preserve">, </w:delText>
        </w:r>
      </w:del>
      <w:ins w:id="1027" w:author="2003" w:date="2023-04-21T18:27:00Z">
        <w:r>
          <w:rPr/>
          <w:t xml:space="preserve">. </w:t>
        </w:r>
      </w:ins>
      <w:del w:id="1028" w:author="2003" w:date="2023-04-21T18:27:00Z">
        <w:r>
          <w:rPr/>
          <w:delText>but we would not expand on this</w:delText>
        </w:r>
      </w:del>
      <w:ins w:id="1029" w:author="2003" w:date="2023-04-21T18:27:00Z">
        <w:r>
          <w:rPr/>
          <w:t>However, a detailed</w:t>
        </w:r>
      </w:ins>
      <w:r>
        <w:t xml:space="preserve"> description </w:t>
      </w:r>
      <w:ins w:id="1030" w:author="2003" w:date="2023-04-21T18:28:00Z">
        <w:r>
          <w:rPr/>
          <w:t xml:space="preserve">was not provided </w:t>
        </w:r>
      </w:ins>
      <w:r>
        <w:t>here.</w:t>
      </w:r>
    </w:p>
    <w:bookmarkEnd w:id="8"/>
    <w:bookmarkEnd w:id="11"/>
    <w:p>
      <w:pPr>
        <w:pStyle w:val="5"/>
        <w:spacing w:line="480" w:lineRule="auto"/>
        <w:jc w:val="both"/>
      </w:pPr>
      <w:bookmarkStart w:id="12" w:name="discussion"/>
      <w:r>
        <w:t>Discussion</w:t>
      </w:r>
    </w:p>
    <w:p>
      <w:pPr>
        <w:pStyle w:val="42"/>
        <w:spacing w:line="480" w:lineRule="auto"/>
        <w:jc w:val="both"/>
      </w:pPr>
      <w:r>
        <w:t xml:space="preserve">The analysis of LC-MS/MS data is challenging because of its large dataset and the potential information of the unknown compounds </w:t>
      </w:r>
      <w:del w:id="1031" w:author="2003" w:date="2023-04-21T18:28:00Z">
        <w:r>
          <w:rPr/>
          <w:delText>as well as</w:delText>
        </w:r>
      </w:del>
      <w:ins w:id="1032" w:author="2003" w:date="2023-04-21T18:28:00Z">
        <w:r>
          <w:rPr/>
          <w:t>and</w:t>
        </w:r>
      </w:ins>
      <w:r>
        <w:t xml:space="preserve"> the limited of reference spectral library. Researchers often </w:t>
      </w:r>
      <w:del w:id="1033" w:author="2003" w:date="2023-04-21T18:28:00Z">
        <w:r>
          <w:rPr/>
          <w:delText>need to take</w:delText>
        </w:r>
      </w:del>
      <w:ins w:id="1034" w:author="2003" w:date="2023-04-21T18:28:00Z">
        <w:r>
          <w:rPr/>
          <w:t>require</w:t>
        </w:r>
      </w:ins>
      <w:r>
        <w:t xml:space="preserve"> much time </w:t>
      </w:r>
      <w:del w:id="1035" w:author="2003" w:date="2023-04-21T18:28:00Z">
        <w:r>
          <w:rPr/>
          <w:delText xml:space="preserve">on </w:delText>
        </w:r>
      </w:del>
      <w:ins w:id="1036" w:author="2003" w:date="2023-04-21T18:28:00Z">
        <w:r>
          <w:rPr/>
          <w:t xml:space="preserve">to </w:t>
        </w:r>
      </w:ins>
      <w:r>
        <w:t>map</w:t>
      </w:r>
      <w:del w:id="1037" w:author="2003" w:date="2023-04-21T18:28:00Z">
        <w:r>
          <w:rPr/>
          <w:delText>ping</w:delText>
        </w:r>
      </w:del>
      <w:r>
        <w:t xml:space="preserve"> the landscape of all the interesting compounds from this “black box”</w:t>
      </w:r>
      <w:del w:id="1038" w:author="2003" w:date="2023-04-21T18:28:00Z">
        <w:r>
          <w:rPr/>
          <w:delText>,</w:delText>
        </w:r>
      </w:del>
      <w:r>
        <w:t xml:space="preserve"> and then move to next step in research MCnebula could assist researchers in focusing on potential markers or interesting compounds quickly by combining full-spectrum identification with machine prediction, visualization of sub-nebulae in a multi-dimensional view, and statistical analysis to track top ‘features’ and find analogues. The ABC selection algorithm can summarize a representative chemical class in a dataset and obtain the features to that class</w:t>
      </w:r>
      <w:del w:id="1039" w:author="2003" w:date="2023-04-21T18:28:00Z">
        <w:r>
          <w:rPr/>
          <w:delText>, so</w:delText>
        </w:r>
      </w:del>
      <w:ins w:id="1040" w:author="2003" w:date="2023-04-21T18:28:00Z">
        <w:r>
          <w:rPr/>
          <w:t xml:space="preserve"> to make</w:t>
        </w:r>
      </w:ins>
      <w:r>
        <w:t xml:space="preserve"> the overall direction of the study </w:t>
      </w:r>
      <w:del w:id="1041" w:author="2003" w:date="2023-04-21T18:28:00Z">
        <w:r>
          <w:rPr/>
          <w:delText xml:space="preserve">is </w:delText>
        </w:r>
      </w:del>
      <w:r>
        <w:t xml:space="preserve">unbiased. </w:t>
      </w:r>
      <w:del w:id="1042" w:author="2003" w:date="2023-04-21T18:28:00Z">
        <w:r>
          <w:rPr/>
          <w:delText>Also</w:delText>
        </w:r>
      </w:del>
      <w:ins w:id="1043" w:author="2003" w:date="2023-04-21T18:28:00Z">
        <w:r>
          <w:rPr/>
          <w:t>Moreover</w:t>
        </w:r>
      </w:ins>
      <w:r>
        <w:t xml:space="preserve">, it is an effective guarantee for statistical analysis to produce top features for tracing analysis in next step. The results of statistical analysis based on feature level may cause bias </w:t>
      </w:r>
      <w:del w:id="1044" w:author="2003" w:date="2023-04-21T18:29:00Z">
        <w:r>
          <w:rPr/>
          <w:delText xml:space="preserve">since </w:delText>
        </w:r>
      </w:del>
      <w:ins w:id="1045" w:author="2003" w:date="2023-04-21T18:29:00Z">
        <w:r>
          <w:rPr/>
          <w:t xml:space="preserve">because of </w:t>
        </w:r>
      </w:ins>
      <w:r>
        <w:t xml:space="preserve">the loss of information, </w:t>
      </w:r>
      <w:ins w:id="1046" w:author="2003" w:date="2023-04-21T18:29:00Z">
        <w:r>
          <w:rPr/>
          <w:t xml:space="preserve">and </w:t>
        </w:r>
      </w:ins>
      <w:r>
        <w:t xml:space="preserve">filtering on the basis of chemical classes level can prevent the bias </w:t>
      </w:r>
      <w:del w:id="1047" w:author="2003" w:date="2023-04-21T18:29:00Z">
        <w:r>
          <w:rPr/>
          <w:delText xml:space="preserve">in </w:delText>
        </w:r>
      </w:del>
      <w:ins w:id="1048" w:author="2003" w:date="2023-04-21T18:29:00Z">
        <w:r>
          <w:rPr/>
          <w:t xml:space="preserve">to </w:t>
        </w:r>
      </w:ins>
      <w:r>
        <w:t xml:space="preserve">some </w:t>
      </w:r>
      <w:del w:id="1049" w:author="2003" w:date="2023-04-21T18:29:00Z">
        <w:r>
          <w:rPr/>
          <w:delText>degree</w:delText>
        </w:r>
      </w:del>
      <w:ins w:id="1050" w:author="2003" w:date="2023-04-21T18:29:00Z">
        <w:r>
          <w:rPr/>
          <w:t>extent</w:t>
        </w:r>
      </w:ins>
      <w:r>
        <w:t xml:space="preserve">. The Child-Nebula, which </w:t>
      </w:r>
      <w:ins w:id="1051" w:author="2003" w:date="2023-04-21T18:29:00Z">
        <w:r>
          <w:rPr/>
          <w:t xml:space="preserve">was </w:t>
        </w:r>
      </w:ins>
      <w:r>
        <w:t xml:space="preserve">mapped on the basis of the chemical classes obtained by the ABC selection algorithm, achieved the </w:t>
      </w:r>
      <w:del w:id="1052" w:author="2003" w:date="2023-04-21T18:29:00Z">
        <w:r>
          <w:rPr/>
          <w:delText xml:space="preserve">goal of visualizing </w:delText>
        </w:r>
      </w:del>
      <w:ins w:id="1053" w:author="2003" w:date="2023-04-21T18:29:00Z">
        <w:r>
          <w:rPr/>
          <w:t xml:space="preserve">visualization of </w:t>
        </w:r>
      </w:ins>
      <w:r>
        <w:t xml:space="preserve">the huge untargeted dataset as a single graph. </w:t>
      </w:r>
      <w:del w:id="1054" w:author="2003" w:date="2023-04-21T18:29:00Z">
        <w:r>
          <w:rPr/>
          <w:delText>Above all, t</w:delText>
        </w:r>
      </w:del>
      <w:ins w:id="1055" w:author="2003" w:date="2023-04-21T18:29:00Z">
        <w:r>
          <w:rPr/>
          <w:t>T</w:t>
        </w:r>
      </w:ins>
      <w:r>
        <w:t>he parameters of the ABC selection algorithm were subjectively adjustable</w:t>
      </w:r>
      <w:ins w:id="1056" w:author="2003" w:date="2023-04-21T18:29:00Z">
        <w:r>
          <w:rPr/>
          <w:t>,</w:t>
        </w:r>
      </w:ins>
      <w:r>
        <w:t xml:space="preserve"> and they should be determined according to the richness of the chemical class of the studied object. </w:t>
      </w:r>
      <w:commentRangeStart w:id="2"/>
      <w:r>
        <w:t>In general, our default parameters used to acquire the chemical classes that are abundant in variety according to the datasets and filtered out those that were too large or too small classes in conceptual scope.</w:t>
      </w:r>
      <w:commentRangeEnd w:id="2"/>
      <w:r>
        <w:rPr>
          <w:rStyle w:val="40"/>
          <w:rFonts w:asciiTheme="minorHAnsi" w:hAnsiTheme="minorHAnsi" w:eastAsiaTheme="minorEastAsia" w:cstheme="minorBidi"/>
        </w:rPr>
        <w:commentReference w:id="2"/>
      </w:r>
    </w:p>
    <w:p>
      <w:pPr>
        <w:pStyle w:val="3"/>
        <w:spacing w:line="480" w:lineRule="auto"/>
        <w:jc w:val="both"/>
      </w:pPr>
      <w:r>
        <w:t xml:space="preserve">For identification, spectral library matching is </w:t>
      </w:r>
      <w:del w:id="1057" w:author="2003" w:date="2023-04-21T18:32:00Z">
        <w:r>
          <w:rPr/>
          <w:delText xml:space="preserve">still the </w:delText>
        </w:r>
      </w:del>
      <w:r>
        <w:t>main</w:t>
      </w:r>
      <w:ins w:id="1058" w:author="2003" w:date="2023-04-21T18:32:00Z">
        <w:r>
          <w:rPr/>
          <w:t>ly</w:t>
        </w:r>
      </w:ins>
      <w:r>
        <w:t xml:space="preserve"> </w:t>
      </w:r>
      <w:del w:id="1059" w:author="2003" w:date="2023-04-21T18:32:00Z">
        <w:r>
          <w:rPr/>
          <w:delText xml:space="preserve">method </w:delText>
        </w:r>
      </w:del>
      <w:ins w:id="1060" w:author="2003" w:date="2023-04-21T18:32:00Z">
        <w:r>
          <w:rPr/>
          <w:t xml:space="preserve">used </w:t>
        </w:r>
      </w:ins>
      <w:r>
        <w:t xml:space="preserve">for LC-MS/MS data because of its high accuracy. The general </w:t>
      </w:r>
      <w:del w:id="1061" w:author="2003" w:date="2023-04-21T18:32:00Z">
        <w:r>
          <w:rPr/>
          <w:delText xml:space="preserve">classifying </w:delText>
        </w:r>
      </w:del>
      <w:ins w:id="1062" w:author="2003" w:date="2023-04-21T18:32:00Z">
        <w:r>
          <w:rPr/>
          <w:t xml:space="preserve">classification </w:t>
        </w:r>
      </w:ins>
      <w:r>
        <w:t xml:space="preserve">of compounds is also based on it, </w:t>
      </w:r>
      <w:del w:id="1063" w:author="2003" w:date="2023-04-21T18:32:00Z">
        <w:r>
          <w:rPr/>
          <w:delText>i.e.</w:delText>
        </w:r>
      </w:del>
      <w:ins w:id="1064" w:author="2003" w:date="2023-04-21T18:32:00Z">
        <w:r>
          <w:rPr/>
          <w:t>that is</w:t>
        </w:r>
      </w:ins>
      <w:r>
        <w:t>, the chemical structure is first</w:t>
      </w:r>
      <w:del w:id="1065" w:author="2003" w:date="2023-04-21T18:32:00Z">
        <w:r>
          <w:rPr/>
          <w:delText>ly</w:delText>
        </w:r>
      </w:del>
      <w:r>
        <w:t xml:space="preserve"> identified by spectral matching</w:t>
      </w:r>
      <w:del w:id="1066" w:author="2003" w:date="2023-04-21T18:32:00Z">
        <w:r>
          <w:rPr/>
          <w:delText xml:space="preserve">, </w:delText>
        </w:r>
      </w:del>
      <w:ins w:id="1067" w:author="2003" w:date="2023-04-21T18:32:00Z">
        <w:r>
          <w:rPr/>
          <w:t xml:space="preserve">. </w:t>
        </w:r>
      </w:ins>
      <w:del w:id="1068" w:author="2003" w:date="2023-04-21T18:32:00Z">
        <w:r>
          <w:rPr/>
          <w:delText>and t</w:delText>
        </w:r>
      </w:del>
      <w:ins w:id="1069" w:author="2003" w:date="2023-04-21T18:32:00Z">
        <w:r>
          <w:rPr/>
          <w:t>T</w:t>
        </w:r>
      </w:ins>
      <w:r>
        <w:t>hen</w:t>
      </w:r>
      <w:ins w:id="1070" w:author="2003" w:date="2023-04-21T18:32:00Z">
        <w:r>
          <w:rPr/>
          <w:t>,</w:t>
        </w:r>
      </w:ins>
      <w:r>
        <w:t xml:space="preserve"> its chemical class is evaluated based on the chemical structure. Considering the limit of reference spectral library, </w:t>
      </w:r>
      <w:del w:id="1071" w:author="2003" w:date="2023-04-21T18:32:00Z">
        <w:r>
          <w:rPr/>
          <w:delText xml:space="preserve">The classifying </w:delText>
        </w:r>
      </w:del>
      <w:ins w:id="1072" w:author="2003" w:date="2023-04-21T18:32:00Z">
        <w:r>
          <w:rPr/>
          <w:t xml:space="preserve">classification </w:t>
        </w:r>
      </w:ins>
      <w:r>
        <w:t>technique</w:t>
      </w:r>
      <w:ins w:id="1073" w:author="2003" w:date="2023-04-21T18:32:00Z">
        <w:r>
          <w:rPr/>
          <w:t>s</w:t>
        </w:r>
      </w:ins>
      <w:r>
        <w:t xml:space="preserve"> </w:t>
      </w:r>
      <w:del w:id="1074" w:author="2003" w:date="2023-04-21T18:33:00Z">
        <w:r>
          <w:rPr/>
          <w:delText xml:space="preserve">like </w:delText>
        </w:r>
      </w:del>
      <w:ins w:id="1075" w:author="2003" w:date="2023-04-21T18:33:00Z">
        <w:r>
          <w:rPr/>
          <w:t xml:space="preserve">such as </w:t>
        </w:r>
      </w:ins>
      <w:r>
        <w:t>CANOPUS</w:t>
      </w:r>
      <w:r>
        <w:fldChar w:fldCharType="begin"/>
      </w:r>
      <w:r>
        <w:instrText xml:space="preserve"> HYPERLINK \l "ref-duhrkop_systematic_2021" \h </w:instrText>
      </w:r>
      <w:r>
        <w:fldChar w:fldCharType="separate"/>
      </w:r>
      <w:r>
        <w:rPr>
          <w:rStyle w:val="38"/>
          <w:vertAlign w:val="superscript"/>
        </w:rPr>
        <w:t>34</w:t>
      </w:r>
      <w:r>
        <w:rPr>
          <w:rStyle w:val="38"/>
          <w:vertAlign w:val="superscript"/>
        </w:rPr>
        <w:fldChar w:fldCharType="end"/>
      </w:r>
      <w:ins w:id="1076" w:author="2003" w:date="2023-04-21T18:33:00Z">
        <w:r>
          <w:rPr/>
          <w:t>, which was</w:t>
        </w:r>
      </w:ins>
      <w:ins w:id="1077" w:author="2003" w:date="2023-04-21T18:33:00Z">
        <w:r>
          <w:rPr>
            <w:rStyle w:val="36"/>
            <w:vertAlign w:val="superscript"/>
            <w:rPrChange w:id="1078" w:author="2003" w:date="2023-04-21T18:33:00Z">
              <w:rPr>
                <w:rStyle w:val="38"/>
                <w:vertAlign w:val="superscript"/>
              </w:rPr>
            </w:rPrChange>
          </w:rPr>
          <w:t xml:space="preserve"> </w:t>
        </w:r>
      </w:ins>
      <w:r>
        <w:t>incorporated in MCnebula</w:t>
      </w:r>
      <w:ins w:id="1079" w:author="2003" w:date="2023-04-21T18:33:00Z">
        <w:r>
          <w:rPr/>
          <w:t>,</w:t>
        </w:r>
      </w:ins>
      <w:r>
        <w:t xml:space="preserve"> bypassed the first step of identifying the chemical structure but predicted the possible chemical class even if the exact chemical structure was not known. MCnebula combined this cutting-edge technology with ABC selection algorithm and achieve</w:t>
      </w:r>
      <w:ins w:id="1080" w:author="2003" w:date="2023-04-21T18:33:00Z">
        <w:r>
          <w:rPr/>
          <w:t>d the</w:t>
        </w:r>
      </w:ins>
      <w:r>
        <w:t xml:space="preserve"> visualization of Child-Nebulae, </w:t>
      </w:r>
      <w:del w:id="1081" w:author="2003" w:date="2023-04-21T18:33:00Z">
        <w:r>
          <w:rPr/>
          <w:delText>which make it possible to</w:delText>
        </w:r>
      </w:del>
      <w:ins w:id="1082" w:author="2003" w:date="2023-04-21T18:33:00Z">
        <w:r>
          <w:rPr/>
          <w:t>thus allowing the</w:t>
        </w:r>
      </w:ins>
      <w:r>
        <w:t xml:space="preserve"> </w:t>
      </w:r>
      <w:del w:id="1083" w:author="2003" w:date="2023-04-21T18:33:00Z">
        <w:r>
          <w:rPr/>
          <w:delText xml:space="preserve">explore </w:delText>
        </w:r>
      </w:del>
      <w:ins w:id="1084" w:author="2003" w:date="2023-04-21T18:33:00Z">
        <w:r>
          <w:rPr/>
          <w:t xml:space="preserve">exploration of </w:t>
        </w:r>
      </w:ins>
      <w:r>
        <w:t>unknown compounds</w:t>
      </w:r>
      <w:del w:id="1085" w:author="2003" w:date="2023-04-21T18:33:00Z">
        <w:r>
          <w:rPr/>
          <w:delText xml:space="preserve"> that</w:delText>
        </w:r>
      </w:del>
      <w:r>
        <w:t xml:space="preserve"> beyond spectral library. </w:t>
      </w:r>
      <w:del w:id="1086" w:author="2003" w:date="2023-04-21T18:33:00Z">
        <w:r>
          <w:rPr/>
          <w:delText>We compared t</w:delText>
        </w:r>
      </w:del>
      <w:ins w:id="1087" w:author="2003" w:date="2023-04-21T18:33:00Z">
        <w:r>
          <w:rPr/>
          <w:t>T</w:t>
        </w:r>
      </w:ins>
      <w:r>
        <w:t xml:space="preserve">he </w:t>
      </w:r>
      <w:del w:id="1088" w:author="2003" w:date="2023-04-21T18:33:00Z">
        <w:r>
          <w:rPr/>
          <w:delText xml:space="preserve">classifying </w:delText>
        </w:r>
      </w:del>
      <w:ins w:id="1089" w:author="2003" w:date="2023-04-21T18:33:00Z">
        <w:r>
          <w:rPr/>
          <w:t xml:space="preserve">classification </w:t>
        </w:r>
      </w:ins>
      <w:r>
        <w:t xml:space="preserve">method of MCnebula </w:t>
      </w:r>
      <w:ins w:id="1090" w:author="2003" w:date="2023-04-21T18:33:00Z">
        <w:r>
          <w:rPr/>
          <w:t xml:space="preserve">was compared </w:t>
        </w:r>
      </w:ins>
      <w:r>
        <w:t xml:space="preserve">with GNPS, </w:t>
      </w:r>
      <w:commentRangeStart w:id="3"/>
      <w:r>
        <w:t xml:space="preserve">of which method relies on chemical structure identification. </w:t>
      </w:r>
      <w:commentRangeEnd w:id="3"/>
      <w:r>
        <w:rPr>
          <w:rStyle w:val="40"/>
          <w:rFonts w:asciiTheme="minorHAnsi" w:hAnsiTheme="minorHAnsi" w:eastAsiaTheme="minorEastAsia" w:cstheme="minorBidi"/>
        </w:rPr>
        <w:commentReference w:id="3"/>
      </w:r>
      <w:r>
        <w:t xml:space="preserve">When different levels of noise were added, the number of classified compounds of GNPS decreased remarkably compared with the stable performance of MCnebula. For the actual acquired MS/MS spectra, they were not as good as the reference spectra and contained some noise. </w:t>
      </w:r>
      <w:del w:id="1091" w:author="2003" w:date="2023-04-21T18:34:00Z">
        <w:r>
          <w:rPr/>
          <w:delText>Indeed ,t</w:delText>
        </w:r>
      </w:del>
      <w:ins w:id="1092" w:author="2003" w:date="2023-04-21T18:34:00Z">
        <w:r>
          <w:rPr/>
          <w:t>T</w:t>
        </w:r>
      </w:ins>
      <w:r>
        <w:t xml:space="preserve">he reality of MS/MS spectra is much closer to the condition with noise. </w:t>
      </w:r>
      <w:del w:id="1093" w:author="2003" w:date="2023-04-21T18:34:00Z">
        <w:r>
          <w:rPr/>
          <w:delText>It means</w:delText>
        </w:r>
      </w:del>
      <w:ins w:id="1094" w:author="2003" w:date="2023-04-21T18:34:00Z">
        <w:r>
          <w:rPr/>
          <w:t>Therefore,</w:t>
        </w:r>
      </w:ins>
      <w:r>
        <w:t xml:space="preserve"> MCnebula can resist noise interference </w:t>
      </w:r>
      <w:del w:id="1095" w:author="2003" w:date="2023-04-21T18:34:00Z">
        <w:r>
          <w:rPr/>
          <w:delText xml:space="preserve">in </w:delText>
        </w:r>
      </w:del>
      <w:ins w:id="1096" w:author="2003" w:date="2023-04-21T18:34:00Z">
        <w:r>
          <w:rPr/>
          <w:t xml:space="preserve">to </w:t>
        </w:r>
      </w:ins>
      <w:r>
        <w:t>some extent. A</w:t>
      </w:r>
      <w:del w:id="1097" w:author="2003" w:date="2023-04-21T18:34:00Z">
        <w:r>
          <w:rPr/>
          <w:delText>t the end of</w:delText>
        </w:r>
      </w:del>
      <w:ins w:id="1098" w:author="2003" w:date="2023-04-21T18:34:00Z">
        <w:r>
          <w:rPr/>
          <w:t>fter</w:t>
        </w:r>
      </w:ins>
      <w:r>
        <w:t xml:space="preserve"> the evaluation, </w:t>
      </w:r>
      <w:del w:id="1099" w:author="2003" w:date="2023-04-21T18:34:00Z">
        <w:r>
          <w:rPr/>
          <w:delText>we examined</w:delText>
        </w:r>
      </w:del>
      <w:r>
        <w:t xml:space="preserve"> the accuracy of the identification </w:t>
      </w:r>
      <w:ins w:id="1100" w:author="2003" w:date="2023-04-21T18:34:00Z">
        <w:r>
          <w:rPr/>
          <w:t xml:space="preserve">was examined </w:t>
        </w:r>
      </w:ins>
      <w:r>
        <w:t xml:space="preserve">by MCnebula. </w:t>
      </w:r>
      <w:del w:id="1101" w:author="2003" w:date="2023-04-21T18:34:00Z">
        <w:r>
          <w:rPr/>
          <w:delText xml:space="preserve">It </w:delText>
        </w:r>
      </w:del>
      <w:ins w:id="1102" w:author="2003" w:date="2023-04-21T18:34:00Z">
        <w:r>
          <w:rPr/>
          <w:t xml:space="preserve">The results </w:t>
        </w:r>
      </w:ins>
      <w:r>
        <w:t>confirmed that the accuracy of identification fluctuated around 70%, which was the same as SIRIUS</w:t>
      </w:r>
      <w:r>
        <w:fldChar w:fldCharType="begin"/>
      </w:r>
      <w:r>
        <w:instrText xml:space="preserve"> HYPERLINK \l "ref-duhrkop_sirius_2019" \h </w:instrText>
      </w:r>
      <w:r>
        <w:fldChar w:fldCharType="separate"/>
      </w:r>
      <w:r>
        <w:rPr>
          <w:rStyle w:val="38"/>
          <w:vertAlign w:val="superscript"/>
        </w:rPr>
        <w:t>22</w:t>
      </w:r>
      <w:r>
        <w:rPr>
          <w:rStyle w:val="38"/>
          <w:vertAlign w:val="superscript"/>
        </w:rPr>
        <w:fldChar w:fldCharType="end"/>
      </w:r>
      <w:r>
        <w:t>.</w:t>
      </w:r>
    </w:p>
    <w:p>
      <w:pPr>
        <w:pStyle w:val="3"/>
        <w:spacing w:line="480" w:lineRule="auto"/>
        <w:jc w:val="both"/>
      </w:pPr>
      <w:r>
        <w:t xml:space="preserve">Serum metabolomics data was applied to illustrate that MCnebula can be used for pathway analysis and biomarker discovery. Most of </w:t>
      </w:r>
      <w:del w:id="1103" w:author="2003" w:date="2023-04-21T18:34:00Z">
        <w:r>
          <w:rPr/>
          <w:delText xml:space="preserve">our </w:delText>
        </w:r>
      </w:del>
      <w:ins w:id="1104" w:author="2003" w:date="2023-04-21T18:34:00Z">
        <w:r>
          <w:rPr/>
          <w:t xml:space="preserve">the </w:t>
        </w:r>
      </w:ins>
      <w:r>
        <w:t xml:space="preserve">results were consistent with </w:t>
      </w:r>
      <w:del w:id="1105" w:author="2003" w:date="2023-04-21T18:34:00Z">
        <w:r>
          <w:rPr/>
          <w:delText xml:space="preserve">that </w:delText>
        </w:r>
      </w:del>
      <w:ins w:id="1106" w:author="2003" w:date="2023-04-21T18:34:00Z">
        <w:r>
          <w:rPr/>
          <w:t xml:space="preserve">those </w:t>
        </w:r>
      </w:ins>
      <w:r>
        <w:t>of reference</w:t>
      </w:r>
      <w:r>
        <w:fldChar w:fldCharType="begin"/>
      </w:r>
      <w:r>
        <w:instrText xml:space="preserve"> HYPERLINK \l "ref-2020s" \h </w:instrText>
      </w:r>
      <w:r>
        <w:fldChar w:fldCharType="separate"/>
      </w:r>
      <w:r>
        <w:rPr>
          <w:rStyle w:val="38"/>
          <w:vertAlign w:val="superscript"/>
        </w:rPr>
        <w:t>42</w:t>
      </w:r>
      <w:r>
        <w:rPr>
          <w:rStyle w:val="38"/>
          <w:vertAlign w:val="superscript"/>
        </w:rPr>
        <w:fldChar w:fldCharType="end"/>
      </w:r>
      <w:r>
        <w:t xml:space="preserve">. </w:t>
      </w:r>
      <w:del w:id="1107" w:author="2003" w:date="2023-04-21T18:35:00Z">
        <w:r>
          <w:rPr/>
          <w:delText>The exciting thing was that that we identified</w:delText>
        </w:r>
      </w:del>
      <w:ins w:id="1108" w:author="2003" w:date="2023-04-21T18:35:00Z">
        <w:r>
          <w:rPr/>
          <w:t>Notably,</w:t>
        </w:r>
      </w:ins>
      <w:r>
        <w:t xml:space="preserve"> more metabolites </w:t>
      </w:r>
      <w:del w:id="1109" w:author="2003" w:date="2023-04-21T18:35:00Z">
        <w:r>
          <w:rPr/>
          <w:delText xml:space="preserve">that </w:delText>
        </w:r>
      </w:del>
      <w:r>
        <w:t>beyond the scope of spectral library matching</w:t>
      </w:r>
      <w:ins w:id="1110" w:author="2003" w:date="2023-04-21T18:35:00Z">
        <w:r>
          <w:rPr/>
          <w:t xml:space="preserve"> were identified</w:t>
        </w:r>
      </w:ins>
      <w:r>
        <w:t xml:space="preserve">. Three of the four top metabolites identified by Wozniak et al. were the same as our re-identification, but only one metabolite was controversial. Wozniak et al. mentioned </w:t>
      </w:r>
      <w:ins w:id="1111" w:author="2003" w:date="2023-04-21T18:35:00Z">
        <w:r>
          <w:rPr/>
          <w:t xml:space="preserve">that </w:t>
        </w:r>
      </w:ins>
      <w:r>
        <w:t>AC</w:t>
      </w:r>
      <w:del w:id="1112" w:author="2003" w:date="2023-04-21T18:35:00Z">
        <w:r>
          <w:rPr/>
          <w:delText>s</w:delText>
        </w:r>
      </w:del>
      <w:r>
        <w:t xml:space="preserve"> compounds had correlation with SaB disease</w:t>
      </w:r>
      <w:ins w:id="1113" w:author="2003" w:date="2023-04-21T18:35:00Z">
        <w:r>
          <w:rPr/>
          <w:t>,</w:t>
        </w:r>
      </w:ins>
      <w:r>
        <w:t xml:space="preserve"> and AC</w:t>
      </w:r>
      <w:del w:id="1114" w:author="2003" w:date="2023-04-21T18:35:00Z">
        <w:r>
          <w:rPr/>
          <w:delText>s</w:delText>
        </w:r>
      </w:del>
      <w:r>
        <w:t xml:space="preserve"> compounds were </w:t>
      </w:r>
      <w:del w:id="1115" w:author="2003" w:date="2023-04-21T18:35:00Z">
        <w:r>
          <w:rPr/>
          <w:delText xml:space="preserve">also </w:delText>
        </w:r>
      </w:del>
      <w:r>
        <w:t xml:space="preserve">re-identified in our study. Wozniak et al. used a joint approach of </w:t>
      </w:r>
      <w:del w:id="1116" w:author="2003" w:date="2023-04-21T18:35:00Z">
        <w:r>
          <w:rPr/>
          <w:delText>Ensemble Feature Selection (</w:delText>
        </w:r>
      </w:del>
      <w:r>
        <w:t>EFS</w:t>
      </w:r>
      <w:del w:id="1117" w:author="2003" w:date="2023-04-21T18:35:00Z">
        <w:r>
          <w:rPr/>
          <w:delText>)</w:delText>
        </w:r>
      </w:del>
      <w:r>
        <w:t xml:space="preserve"> and </w:t>
      </w:r>
      <w:del w:id="1118" w:author="2003" w:date="2023-04-21T18:35:00Z">
        <w:r>
          <w:rPr/>
          <w:delText>Mann-Whitney U (</w:delText>
        </w:r>
      </w:del>
      <w:r>
        <w:t>MWU</w:t>
      </w:r>
      <w:del w:id="1119" w:author="2003" w:date="2023-04-21T18:36:00Z">
        <w:r>
          <w:rPr/>
          <w:delText>)</w:delText>
        </w:r>
      </w:del>
      <w:r>
        <w:t xml:space="preserve"> tests to screen top metabolites</w:t>
      </w:r>
      <w:r>
        <w:fldChar w:fldCharType="begin"/>
      </w:r>
      <w:r>
        <w:instrText xml:space="preserve"> HYPERLINK \l "ref-2020s" \h </w:instrText>
      </w:r>
      <w:r>
        <w:fldChar w:fldCharType="separate"/>
      </w:r>
      <w:r>
        <w:rPr>
          <w:rStyle w:val="38"/>
          <w:vertAlign w:val="superscript"/>
        </w:rPr>
        <w:t>42</w:t>
      </w:r>
      <w:r>
        <w:rPr>
          <w:rStyle w:val="38"/>
          <w:vertAlign w:val="superscript"/>
        </w:rPr>
        <w:fldChar w:fldCharType="end"/>
      </w:r>
      <w:r>
        <w:t xml:space="preserve">. When </w:t>
      </w:r>
      <w:del w:id="1120" w:author="2003" w:date="2023-04-21T18:36:00Z">
        <w:r>
          <w:rPr/>
          <w:delText xml:space="preserve">we compared the </w:delText>
        </w:r>
      </w:del>
      <w:r>
        <w:t xml:space="preserve">50 top ‘features’ </w:t>
      </w:r>
      <w:ins w:id="1121" w:author="2003" w:date="2023-04-21T18:36:00Z">
        <w:r>
          <w:rPr/>
          <w:t xml:space="preserve">were </w:t>
        </w:r>
      </w:ins>
      <w:r>
        <w:t xml:space="preserve">obtained by the ‘binary comparison’ method integrated in MCnebula with the top 50 metabolites (top 50 of EFS and 50 of MWU) obtained by the joint method of W et al., </w:t>
      </w:r>
      <w:del w:id="1122" w:author="2003" w:date="2023-04-21T18:36:00Z">
        <w:r>
          <w:rPr/>
          <w:delText xml:space="preserve">a total of </w:delText>
        </w:r>
      </w:del>
      <w:r>
        <w:t xml:space="preserve">37 overlapped metabolites were screened out, including the key metabolite of L-Thyroxine in the reference study. Top ‘features’ were usually different according to the feature selection algorithm. The reliability of the ‘binary comparison’ method was verified again by our ranked results </w:t>
      </w:r>
      <w:del w:id="1123" w:author="2003" w:date="2023-04-21T18:36:00Z">
        <w:r>
          <w:rPr/>
          <w:delText xml:space="preserve">comparing </w:delText>
        </w:r>
      </w:del>
      <w:ins w:id="1124" w:author="2003" w:date="2023-04-21T18:36:00Z">
        <w:r>
          <w:rPr/>
          <w:t xml:space="preserve">compared </w:t>
        </w:r>
      </w:ins>
      <w:r>
        <w:t xml:space="preserve">with those of Wozniak et al. In addition to the consistent parts, </w:t>
      </w:r>
      <w:del w:id="1125" w:author="2003" w:date="2023-04-21T18:36:00Z">
        <w:r>
          <w:rPr/>
          <w:delText xml:space="preserve">, </w:delText>
        </w:r>
      </w:del>
      <w:r>
        <w:t xml:space="preserve">more interesting results about other chemical classes associated with SaB disease were revealed by MCnebula. </w:t>
      </w:r>
      <w:del w:id="1126" w:author="2003" w:date="2023-04-21T18:37:00Z">
        <w:r>
          <w:rPr/>
          <w:delText>We discovered a</w:delText>
        </w:r>
      </w:del>
      <w:ins w:id="1127" w:author="2003" w:date="2023-04-21T18:37:00Z">
        <w:r>
          <w:rPr/>
          <w:t>A</w:t>
        </w:r>
      </w:ins>
      <w:r>
        <w:t>dditional classes</w:t>
      </w:r>
      <w:del w:id="1128" w:author="2003" w:date="2023-04-21T18:37:00Z">
        <w:r>
          <w:rPr/>
          <w:delText>, i.e.</w:delText>
        </w:r>
      </w:del>
      <w:ins w:id="1129" w:author="2003" w:date="2023-04-21T18:37:00Z">
        <w:r>
          <w:rPr/>
          <w:t xml:space="preserve"> such as</w:t>
        </w:r>
      </w:ins>
      <w:r>
        <w:t> ‘Lysophosphatidylcholines’ (LPCs) and ‘Bile acids, alcohols and derivatives’ (BAs)</w:t>
      </w:r>
      <w:del w:id="1130" w:author="2003" w:date="2023-04-21T18:37:00Z">
        <w:r>
          <w:rPr/>
          <w:delText>, that</w:delText>
        </w:r>
      </w:del>
      <w:r>
        <w:t xml:space="preserve"> were not concerned in previous study.</w:t>
      </w:r>
      <w:del w:id="1131" w:author="2003" w:date="2023-04-21T18:37:00Z">
        <w:r>
          <w:rPr/>
          <w:delText xml:space="preserve"> Acutally,</w:delText>
        </w:r>
      </w:del>
      <w:r>
        <w:t xml:space="preserve"> LPCs have been extensively investigated in the context of inflammation and atherosclerosis development</w:t>
      </w:r>
      <w:r>
        <w:fldChar w:fldCharType="begin"/>
      </w:r>
      <w:r>
        <w:instrText xml:space="preserve"> HYPERLINK \l "ref-2016at" \h </w:instrText>
      </w:r>
      <w:r>
        <w:fldChar w:fldCharType="separate"/>
      </w:r>
      <w:r>
        <w:rPr>
          <w:rStyle w:val="38"/>
          <w:vertAlign w:val="superscript"/>
        </w:rPr>
        <w:t>52</w:t>
      </w:r>
      <w:r>
        <w:rPr>
          <w:rStyle w:val="38"/>
          <w:vertAlign w:val="superscript"/>
        </w:rPr>
        <w:fldChar w:fldCharType="end"/>
      </w:r>
      <w:r>
        <w:rPr>
          <w:vertAlign w:val="superscript"/>
        </w:rPr>
        <w:t>,</w:t>
      </w:r>
      <w:r>
        <w:fldChar w:fldCharType="begin"/>
      </w:r>
      <w:r>
        <w:instrText xml:space="preserve"> HYPERLINK \l "ref-2020cv" \h </w:instrText>
      </w:r>
      <w:r>
        <w:fldChar w:fldCharType="separate"/>
      </w:r>
      <w:r>
        <w:rPr>
          <w:rStyle w:val="38"/>
          <w:vertAlign w:val="superscript"/>
        </w:rPr>
        <w:t>55</w:t>
      </w:r>
      <w:r>
        <w:rPr>
          <w:rStyle w:val="38"/>
          <w:vertAlign w:val="superscript"/>
        </w:rPr>
        <w:fldChar w:fldCharType="end"/>
      </w:r>
      <w:r>
        <w:rPr>
          <w:vertAlign w:val="superscript"/>
        </w:rPr>
        <w:t>,</w:t>
      </w:r>
      <w:r>
        <w:fldChar w:fldCharType="begin"/>
      </w:r>
      <w:r>
        <w:instrText xml:space="preserve"> HYPERLINK \l "ref-2014ao" \h </w:instrText>
      </w:r>
      <w:r>
        <w:fldChar w:fldCharType="separate"/>
      </w:r>
      <w:r>
        <w:rPr>
          <w:rStyle w:val="38"/>
          <w:vertAlign w:val="superscript"/>
        </w:rPr>
        <w:t>56</w:t>
      </w:r>
      <w:r>
        <w:rPr>
          <w:rStyle w:val="38"/>
          <w:vertAlign w:val="superscript"/>
        </w:rPr>
        <w:fldChar w:fldCharType="end"/>
      </w:r>
      <w:r>
        <w:t>. In a recent review</w:t>
      </w:r>
      <w:r>
        <w:fldChar w:fldCharType="begin"/>
      </w:r>
      <w:r>
        <w:instrText xml:space="preserve"> HYPERLINK \l "ref-2020cv" \h </w:instrText>
      </w:r>
      <w:r>
        <w:fldChar w:fldCharType="separate"/>
      </w:r>
      <w:r>
        <w:rPr>
          <w:rStyle w:val="38"/>
          <w:vertAlign w:val="superscript"/>
        </w:rPr>
        <w:t>55</w:t>
      </w:r>
      <w:r>
        <w:rPr>
          <w:rStyle w:val="38"/>
          <w:vertAlign w:val="superscript"/>
        </w:rPr>
        <w:fldChar w:fldCharType="end"/>
      </w:r>
      <w:r>
        <w:t>, the complex roles of LPCs in vascular inflammation were well described, involving the context-dependent pro- or anti-inflammatory action,</w:t>
      </w:r>
      <w:ins w:id="1132" w:author="2003" w:date="2023-04-21T18:37:00Z">
        <w:r>
          <w:rPr/>
          <w:t xml:space="preserve"> as well as the</w:t>
        </w:r>
      </w:ins>
      <w:r>
        <w:t xml:space="preserve"> </w:t>
      </w:r>
      <w:del w:id="1133" w:author="2003" w:date="2023-04-21T18:37:00Z">
        <w:r>
          <w:rPr/>
          <w:delText xml:space="preserve">impact </w:delText>
        </w:r>
      </w:del>
      <w:ins w:id="1134" w:author="2003" w:date="2023-04-21T18:37:00Z">
        <w:r>
          <w:rPr/>
          <w:t xml:space="preserve">effect </w:t>
        </w:r>
      </w:ins>
      <w:r>
        <w:t>in innate immune cells and adaptive immune system</w:t>
      </w:r>
      <w:del w:id="1135" w:author="2003" w:date="2023-04-21T18:37:00Z">
        <w:r>
          <w:rPr/>
          <w:delText>, etc</w:delText>
        </w:r>
      </w:del>
      <w:r>
        <w:t xml:space="preserve">. </w:t>
      </w:r>
      <w:ins w:id="1136" w:author="2003" w:date="2023-04-21T18:37:00Z">
        <w:r>
          <w:rPr/>
          <w:t xml:space="preserve">The </w:t>
        </w:r>
      </w:ins>
      <w:del w:id="1137" w:author="2003" w:date="2023-04-21T18:37:00Z">
        <w:r>
          <w:rPr/>
          <w:delText xml:space="preserve">Decreasing </w:delText>
        </w:r>
      </w:del>
      <w:ins w:id="1138" w:author="2003" w:date="2023-04-21T18:37:00Z">
        <w:r>
          <w:rPr/>
          <w:t xml:space="preserve">decrease </w:t>
        </w:r>
      </w:ins>
      <w:del w:id="1139" w:author="2003" w:date="2023-04-21T18:37:00Z">
        <w:r>
          <w:rPr/>
          <w:delText>level of</w:delText>
        </w:r>
      </w:del>
      <w:ins w:id="1140" w:author="2003" w:date="2023-04-21T18:37:00Z">
        <w:r>
          <w:rPr/>
          <w:t>in</w:t>
        </w:r>
      </w:ins>
      <w:r>
        <w:t xml:space="preserve"> LPCs was associated with wild range of diseases of increasing mortality risk</w:t>
      </w:r>
      <w:r>
        <w:fldChar w:fldCharType="begin"/>
      </w:r>
      <w:r>
        <w:instrText xml:space="preserve"> HYPERLINK \l "ref-2016at" \h </w:instrText>
      </w:r>
      <w:r>
        <w:fldChar w:fldCharType="separate"/>
      </w:r>
      <w:r>
        <w:rPr>
          <w:rStyle w:val="38"/>
          <w:vertAlign w:val="superscript"/>
        </w:rPr>
        <w:t>52</w:t>
      </w:r>
      <w:r>
        <w:rPr>
          <w:rStyle w:val="38"/>
          <w:vertAlign w:val="superscript"/>
        </w:rPr>
        <w:fldChar w:fldCharType="end"/>
      </w:r>
      <w:r>
        <w:t xml:space="preserve">. The investigation of </w:t>
      </w:r>
      <w:del w:id="1141" w:author="2003" w:date="2023-04-21T18:38:00Z">
        <w:r>
          <w:rPr/>
          <w:delText xml:space="preserve">spesis </w:delText>
        </w:r>
      </w:del>
      <w:ins w:id="1142" w:author="2003" w:date="2023-04-21T18:38:00Z">
        <w:r>
          <w:rPr/>
          <w:t xml:space="preserve">sepsis </w:t>
        </w:r>
      </w:ins>
      <w:r>
        <w:t>indicated LPC</w:t>
      </w:r>
      <w:del w:id="1143" w:author="2003" w:date="2023-04-21T18:38:00Z">
        <w:r>
          <w:rPr/>
          <w:delText>s</w:delText>
        </w:r>
      </w:del>
      <w:r>
        <w:t xml:space="preserve"> concentrations in blood were</w:t>
      </w:r>
      <w:del w:id="1144" w:author="2003" w:date="2023-04-21T18:38:00Z">
        <w:r>
          <w:rPr/>
          <w:delText xml:space="preserve"> established</w:delText>
        </w:r>
      </w:del>
      <w:r>
        <w:t xml:space="preserve"> </w:t>
      </w:r>
      <w:del w:id="1145" w:author="2003" w:date="2023-04-21T18:38:00Z">
        <w:r>
          <w:rPr/>
          <w:delText xml:space="preserve">correlation </w:delText>
        </w:r>
      </w:del>
      <w:ins w:id="1146" w:author="2003" w:date="2023-04-21T18:38:00Z">
        <w:r>
          <w:rPr/>
          <w:t xml:space="preserve">correlated </w:t>
        </w:r>
      </w:ins>
      <w:r>
        <w:t>with severe sepsis or septic shock</w:t>
      </w:r>
      <w:r>
        <w:fldChar w:fldCharType="begin"/>
      </w:r>
      <w:r>
        <w:instrText xml:space="preserve"> HYPERLINK \l "ref-2014ao" \h </w:instrText>
      </w:r>
      <w:r>
        <w:fldChar w:fldCharType="separate"/>
      </w:r>
      <w:r>
        <w:rPr>
          <w:rStyle w:val="38"/>
          <w:vertAlign w:val="superscript"/>
        </w:rPr>
        <w:t>56</w:t>
      </w:r>
      <w:r>
        <w:rPr>
          <w:rStyle w:val="38"/>
          <w:vertAlign w:val="superscript"/>
        </w:rPr>
        <w:fldChar w:fldCharType="end"/>
      </w:r>
      <w:r>
        <w:t xml:space="preserve">. LPCs was </w:t>
      </w:r>
      <w:del w:id="1147" w:author="2003" w:date="2023-04-21T18:38:00Z">
        <w:r>
          <w:rPr/>
          <w:delText xml:space="preserve">reported </w:delText>
        </w:r>
      </w:del>
      <w:r>
        <w:t xml:space="preserve">inversely correlated with mortality in </w:t>
      </w:r>
      <w:del w:id="1148" w:author="2003" w:date="2023-04-21T18:38:00Z">
        <w:r>
          <w:rPr/>
          <w:delText xml:space="preserve">sepsis </w:delText>
        </w:r>
      </w:del>
      <w:r>
        <w:t>patients</w:t>
      </w:r>
      <w:ins w:id="1149" w:author="2003" w:date="2023-04-21T18:38:00Z">
        <w:r>
          <w:rPr/>
          <w:t xml:space="preserve"> with sepsis</w:t>
        </w:r>
      </w:ins>
      <w:r>
        <w:fldChar w:fldCharType="begin"/>
      </w:r>
      <w:r>
        <w:instrText xml:space="preserve"> HYPERLINK \l "ref-2003n" \h </w:instrText>
      </w:r>
      <w:r>
        <w:fldChar w:fldCharType="separate"/>
      </w:r>
      <w:r>
        <w:rPr>
          <w:rStyle w:val="38"/>
          <w:vertAlign w:val="superscript"/>
        </w:rPr>
        <w:t>57</w:t>
      </w:r>
      <w:r>
        <w:rPr>
          <w:rStyle w:val="38"/>
          <w:vertAlign w:val="superscript"/>
        </w:rPr>
        <w:fldChar w:fldCharType="end"/>
      </w:r>
      <w:r>
        <w:t>. BAs’ disorder implied a liver dysfunction and imbalance of intestinal microphylactic homeostasis</w:t>
      </w:r>
      <w:r>
        <w:fldChar w:fldCharType="begin"/>
      </w:r>
      <w:r>
        <w:instrText xml:space="preserve"> HYPERLINK \l "ref-2021dg" \h </w:instrText>
      </w:r>
      <w:r>
        <w:fldChar w:fldCharType="separate"/>
      </w:r>
      <w:r>
        <w:rPr>
          <w:rStyle w:val="38"/>
          <w:vertAlign w:val="superscript"/>
        </w:rPr>
        <w:t>58</w:t>
      </w:r>
      <w:r>
        <w:rPr>
          <w:rStyle w:val="38"/>
          <w:vertAlign w:val="superscript"/>
        </w:rPr>
        <w:fldChar w:fldCharType="end"/>
      </w:r>
      <w:r>
        <w:t xml:space="preserve">. The chemical multiversity of BAs, which were discovered in the BAs’ child-nebula, were determined by the intestinal microbiome and allowed </w:t>
      </w:r>
      <w:del w:id="1150" w:author="2003" w:date="2023-04-21T18:51:00Z">
        <w:r>
          <w:rPr/>
          <w:delText>for a</w:delText>
        </w:r>
      </w:del>
      <w:ins w:id="1151" w:author="2003" w:date="2023-04-21T18:51:00Z">
        <w:r>
          <w:rPr/>
          <w:t>the</w:t>
        </w:r>
      </w:ins>
      <w:r>
        <w:t xml:space="preserve"> complex regulation of adaptive responses in host. In </w:t>
      </w:r>
      <w:del w:id="1152" w:author="2003" w:date="2023-04-21T18:51:00Z">
        <w:r>
          <w:rPr/>
          <w:delText xml:space="preserve">our </w:delText>
        </w:r>
      </w:del>
      <w:ins w:id="1153" w:author="2003" w:date="2023-04-21T18:51:00Z">
        <w:r>
          <w:rPr/>
          <w:t xml:space="preserve">the present </w:t>
        </w:r>
      </w:ins>
      <w:r>
        <w:t xml:space="preserve">study, the level of BAs showed higher correlation with SaB infection than ACs. The decreased level of LPCs suggested a mortality risk of SaB infection. From LPCs to BAs, </w:t>
      </w:r>
      <w:del w:id="1154" w:author="2003" w:date="2023-04-21T18:51:00Z">
        <w:r>
          <w:rPr/>
          <w:delText xml:space="preserve">steroids </w:delText>
        </w:r>
      </w:del>
      <w:ins w:id="1155" w:author="2003" w:date="2023-04-21T18:51:00Z">
        <w:r>
          <w:rPr/>
          <w:t>steroid-</w:t>
        </w:r>
      </w:ins>
      <w:r>
        <w:t xml:space="preserve">related classes, ‘Lineolic acids and derivatives’, and other fatty </w:t>
      </w:r>
      <w:del w:id="1156" w:author="2003" w:date="2023-04-21T18:51:00Z">
        <w:r>
          <w:rPr/>
          <w:delText xml:space="preserve">acids </w:delText>
        </w:r>
      </w:del>
      <w:ins w:id="1157" w:author="2003" w:date="2023-04-21T18:51:00Z">
        <w:r>
          <w:rPr/>
          <w:t>acid-</w:t>
        </w:r>
      </w:ins>
      <w:r>
        <w:t>related classes</w:t>
      </w:r>
      <w:del w:id="1158" w:author="2003" w:date="2023-04-21T18:51:00Z">
        <w:r>
          <w:rPr/>
          <w:delText>,</w:delText>
        </w:r>
      </w:del>
      <w:r>
        <w:t xml:space="preserve"> showed that liver </w:t>
      </w:r>
      <w:del w:id="1159" w:author="2003" w:date="2023-04-21T18:51:00Z">
        <w:r>
          <w:rPr/>
          <w:delText xml:space="preserve">played </w:delText>
        </w:r>
      </w:del>
      <w:ins w:id="1160" w:author="2003" w:date="2023-04-21T18:51:00Z">
        <w:r>
          <w:rPr/>
          <w:t xml:space="preserve">plays </w:t>
        </w:r>
      </w:ins>
      <w:r>
        <w:t>a central role in SaB infection and mortality. Liver X receptors (LXRs) play</w:t>
      </w:r>
      <w:del w:id="1161" w:author="2003" w:date="2023-04-21T18:51:00Z">
        <w:r>
          <w:rPr/>
          <w:delText>ed</w:delText>
        </w:r>
      </w:del>
      <w:r>
        <w:t xml:space="preserve"> pivotal roles in the transcriptional control of lipid metabolism</w:t>
      </w:r>
      <w:r>
        <w:fldChar w:fldCharType="begin"/>
      </w:r>
      <w:r>
        <w:instrText xml:space="preserve"> HYPERLINK \l "ref-2018bd" \h </w:instrText>
      </w:r>
      <w:r>
        <w:fldChar w:fldCharType="separate"/>
      </w:r>
      <w:r>
        <w:rPr>
          <w:rStyle w:val="38"/>
          <w:vertAlign w:val="superscript"/>
        </w:rPr>
        <w:t>59</w:t>
      </w:r>
      <w:r>
        <w:rPr>
          <w:rStyle w:val="38"/>
          <w:vertAlign w:val="superscript"/>
        </w:rPr>
        <w:fldChar w:fldCharType="end"/>
      </w:r>
      <w:r>
        <w:t xml:space="preserve">. </w:t>
      </w:r>
      <w:commentRangeStart w:id="4"/>
      <w:r>
        <w:t>LXRs modulate</w:t>
      </w:r>
      <w:del w:id="1162" w:author="2003" w:date="2023-04-21T18:51:00Z">
        <w:r>
          <w:rPr/>
          <w:delText>d</w:delText>
        </w:r>
      </w:del>
      <w:r>
        <w:t xml:space="preserve"> membrane phospholipid composition through </w:t>
      </w:r>
      <w:ins w:id="1163" w:author="2003" w:date="2023-04-21T18:52:00Z">
        <w:r>
          <w:rPr/>
          <w:t xml:space="preserve">the </w:t>
        </w:r>
      </w:ins>
      <w:r>
        <w:t xml:space="preserve">activation of lysophosphatidylcholine acyltransferase 3 (LPCAT3), which </w:t>
      </w:r>
      <w:del w:id="1164" w:author="2003" w:date="2023-04-21T18:52:00Z">
        <w:r>
          <w:rPr/>
          <w:delText xml:space="preserve">was </w:delText>
        </w:r>
      </w:del>
      <w:ins w:id="1165" w:author="2003" w:date="2023-04-21T18:52:00Z">
        <w:r>
          <w:rPr/>
          <w:t xml:space="preserve">is </w:t>
        </w:r>
      </w:ins>
      <w:r>
        <w:t>directly related to LPCs</w:t>
      </w:r>
      <w:r>
        <w:fldChar w:fldCharType="begin"/>
      </w:r>
      <w:r>
        <w:instrText xml:space="preserve"> HYPERLINK \l "ref-2021di" \h </w:instrText>
      </w:r>
      <w:r>
        <w:fldChar w:fldCharType="separate"/>
      </w:r>
      <w:r>
        <w:rPr>
          <w:rStyle w:val="38"/>
          <w:vertAlign w:val="superscript"/>
        </w:rPr>
        <w:t>60</w:t>
      </w:r>
      <w:r>
        <w:rPr>
          <w:rStyle w:val="38"/>
          <w:vertAlign w:val="superscript"/>
        </w:rPr>
        <w:fldChar w:fldCharType="end"/>
      </w:r>
      <w:commentRangeEnd w:id="4"/>
      <w:r>
        <w:rPr>
          <w:rStyle w:val="40"/>
          <w:rFonts w:asciiTheme="minorHAnsi" w:hAnsiTheme="minorHAnsi" w:eastAsiaTheme="minorEastAsia" w:cstheme="minorBidi"/>
        </w:rPr>
        <w:commentReference w:id="4"/>
      </w:r>
      <w:r>
        <w:t xml:space="preserve">. The above classes </w:t>
      </w:r>
      <w:del w:id="1166" w:author="2003" w:date="2023-04-21T18:52:00Z">
        <w:r>
          <w:rPr/>
          <w:delText xml:space="preserve">showed </w:delText>
        </w:r>
      </w:del>
      <w:ins w:id="1167" w:author="2003" w:date="2023-04-21T18:52:00Z">
        <w:r>
          <w:rPr/>
          <w:t xml:space="preserve">are </w:t>
        </w:r>
      </w:ins>
      <w:del w:id="1168" w:author="2003" w:date="2023-04-21T18:52:00Z">
        <w:r>
          <w:rPr/>
          <w:delText xml:space="preserve">correlation </w:delText>
        </w:r>
      </w:del>
      <w:ins w:id="1169" w:author="2003" w:date="2023-04-21T18:52:00Z">
        <w:r>
          <w:rPr/>
          <w:t xml:space="preserve">correlated </w:t>
        </w:r>
      </w:ins>
      <w:r>
        <w:t>with LXRs</w:t>
      </w:r>
      <w:r>
        <w:fldChar w:fldCharType="begin"/>
      </w:r>
      <w:r>
        <w:instrText xml:space="preserve"> HYPERLINK \l "ref-2018bd" \h </w:instrText>
      </w:r>
      <w:r>
        <w:fldChar w:fldCharType="separate"/>
      </w:r>
      <w:r>
        <w:rPr>
          <w:rStyle w:val="38"/>
          <w:vertAlign w:val="superscript"/>
        </w:rPr>
        <w:t>59</w:t>
      </w:r>
      <w:r>
        <w:rPr>
          <w:rStyle w:val="38"/>
          <w:vertAlign w:val="superscript"/>
        </w:rPr>
        <w:fldChar w:fldCharType="end"/>
      </w:r>
      <w:r>
        <w:t xml:space="preserve">. </w:t>
      </w:r>
      <w:del w:id="1170" w:author="2003" w:date="2023-04-21T18:52:00Z">
        <w:r>
          <w:rPr/>
          <w:delText>Unfortunately</w:delText>
        </w:r>
      </w:del>
      <w:ins w:id="1171" w:author="2003" w:date="2023-04-21T18:52:00Z">
        <w:r>
          <w:rPr/>
          <w:t>However</w:t>
        </w:r>
      </w:ins>
      <w:r>
        <w:t>, LXRs’ specific role in SaB infection or mortality has not been reported and</w:t>
      </w:r>
      <w:ins w:id="1172" w:author="2003" w:date="2023-04-21T18:52:00Z">
        <w:r>
          <w:rPr/>
          <w:t xml:space="preserve"> is</w:t>
        </w:r>
      </w:ins>
      <w:r>
        <w:t xml:space="preserve"> beyond the scope of this research.</w:t>
      </w:r>
    </w:p>
    <w:p>
      <w:pPr>
        <w:pStyle w:val="3"/>
        <w:spacing w:line="480" w:lineRule="auto"/>
        <w:jc w:val="both"/>
      </w:pPr>
      <w:r>
        <w:t xml:space="preserve">In herbal dataset analysis, MCnebula provided a quick annotation of compounds and exploration of chemical changes in Child-Nebulae with a scope of chemical classes. The main components of </w:t>
      </w:r>
      <w:r>
        <w:rPr>
          <w:i/>
          <w:iCs/>
        </w:rPr>
        <w:t>E. ulmoides</w:t>
      </w:r>
      <w:r>
        <w:t xml:space="preserve"> </w:t>
      </w:r>
      <w:del w:id="1173" w:author="2003" w:date="2023-04-21T18:52:00Z">
        <w:r>
          <w:rPr/>
          <w:delText xml:space="preserve">were </w:delText>
        </w:r>
      </w:del>
      <w:ins w:id="1174" w:author="2003" w:date="2023-04-21T18:52:00Z">
        <w:r>
          <w:rPr/>
          <w:t xml:space="preserve">include </w:t>
        </w:r>
      </w:ins>
      <w:r>
        <w:t>lignans, iridoids, phenolics, flavonoids, steroid</w:t>
      </w:r>
      <w:ins w:id="1175" w:author="2003" w:date="2023-04-21T18:52:00Z">
        <w:r>
          <w:rPr/>
          <w:t>,</w:t>
        </w:r>
      </w:ins>
      <w:r>
        <w:t xml:space="preserve"> and terpenoids</w:t>
      </w:r>
      <w:r>
        <w:fldChar w:fldCharType="begin"/>
      </w:r>
      <w:r>
        <w:instrText xml:space="preserve"> HYPERLINK \l "ref-huang_traditional_2021" \h </w:instrText>
      </w:r>
      <w:r>
        <w:fldChar w:fldCharType="separate"/>
      </w:r>
      <w:r>
        <w:rPr>
          <w:rStyle w:val="38"/>
          <w:vertAlign w:val="superscript"/>
        </w:rPr>
        <w:t>61</w:t>
      </w:r>
      <w:r>
        <w:rPr>
          <w:rStyle w:val="38"/>
          <w:vertAlign w:val="superscript"/>
        </w:rPr>
        <w:fldChar w:fldCharType="end"/>
      </w:r>
      <w:r>
        <w:t xml:space="preserve">. In </w:t>
      </w:r>
      <w:del w:id="1176" w:author="2003" w:date="2023-04-21T18:52:00Z">
        <w:r>
          <w:rPr/>
          <w:delText xml:space="preserve">our </w:delText>
        </w:r>
      </w:del>
      <w:ins w:id="1177" w:author="2003" w:date="2023-04-21T18:52:00Z">
        <w:r>
          <w:rPr/>
          <w:t xml:space="preserve">the present </w:t>
        </w:r>
      </w:ins>
      <w:r>
        <w:t xml:space="preserve">study, the chemical classes </w:t>
      </w:r>
      <w:del w:id="1178" w:author="2003" w:date="2023-04-21T18:53:00Z">
        <w:r>
          <w:rPr/>
          <w:delText xml:space="preserve">that </w:delText>
        </w:r>
      </w:del>
      <w:r>
        <w:t>obtained by ABC selection algorithm included ‘Lignans, neolignans and related compounds’ (LNARC)</w:t>
      </w:r>
      <w:ins w:id="1179" w:author="2003" w:date="2023-04-21T18:53:00Z">
        <w:r>
          <w:rPr/>
          <w:t>,</w:t>
        </w:r>
      </w:ins>
      <w:r>
        <w:t xml:space="preserve"> </w:t>
      </w:r>
      <w:del w:id="1180" w:author="2003" w:date="2023-04-21T18:53:00Z">
        <w:r>
          <w:rPr/>
          <w:delText xml:space="preserve">and </w:delText>
        </w:r>
      </w:del>
      <w:r>
        <w:t xml:space="preserve">‘Iridoids and derivatives’ (IAD), </w:t>
      </w:r>
      <w:del w:id="1181" w:author="2003" w:date="2023-04-21T18:53:00Z">
        <w:r>
          <w:rPr/>
          <w:delText xml:space="preserve">as well as </w:delText>
        </w:r>
      </w:del>
      <w:r>
        <w:t>‘Monoterpenoids’</w:t>
      </w:r>
      <w:ins w:id="1182" w:author="2003" w:date="2023-04-21T18:53:00Z">
        <w:r>
          <w:rPr/>
          <w:t>,</w:t>
        </w:r>
      </w:ins>
      <w:r>
        <w:t xml:space="preserve"> and ‘Terpene glycosides</w:t>
      </w:r>
      <w:ins w:id="1183" w:author="2003" w:date="2023-04-21T18:53:00Z">
        <w:r>
          <w:rPr/>
          <w:t>.</w:t>
        </w:r>
      </w:ins>
      <w:r>
        <w:t>’</w:t>
      </w:r>
      <w:del w:id="1184" w:author="2003" w:date="2023-04-21T18:53:00Z">
        <w:r>
          <w:rPr/>
          <w:delText>.</w:delText>
        </w:r>
      </w:del>
      <w:r>
        <w:t xml:space="preserve"> The flavonoids were covered by ‘Phenylpropanoids and polyketides’ (PAP)</w:t>
      </w:r>
      <w:r>
        <w:fldChar w:fldCharType="begin"/>
      </w:r>
      <w:r>
        <w:instrText xml:space="preserve"> HYPERLINK \l "ref-2016" \h </w:instrText>
      </w:r>
      <w:r>
        <w:fldChar w:fldCharType="separate"/>
      </w:r>
      <w:r>
        <w:rPr>
          <w:rStyle w:val="38"/>
          <w:vertAlign w:val="superscript"/>
        </w:rPr>
        <w:t>24</w:t>
      </w:r>
      <w:r>
        <w:rPr>
          <w:rStyle w:val="38"/>
          <w:vertAlign w:val="superscript"/>
        </w:rPr>
        <w:fldChar w:fldCharType="end"/>
      </w:r>
      <w:ins w:id="1185" w:author="2003" w:date="2023-04-21T18:53:00Z">
        <w:r>
          <w:rPr>
            <w:rStyle w:val="38"/>
            <w:vertAlign w:val="superscript"/>
          </w:rPr>
          <w:t>,</w:t>
        </w:r>
      </w:ins>
      <w:r>
        <w:t xml:space="preserve"> and phenolics may be found in ‘Methoxyphenols’. The flavonoids were similar to</w:t>
      </w:r>
      <w:del w:id="1186" w:author="2003" w:date="2023-04-21T18:53:00Z">
        <w:r>
          <w:rPr/>
          <w:delText xml:space="preserve"> the</w:delText>
        </w:r>
      </w:del>
      <w:r>
        <w:t xml:space="preserve"> steroids and were not retained in selected results as ‘Flavonoides’ and ‘Steroids and steroid derivatives’, because they were not as abundant in </w:t>
      </w:r>
      <w:r>
        <w:rPr>
          <w:i/>
          <w:iCs/>
        </w:rPr>
        <w:t>E. ulmoides</w:t>
      </w:r>
      <w:r>
        <w:t xml:space="preserve"> (bark) as LNARC and IAD. Many of the compounds that</w:t>
      </w:r>
      <w:ins w:id="1187" w:author="2003" w:date="2023-04-21T18:54:00Z">
        <w:r>
          <w:rPr/>
          <w:t xml:space="preserve"> were</w:t>
        </w:r>
      </w:ins>
      <w:r>
        <w:t xml:space="preserve"> identified in chemical classes of LNARC and IAD (Tab. S1) </w:t>
      </w:r>
      <w:del w:id="1188" w:author="2003" w:date="2023-04-21T18:54:00Z">
        <w:r>
          <w:rPr/>
          <w:delText xml:space="preserve">were </w:delText>
        </w:r>
      </w:del>
      <w:ins w:id="1189" w:author="2003" w:date="2023-04-21T18:54:00Z">
        <w:r>
          <w:rPr/>
          <w:t xml:space="preserve">have been </w:t>
        </w:r>
      </w:ins>
      <w:r>
        <w:t xml:space="preserve">reported in previous research about LC-MS/MS analysis of </w:t>
      </w:r>
      <w:r>
        <w:rPr>
          <w:i/>
          <w:iCs/>
        </w:rPr>
        <w:t>E. ulmoides</w:t>
      </w:r>
      <w:r>
        <w:fldChar w:fldCharType="begin"/>
      </w:r>
      <w:r>
        <w:instrText xml:space="preserve"> HYPERLINK \l "ref-2014w" \h </w:instrText>
      </w:r>
      <w:r>
        <w:fldChar w:fldCharType="separate"/>
      </w:r>
      <w:r>
        <w:rPr>
          <w:rStyle w:val="38"/>
          <w:vertAlign w:val="superscript"/>
        </w:rPr>
        <w:t>62</w:t>
      </w:r>
      <w:r>
        <w:rPr>
          <w:rStyle w:val="38"/>
          <w:vertAlign w:val="superscript"/>
        </w:rPr>
        <w:fldChar w:fldCharType="end"/>
      </w:r>
      <w:r>
        <w:rPr>
          <w:vertAlign w:val="superscript"/>
        </w:rPr>
        <w:t>,</w:t>
      </w:r>
      <w:r>
        <w:fldChar w:fldCharType="begin"/>
      </w:r>
      <w:r>
        <w:instrText xml:space="preserve"> HYPERLINK \l "ref-2015v" \h </w:instrText>
      </w:r>
      <w:r>
        <w:fldChar w:fldCharType="separate"/>
      </w:r>
      <w:r>
        <w:rPr>
          <w:rStyle w:val="38"/>
          <w:vertAlign w:val="superscript"/>
        </w:rPr>
        <w:t>63</w:t>
      </w:r>
      <w:r>
        <w:rPr>
          <w:rStyle w:val="38"/>
          <w:vertAlign w:val="superscript"/>
        </w:rPr>
        <w:fldChar w:fldCharType="end"/>
      </w:r>
      <w:r>
        <w:t xml:space="preserve">. </w:t>
      </w:r>
      <w:del w:id="1190" w:author="2003" w:date="2023-04-21T18:54:00Z">
        <w:r>
          <w:rPr/>
          <w:delText>We obtained t</w:delText>
        </w:r>
      </w:del>
      <w:ins w:id="1191" w:author="2003" w:date="2023-04-21T18:54:00Z">
        <w:r>
          <w:rPr/>
          <w:t>T</w:t>
        </w:r>
      </w:ins>
      <w:r>
        <w:t xml:space="preserve">op features </w:t>
      </w:r>
      <w:ins w:id="1192" w:author="2003" w:date="2023-04-21T18:54:00Z">
        <w:r>
          <w:rPr/>
          <w:t xml:space="preserve">have been obtained </w:t>
        </w:r>
      </w:ins>
      <w:r>
        <w:t xml:space="preserve">based on statistical comparison of the changes in ‘features’ quantification levels before and after processing. One of the compounds that changed significantly or even was newly produced (ID: 1642) was traced in the Child-Nebulae. </w:t>
      </w:r>
      <w:del w:id="1193" w:author="2003" w:date="2023-04-21T18:54:00Z">
        <w:r>
          <w:rPr/>
          <w:delText>We hypothesized that</w:delText>
        </w:r>
      </w:del>
      <w:ins w:id="1194" w:author="2003" w:date="2023-04-21T18:54:00Z">
        <w:r>
          <w:rPr/>
          <w:t>Therefore,</w:t>
        </w:r>
      </w:ins>
      <w:r>
        <w:t xml:space="preserve"> it was related to two structurally similar compounds by transformation. The application of MCnebula in the analysis of plant-derived compounds was well illustrated </w:t>
      </w:r>
      <w:del w:id="1195" w:author="2003" w:date="2023-04-21T18:55:00Z">
        <w:r>
          <w:rPr/>
          <w:delText xml:space="preserve">with </w:delText>
        </w:r>
      </w:del>
      <w:ins w:id="1196" w:author="2003" w:date="2023-04-21T18:55:00Z">
        <w:r>
          <w:rPr/>
          <w:t xml:space="preserve">by </w:t>
        </w:r>
      </w:ins>
      <w:r>
        <w:t>this example, particular</w:t>
      </w:r>
      <w:ins w:id="1197" w:author="2003" w:date="2023-04-21T18:55:00Z">
        <w:r>
          <w:rPr/>
          <w:t>ly</w:t>
        </w:r>
      </w:ins>
      <w:r>
        <w:t xml:space="preserve"> for</w:t>
      </w:r>
      <w:ins w:id="1198" w:author="2003" w:date="2023-04-21T18:55:00Z">
        <w:r>
          <w:rPr/>
          <w:t xml:space="preserve"> the</w:t>
        </w:r>
      </w:ins>
      <w:r>
        <w:t xml:space="preserve"> quick identification and exploration of chemical changes. Notably, the reference spectral library or database for plant-derived compounds was much more scarce compared with reference spectral library for human-derived metabolites</w:t>
      </w:r>
      <w:del w:id="1199" w:author="2003" w:date="2023-04-21T18:55:00Z">
        <w:r>
          <w:rPr/>
          <w:delText xml:space="preserve">, </w:delText>
        </w:r>
      </w:del>
      <w:ins w:id="1200" w:author="2003" w:date="2023-04-21T18:55:00Z">
        <w:r>
          <w:rPr/>
          <w:t xml:space="preserve">. </w:t>
        </w:r>
      </w:ins>
      <w:r>
        <w:t xml:space="preserve">Although some specific database of plant-derived compounds </w:t>
      </w:r>
      <w:del w:id="1201" w:author="2003" w:date="2023-04-21T18:55:00Z">
        <w:r>
          <w:rPr/>
          <w:delText xml:space="preserve">was </w:delText>
        </w:r>
      </w:del>
      <w:ins w:id="1202" w:author="2003" w:date="2023-04-21T18:55:00Z">
        <w:r>
          <w:rPr/>
          <w:t>have been developed</w:t>
        </w:r>
      </w:ins>
      <w:del w:id="1203" w:author="2003" w:date="2023-04-21T18:55:00Z">
        <w:r>
          <w:rPr/>
          <w:delText>constructed</w:delText>
        </w:r>
      </w:del>
      <w:r>
        <w:fldChar w:fldCharType="begin"/>
      </w:r>
      <w:r>
        <w:instrText xml:space="preserve"> HYPERLINK \l "ref-2012ac" \h </w:instrText>
      </w:r>
      <w:r>
        <w:fldChar w:fldCharType="separate"/>
      </w:r>
      <w:r>
        <w:rPr>
          <w:rStyle w:val="38"/>
          <w:vertAlign w:val="superscript"/>
        </w:rPr>
        <w:t>64</w:t>
      </w:r>
      <w:r>
        <w:rPr>
          <w:rStyle w:val="38"/>
          <w:vertAlign w:val="superscript"/>
        </w:rPr>
        <w:fldChar w:fldCharType="end"/>
      </w:r>
      <w:r>
        <w:t xml:space="preserve">, </w:t>
      </w:r>
      <w:del w:id="1204" w:author="2003" w:date="2023-04-21T18:55:00Z">
        <w:r>
          <w:rPr/>
          <w:delText>there were lack of enough</w:delText>
        </w:r>
      </w:del>
      <w:ins w:id="1205" w:author="2003" w:date="2023-04-21T18:55:00Z">
        <w:r>
          <w:rPr/>
          <w:t>the</w:t>
        </w:r>
      </w:ins>
      <w:r>
        <w:t xml:space="preserve"> fragmentation spectra for comprehensive library match</w:t>
      </w:r>
      <w:ins w:id="1206" w:author="2003" w:date="2023-04-21T18:55:00Z">
        <w:r>
          <w:rPr/>
          <w:t xml:space="preserve"> remain insufficient</w:t>
        </w:r>
      </w:ins>
      <w:r>
        <w:t>. With the help of MCnebula, a rapid and reliable resolution of complex compositions of plant-derived can be achieved.</w:t>
      </w:r>
    </w:p>
    <w:bookmarkEnd w:id="4"/>
    <w:bookmarkEnd w:id="12"/>
    <w:p>
      <w:pPr>
        <w:pStyle w:val="4"/>
        <w:spacing w:line="480" w:lineRule="auto"/>
        <w:jc w:val="both"/>
      </w:pPr>
      <w:bookmarkStart w:id="13" w:name="conclusion"/>
      <w:r>
        <w:t>Conclusion</w:t>
      </w:r>
    </w:p>
    <w:p>
      <w:pPr>
        <w:pStyle w:val="42"/>
        <w:spacing w:line="480" w:lineRule="auto"/>
        <w:jc w:val="both"/>
      </w:pPr>
      <w:r>
        <w:t>The analysis of LC-MS/MS data is challenging because of its large dataset</w:t>
      </w:r>
      <w:ins w:id="1207" w:author="2003" w:date="2023-04-21T18:55:00Z">
        <w:r>
          <w:rPr/>
          <w:t>,</w:t>
        </w:r>
      </w:ins>
      <w:r>
        <w:t xml:space="preserve"> </w:t>
      </w:r>
      <w:del w:id="1208" w:author="2003" w:date="2023-04-21T18:55:00Z">
        <w:r>
          <w:rPr/>
          <w:delText>and much</w:delText>
        </w:r>
      </w:del>
      <w:ins w:id="1209" w:author="2003" w:date="2023-04-21T18:55:00Z">
        <w:r>
          <w:rPr/>
          <w:t>voluminous</w:t>
        </w:r>
      </w:ins>
      <w:r>
        <w:t xml:space="preserve"> information of the unknown compounds</w:t>
      </w:r>
      <w:ins w:id="1210" w:author="2003" w:date="2023-04-21T18:55:00Z">
        <w:r>
          <w:rPr/>
          <w:t>,</w:t>
        </w:r>
      </w:ins>
      <w:r>
        <w:t xml:space="preserve"> </w:t>
      </w:r>
      <w:del w:id="1211" w:author="2003" w:date="2023-04-21T18:56:00Z">
        <w:r>
          <w:rPr/>
          <w:delText>as well as</w:delText>
        </w:r>
      </w:del>
      <w:ins w:id="1212" w:author="2003" w:date="2023-04-21T18:56:00Z">
        <w:r>
          <w:rPr/>
          <w:t>and</w:t>
        </w:r>
      </w:ins>
      <w:r>
        <w:t xml:space="preserve"> the limited of reference spectral library. Thus, </w:t>
      </w:r>
      <w:del w:id="1213" w:author="2003" w:date="2023-04-21T18:56:00Z">
        <w:r>
          <w:rPr/>
          <w:delText xml:space="preserve">we established </w:delText>
        </w:r>
      </w:del>
      <w:r>
        <w:t xml:space="preserve">a framework called MCnebula </w:t>
      </w:r>
      <w:ins w:id="1214" w:author="2003" w:date="2023-04-21T18:56:00Z">
        <w:r>
          <w:rPr/>
          <w:t xml:space="preserve">was established </w:t>
        </w:r>
      </w:ins>
      <w:r>
        <w:t xml:space="preserve">to facilitate mass spectrometry data analysis by focusing on critical chemical classes and visualization in multiple dimensions. MCnebula was proposed and implemented in the R language with package of MCnebula. As an integrated visualization method, MCnebula may be </w:t>
      </w:r>
      <w:del w:id="1215" w:author="2003" w:date="2023-04-21T18:56:00Z">
        <w:r>
          <w:rPr/>
          <w:delText xml:space="preserve">more </w:delText>
        </w:r>
      </w:del>
      <w:r>
        <w:t>popular for researchers without background of bioinformatics and computer science. According to the results of method evaluation, MCnebula had a lower relative false rate of classified accuracy</w:t>
      </w:r>
      <w:ins w:id="1216" w:author="2003" w:date="2023-04-21T18:56:00Z">
        <w:r>
          <w:rPr/>
          <w:t>,</w:t>
        </w:r>
      </w:ins>
      <w:r>
        <w:t xml:space="preserve"> and its accuracy of identification </w:t>
      </w:r>
      <w:del w:id="1217" w:author="2003" w:date="2023-04-21T18:56:00Z">
        <w:r>
          <w:rPr/>
          <w:delText>was up to</w:delText>
        </w:r>
      </w:del>
      <w:ins w:id="1218" w:author="2003" w:date="2023-04-21T18:56:00Z">
        <w:r>
          <w:rPr/>
          <w:t>reached</w:t>
        </w:r>
      </w:ins>
      <w:r>
        <w:t xml:space="preserve"> 70%. </w:t>
      </w:r>
      <w:del w:id="1219" w:author="2003" w:date="2023-04-21T18:56:00Z">
        <w:r>
          <w:rPr/>
          <w:delText>In order to illustrate t</w:delText>
        </w:r>
      </w:del>
      <w:ins w:id="1220" w:author="2003" w:date="2023-04-21T18:56:00Z">
        <w:r>
          <w:rPr/>
          <w:t>T</w:t>
        </w:r>
      </w:ins>
      <w:r>
        <w:t>he broad utility of MCnebula</w:t>
      </w:r>
      <w:del w:id="1221" w:author="2003" w:date="2023-04-21T18:56:00Z">
        <w:r>
          <w:rPr/>
          <w:delText xml:space="preserve">, </w:delText>
        </w:r>
      </w:del>
      <w:ins w:id="1222" w:author="2003" w:date="2023-04-21T18:56:00Z">
        <w:r>
          <w:rPr/>
          <w:t xml:space="preserve"> was illustrated </w:t>
        </w:r>
      </w:ins>
      <w:del w:id="1223" w:author="2003" w:date="2023-04-21T18:56:00Z">
        <w:r>
          <w:rPr/>
          <w:delText xml:space="preserve">we </w:delText>
        </w:r>
      </w:del>
      <w:ins w:id="1224" w:author="2003" w:date="2023-04-21T18:56:00Z">
        <w:r>
          <w:rPr/>
          <w:t xml:space="preserve">by </w:t>
        </w:r>
      </w:ins>
      <w:r>
        <w:t>investigated a human-derived serum dataset for metabolomics analysis. The results indicated that ‘Acyl carnitines’ were screened out by tracing structural classes of biomarkers</w:t>
      </w:r>
      <w:ins w:id="1225" w:author="2003" w:date="2023-04-21T18:56:00Z">
        <w:r>
          <w:rPr/>
          <w:t>,</w:t>
        </w:r>
      </w:ins>
      <w:r>
        <w:t xml:space="preserve"> which was consistent with the reference. </w:t>
      </w:r>
      <w:del w:id="1226" w:author="2003" w:date="2023-04-21T18:59:00Z">
        <w:r>
          <w:rPr/>
          <w:delText>We also investigated a</w:delText>
        </w:r>
      </w:del>
      <w:ins w:id="1227" w:author="2003" w:date="2023-04-21T18:59:00Z">
        <w:r>
          <w:rPr/>
          <w:t>A</w:t>
        </w:r>
      </w:ins>
      <w:r>
        <w:t xml:space="preserve"> plant-derived dataset of herbal </w:t>
      </w:r>
      <w:r>
        <w:rPr>
          <w:i/>
          <w:iCs/>
          <w:rPrChange w:id="1228" w:author="2003" w:date="2023-04-21T18:59:00Z">
            <w:rPr/>
          </w:rPrChange>
        </w:rPr>
        <w:t>E. ulmoides</w:t>
      </w:r>
      <w:r>
        <w:t xml:space="preserve"> </w:t>
      </w:r>
      <w:ins w:id="1229" w:author="2003" w:date="2023-04-21T18:59:00Z">
        <w:r>
          <w:rPr/>
          <w:t xml:space="preserve">was also investigated </w:t>
        </w:r>
      </w:ins>
      <w:r>
        <w:t xml:space="preserve">to achieve a rapid unknown compound annotation and discovery. MCnebula has a great potential in the field of chemistry and biology. In the future, we hope that fields of application of MCnebula could expand to agriculture, food science, </w:t>
      </w:r>
      <w:ins w:id="1230" w:author="2003" w:date="2023-04-21T18:59:00Z">
        <w:r>
          <w:rPr/>
          <w:t xml:space="preserve">and </w:t>
        </w:r>
      </w:ins>
      <w:r>
        <w:t>medicine</w:t>
      </w:r>
      <w:del w:id="1231" w:author="2003" w:date="2023-04-21T18:59:00Z">
        <w:r>
          <w:rPr/>
          <w:delText xml:space="preserve"> and so on</w:delText>
        </w:r>
      </w:del>
      <w:r>
        <w:t>.</w:t>
      </w:r>
      <w:bookmarkEnd w:id="0"/>
      <w:bookmarkEnd w:id="13"/>
      <w:bookmarkStart w:id="14" w:name="acknowledgements"/>
    </w:p>
    <w:p>
      <w:pPr>
        <w:pStyle w:val="42"/>
        <w:spacing w:line="480" w:lineRule="auto"/>
        <w:jc w:val="both"/>
        <w:rPr>
          <w:b/>
          <w:bCs/>
        </w:rPr>
      </w:pPr>
      <w:r>
        <w:rPr>
          <w:b/>
          <w:bCs/>
        </w:rPr>
        <w:t>Acknowledgements</w:t>
      </w:r>
    </w:p>
    <w:p>
      <w:pPr>
        <w:pStyle w:val="42"/>
        <w:spacing w:line="480" w:lineRule="auto"/>
        <w:jc w:val="both"/>
        <w:rPr>
          <w:rFonts w:ascii="Times New Roman" w:hAnsi="Times New Roman" w:eastAsia="Nimbus Roman" w:cs="Nimbus Roman"/>
          <w:sz w:val="24"/>
          <w:szCs w:val="24"/>
          <w:lang w:val="en-US" w:eastAsia="en-US" w:bidi="ar-SA"/>
        </w:rPr>
      </w:pPr>
      <w:r>
        <w:t>This work was financially supported by the National Natural Science Foundation of China (</w:t>
      </w:r>
      <w:r>
        <w:rPr>
          <w:rFonts w:ascii="Times New Roman" w:hAnsi="Times New Roman" w:eastAsia="Nimbus Roman" w:cs="Nimbus Roman"/>
          <w:sz w:val="24"/>
          <w:szCs w:val="24"/>
          <w:lang w:val="en-US" w:eastAsia="en-US" w:bidi="ar-SA"/>
        </w:rPr>
        <w:t>No</w:t>
      </w:r>
      <w:r>
        <w:rPr>
          <w:rFonts w:hint="eastAsia" w:ascii="Times New Roman" w:hAnsi="Times New Roman" w:eastAsia="Nimbus Roman" w:cs="Nimbus Roman"/>
          <w:sz w:val="24"/>
          <w:szCs w:val="24"/>
          <w:lang w:val="en-US" w:eastAsia="zh-CN" w:bidi="ar-SA"/>
        </w:rPr>
        <w:t>s</w:t>
      </w:r>
      <w:r>
        <w:rPr>
          <w:rFonts w:ascii="Times New Roman" w:hAnsi="Times New Roman" w:eastAsia="Nimbus Roman" w:cs="Nimbus Roman"/>
          <w:sz w:val="24"/>
          <w:szCs w:val="24"/>
          <w:lang w:val="en-US" w:eastAsia="en-US" w:bidi="ar-SA"/>
        </w:rPr>
        <w:t>.81973481</w:t>
      </w:r>
      <w:r>
        <w:rPr>
          <w:rFonts w:hint="eastAsia" w:ascii="Times New Roman" w:hAnsi="Times New Roman" w:eastAsia="Nimbus Roman" w:cs="Nimbus Roman"/>
          <w:sz w:val="24"/>
          <w:szCs w:val="24"/>
          <w:lang w:val="en-US" w:eastAsia="zh-CN" w:bidi="ar-SA"/>
        </w:rPr>
        <w:t xml:space="preserve"> and </w:t>
      </w:r>
      <w:r>
        <w:rPr>
          <w:rFonts w:ascii="Times New Roman" w:hAnsi="Times New Roman" w:eastAsia="Nimbus Roman" w:cs="Nimbus Roman"/>
          <w:sz w:val="24"/>
          <w:szCs w:val="24"/>
          <w:lang w:val="en-US" w:eastAsia="en-US" w:bidi="ar-SA"/>
        </w:rPr>
        <w:t xml:space="preserve">82274101), Zhejiang Province Traditional Chinese Medicine Science and Technology Project (Nos. </w:t>
      </w:r>
      <w:r>
        <w:rPr>
          <w:rFonts w:ascii="Times New Roman" w:hAnsi="Times New Roman" w:eastAsia="Nimbus Roman" w:cs="Nimbus Roman"/>
          <w:sz w:val="24"/>
          <w:szCs w:val="24"/>
          <w:lang w:val="en-US" w:eastAsia="zh-CN" w:bidi="ar-SA"/>
        </w:rPr>
        <w:t>LZ22H280001</w:t>
      </w:r>
      <w:r>
        <w:rPr>
          <w:rFonts w:hint="eastAsia" w:cs="Nimbus Roman"/>
          <w:sz w:val="24"/>
          <w:szCs w:val="24"/>
          <w:lang w:val="en-US" w:eastAsia="zh-CN" w:bidi="ar-SA"/>
        </w:rPr>
        <w:t xml:space="preserve"> and </w:t>
      </w:r>
      <w:r>
        <w:rPr>
          <w:rFonts w:ascii="Times New Roman" w:hAnsi="Times New Roman" w:eastAsia="Nimbus Roman" w:cs="Nimbus Roman"/>
          <w:sz w:val="24"/>
          <w:szCs w:val="24"/>
          <w:lang w:val="en-US" w:eastAsia="en-US" w:bidi="ar-SA"/>
        </w:rPr>
        <w:t>2022ZQ033).</w:t>
      </w:r>
    </w:p>
    <w:bookmarkEnd w:id="14"/>
    <w:p>
      <w:pPr>
        <w:pStyle w:val="3"/>
      </w:pPr>
    </w:p>
    <w:sectPr>
      <w:pgSz w:w="11906" w:h="16838"/>
      <w:pgMar w:top="1134" w:right="850" w:bottom="1134" w:left="1701" w:header="709" w:footer="709" w:gutter="0"/>
      <w:cols w:space="1701"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03" w:date="2023-04-21T17:43:00Z" w:initials="2003">
    <w:p w14:paraId="37222888">
      <w:pPr>
        <w:pStyle w:val="14"/>
      </w:pPr>
      <w:r>
        <w:t xml:space="preserve">In general, italics are no longer used for common expressions of Latin origin (for example, in vivo, et al., and per se). Check your style guide for the recommended format. </w:t>
      </w:r>
    </w:p>
  </w:comment>
  <w:comment w:id="1" w:author="2003" w:date="2023-04-21T18:23:00Z" w:initials="2003">
    <w:p w14:paraId="0E074743">
      <w:pPr>
        <w:pStyle w:val="14"/>
      </w:pPr>
      <w:r>
        <w:t>This sentence us a direct copy of the previous sentences and was deleted to avoid redundancy.</w:t>
      </w:r>
    </w:p>
  </w:comment>
  <w:comment w:id="2" w:author="2003" w:date="2023-04-21T18:32:00Z" w:initials="2003">
    <w:p w14:paraId="785B1378">
      <w:pPr>
        <w:pStyle w:val="14"/>
      </w:pPr>
      <w:r>
        <w:rPr>
          <w:color w:val="000000"/>
        </w:rPr>
        <w:t xml:space="preserve">The meaning cannot be derived because the details are insufficient. Review and revise this part as necessary to ensure complete and correct information. </w:t>
      </w:r>
    </w:p>
  </w:comment>
  <w:comment w:id="3" w:author="2003" w:date="2023-04-21T18:34:00Z" w:initials="2003">
    <w:p w14:paraId="2E5D22BF">
      <w:pPr>
        <w:pStyle w:val="14"/>
      </w:pPr>
      <w:r>
        <w:rPr>
          <w:color w:val="000000"/>
        </w:rPr>
        <w:t xml:space="preserve">The meaning cannot be derived because the details are insufficient. Review and revise this part as necessary to ensure complete and correct information. </w:t>
      </w:r>
    </w:p>
  </w:comment>
  <w:comment w:id="4" w:author="2003" w:date="2023-04-21T18:52:00Z" w:initials="2003">
    <w:p w14:paraId="64696954">
      <w:pPr>
        <w:pStyle w:val="14"/>
      </w:pPr>
      <w:r>
        <w:t>The simple present tense is used for conditions that were true, are still true, and will continue to be true.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222888" w15:done="0"/>
  <w15:commentEx w15:paraId="0E074743" w15:done="0"/>
  <w15:commentEx w15:paraId="785B1378" w15:done="0"/>
  <w15:commentEx w15:paraId="2E5D22BF" w15:done="0"/>
  <w15:commentEx w15:paraId="646969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Nimbus Roman">
    <w:altName w:val="Segoe Print"/>
    <w:panose1 w:val="00000000000000000000"/>
    <w:charset w:val="00"/>
    <w:family w:val="auto"/>
    <w:pitch w:val="default"/>
    <w:sig w:usb0="00000000" w:usb1="00000000" w:usb2="00000000" w:usb3="00000000" w:csb0="6000009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03">
    <w15:presenceInfo w15:providerId="None" w15:userId="2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yMjdjM2FmYWEzODFmZWY4OGRhZDU0YzllYWVmZmEifQ=="/>
  </w:docVars>
  <w:rsids>
    <w:rsidRoot w:val="00643056"/>
    <w:rsid w:val="00033CD0"/>
    <w:rsid w:val="00171309"/>
    <w:rsid w:val="00296F6D"/>
    <w:rsid w:val="002C4362"/>
    <w:rsid w:val="0032099A"/>
    <w:rsid w:val="0032439C"/>
    <w:rsid w:val="003F2DD9"/>
    <w:rsid w:val="004C1983"/>
    <w:rsid w:val="00526212"/>
    <w:rsid w:val="00596EAE"/>
    <w:rsid w:val="00643056"/>
    <w:rsid w:val="00670E22"/>
    <w:rsid w:val="00736EE0"/>
    <w:rsid w:val="0074467C"/>
    <w:rsid w:val="00810C39"/>
    <w:rsid w:val="008D07B6"/>
    <w:rsid w:val="008F7998"/>
    <w:rsid w:val="00936BEB"/>
    <w:rsid w:val="00A36F49"/>
    <w:rsid w:val="00A42E8A"/>
    <w:rsid w:val="00B67115"/>
    <w:rsid w:val="00BA2530"/>
    <w:rsid w:val="00DE0480"/>
    <w:rsid w:val="00EB4D6F"/>
    <w:rsid w:val="00F917AF"/>
    <w:rsid w:val="00F91870"/>
    <w:rsid w:val="0A964FE8"/>
    <w:rsid w:val="222B14E3"/>
    <w:rsid w:val="2EC10F1D"/>
  </w:rsids>
  <m:mathPr>
    <m:mathFont m:val="Cambria Math"/>
    <m:brkBin m:val="before"/>
    <m:brkBinSub m:val="--"/>
    <m:smallFrac m:val="0"/>
    <m:dispDef/>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 w:semiHidden="0" w:name="footnote text"/>
    <w:lsdException w:uiPriority="99" w:semiHidden="0" w:name="annotation text"/>
    <w:lsdException w:uiPriority="99" w:semiHidden="0" w:name="header"/>
    <w:lsdException w:uiPriority="99" w:semiHidden="0" w:name="footer"/>
    <w:lsdException w:uiPriority="99" w:name="index heading"/>
    <w:lsdException w:unhideWhenUsed="0" w:uiPriority="0" w:semiHidden="0" w:name="caption"/>
    <w:lsdException w:uiPriority="99" w:semiHidden="0"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imes New Roman" w:hAnsi="Times New Roman" w:eastAsia="Nimbus Roman" w:cs="Nimbus Roman"/>
      <w:b/>
      <w:bCs/>
      <w:color w:val="000000" w:themeColor="text1"/>
      <w:sz w:val="32"/>
      <w:szCs w:val="32"/>
      <w14:textFill>
        <w14:solidFill>
          <w14:schemeClr w14:val="tx1"/>
        </w14:solidFill>
      </w14:textFill>
    </w:rPr>
  </w:style>
  <w:style w:type="paragraph" w:styleId="4">
    <w:name w:val="heading 2"/>
    <w:basedOn w:val="1"/>
    <w:next w:val="3"/>
    <w:unhideWhenUsed/>
    <w:qFormat/>
    <w:uiPriority w:val="9"/>
    <w:pPr>
      <w:keepNext/>
      <w:keepLines/>
      <w:spacing w:before="200" w:after="0"/>
      <w:outlineLvl w:val="1"/>
    </w:pPr>
    <w:rPr>
      <w:rFonts w:ascii="Times New Roman" w:hAnsi="Times New Roman" w:eastAsia="Nimbus Roman" w:cs="Nimbus Roman"/>
      <w:b/>
      <w:bCs/>
      <w:color w:val="000000" w:themeColor="text1"/>
      <w:sz w:val="28"/>
      <w:szCs w:val="28"/>
      <w14:textFill>
        <w14:solidFill>
          <w14:schemeClr w14:val="tx1"/>
        </w14:solidFill>
      </w14:textFill>
    </w:rPr>
  </w:style>
  <w:style w:type="paragraph" w:styleId="5">
    <w:name w:val="heading 3"/>
    <w:basedOn w:val="1"/>
    <w:next w:val="3"/>
    <w:unhideWhenUsed/>
    <w:qFormat/>
    <w:uiPriority w:val="9"/>
    <w:pPr>
      <w:keepNext/>
      <w:keepLines/>
      <w:spacing w:before="200" w:after="0"/>
      <w:outlineLvl w:val="2"/>
    </w:pPr>
    <w:rPr>
      <w:rFonts w:ascii="Times New Roman" w:hAnsi="Times New Roman" w:eastAsia="Nimbus Roman" w:cs="Nimbus Roman"/>
      <w:b/>
      <w:bCs/>
      <w:color w:val="000000" w:themeColor="text1"/>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imes New Roman" w:hAnsi="Times New Roman" w:eastAsia="Nimbus Roman" w:cs="Nimbus Roman"/>
      <w:bCs/>
      <w:i/>
      <w:color w:val="000000" w:themeColor="text1"/>
      <w14:textFill>
        <w14:solidFill>
          <w14:schemeClr w14:val="tx1"/>
        </w14:solidFill>
      </w14:textFill>
    </w:rPr>
  </w:style>
  <w:style w:type="paragraph" w:styleId="7">
    <w:name w:val="heading 5"/>
    <w:basedOn w:val="1"/>
    <w:next w:val="3"/>
    <w:unhideWhenUsed/>
    <w:qFormat/>
    <w:uiPriority w:val="9"/>
    <w:pPr>
      <w:keepNext/>
      <w:keepLines/>
      <w:spacing w:before="200" w:after="0"/>
      <w:outlineLvl w:val="4"/>
    </w:pPr>
    <w:rPr>
      <w:rFonts w:ascii="Times New Roman" w:hAnsi="Times New Roman" w:eastAsia="Nimbus Roman" w:cs="Nimbus Roman"/>
      <w:iCs/>
      <w:color w:val="000000" w:themeColor="text1"/>
      <w14:textFill>
        <w14:solidFill>
          <w14:schemeClr w14:val="tx1"/>
        </w14:solidFill>
      </w14:textFill>
    </w:rPr>
  </w:style>
  <w:style w:type="paragraph" w:styleId="8">
    <w:name w:val="heading 6"/>
    <w:basedOn w:val="1"/>
    <w:next w:val="3"/>
    <w:unhideWhenUsed/>
    <w:qFormat/>
    <w:uiPriority w:val="9"/>
    <w:pPr>
      <w:keepNext/>
      <w:keepLines/>
      <w:spacing w:before="200" w:after="0"/>
      <w:outlineLvl w:val="5"/>
    </w:pPr>
    <w:rPr>
      <w:rFonts w:ascii="Times New Roman" w:hAnsi="Times New Roman" w:eastAsia="Nimbus Roman" w:cs="Nimbus Roman"/>
      <w:color w:val="000000" w:themeColor="text1"/>
      <w14:textFill>
        <w14:solidFill>
          <w14:schemeClr w14:val="tx1"/>
        </w14:solidFill>
      </w14:textFill>
    </w:rPr>
  </w:style>
  <w:style w:type="paragraph" w:styleId="9">
    <w:name w:val="heading 7"/>
    <w:basedOn w:val="1"/>
    <w:next w:val="3"/>
    <w:unhideWhenUsed/>
    <w:qFormat/>
    <w:uiPriority w:val="9"/>
    <w:pPr>
      <w:keepNext/>
      <w:keepLines/>
      <w:spacing w:before="200" w:after="0"/>
      <w:outlineLvl w:val="6"/>
    </w:pPr>
    <w:rPr>
      <w:rFonts w:ascii="Times New Roman" w:hAnsi="Times New Roman" w:eastAsia="Nimbus Roman" w:cs="Nimbus Roman"/>
      <w:color w:val="000000" w:themeColor="text1"/>
      <w14:textFill>
        <w14:solidFill>
          <w14:schemeClr w14:val="tx1"/>
        </w14:solidFill>
      </w14:textFill>
    </w:rPr>
  </w:style>
  <w:style w:type="paragraph" w:styleId="10">
    <w:name w:val="heading 8"/>
    <w:basedOn w:val="1"/>
    <w:next w:val="3"/>
    <w:unhideWhenUsed/>
    <w:qFormat/>
    <w:uiPriority w:val="9"/>
    <w:pPr>
      <w:keepNext/>
      <w:keepLines/>
      <w:spacing w:before="200" w:after="0"/>
      <w:outlineLvl w:val="7"/>
    </w:pPr>
    <w:rPr>
      <w:rFonts w:ascii="Times New Roman" w:hAnsi="Times New Roman" w:eastAsia="Nimbus Roman" w:cs="Nimbus Roman"/>
      <w:color w:val="000000" w:themeColor="text1"/>
      <w14:textFill>
        <w14:solidFill>
          <w14:schemeClr w14:val="tx1"/>
        </w14:solidFill>
      </w14:textFill>
    </w:rPr>
  </w:style>
  <w:style w:type="paragraph" w:styleId="11">
    <w:name w:val="heading 9"/>
    <w:basedOn w:val="1"/>
    <w:next w:val="3"/>
    <w:unhideWhenUsed/>
    <w:qFormat/>
    <w:uiPriority w:val="9"/>
    <w:pPr>
      <w:keepNext/>
      <w:keepLines/>
      <w:spacing w:before="200" w:after="0"/>
      <w:outlineLvl w:val="8"/>
    </w:pPr>
    <w:rPr>
      <w:rFonts w:ascii="Times New Roman" w:hAnsi="Times New Roman" w:eastAsia="Nimbus Roman" w:cs="Nimbus Roman"/>
      <w:color w:val="000000" w:themeColor="text1"/>
      <w14:textFill>
        <w14:solidFill>
          <w14:schemeClr w14:val="tx1"/>
        </w14:solidFill>
      </w14:textFill>
    </w:rPr>
  </w:style>
  <w:style w:type="character" w:default="1" w:styleId="36">
    <w:name w:val="Default Paragraph Font"/>
    <w:semiHidden/>
    <w:unhideWhenUsed/>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styleId="3">
    <w:name w:val="Body Text"/>
    <w:basedOn w:val="1"/>
    <w:link w:val="39"/>
    <w:qFormat/>
    <w:uiPriority w:val="0"/>
    <w:pPr>
      <w:spacing w:before="180" w:after="180"/>
    </w:pPr>
    <w:rPr>
      <w:rFonts w:ascii="Times New Roman" w:hAnsi="Times New Roman" w:eastAsia="Nimbus Roman" w:cs="Nimbus Roman"/>
    </w:rPr>
  </w:style>
  <w:style w:type="paragraph" w:styleId="12">
    <w:name w:val="toc 7"/>
    <w:basedOn w:val="1"/>
    <w:next w:val="1"/>
    <w:unhideWhenUsed/>
    <w:qFormat/>
    <w:uiPriority w:val="39"/>
    <w:pPr>
      <w:spacing w:after="57"/>
      <w:ind w:left="1701"/>
    </w:pPr>
  </w:style>
  <w:style w:type="paragraph" w:styleId="13">
    <w:name w:val="caption"/>
    <w:basedOn w:val="1"/>
    <w:next w:val="1"/>
    <w:uiPriority w:val="0"/>
    <w:pPr>
      <w:spacing w:after="120"/>
    </w:pPr>
    <w:rPr>
      <w:i/>
    </w:rPr>
  </w:style>
  <w:style w:type="paragraph" w:styleId="14">
    <w:name w:val="annotation text"/>
    <w:basedOn w:val="1"/>
    <w:link w:val="237"/>
    <w:unhideWhenUsed/>
    <w:uiPriority w:val="99"/>
    <w:pPr>
      <w:spacing w:line="240" w:lineRule="auto"/>
    </w:pPr>
    <w:rPr>
      <w:sz w:val="20"/>
      <w:szCs w:val="20"/>
    </w:rPr>
  </w:style>
  <w:style w:type="paragraph" w:styleId="15">
    <w:name w:val="Block Text"/>
    <w:basedOn w:val="3"/>
    <w:next w:val="3"/>
    <w:unhideWhenUsed/>
    <w:qFormat/>
    <w:uiPriority w:val="9"/>
    <w:pPr>
      <w:spacing w:before="100" w:after="100"/>
      <w:ind w:left="480" w:right="480"/>
    </w:pPr>
  </w:style>
  <w:style w:type="paragraph" w:styleId="16">
    <w:name w:val="toc 5"/>
    <w:basedOn w:val="1"/>
    <w:next w:val="1"/>
    <w:unhideWhenUsed/>
    <w:qFormat/>
    <w:uiPriority w:val="39"/>
    <w:pPr>
      <w:spacing w:after="57"/>
      <w:ind w:left="1134"/>
    </w:pPr>
  </w:style>
  <w:style w:type="paragraph" w:styleId="17">
    <w:name w:val="toc 3"/>
    <w:basedOn w:val="1"/>
    <w:next w:val="1"/>
    <w:unhideWhenUsed/>
    <w:qFormat/>
    <w:uiPriority w:val="39"/>
    <w:pPr>
      <w:spacing w:after="57"/>
      <w:ind w:left="567"/>
    </w:pPr>
  </w:style>
  <w:style w:type="paragraph" w:styleId="18">
    <w:name w:val="toc 8"/>
    <w:basedOn w:val="1"/>
    <w:next w:val="1"/>
    <w:unhideWhenUsed/>
    <w:qFormat/>
    <w:uiPriority w:val="39"/>
    <w:pPr>
      <w:spacing w:after="57"/>
      <w:ind w:left="1984"/>
    </w:pPr>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endnote text"/>
    <w:basedOn w:val="1"/>
    <w:link w:val="189"/>
    <w:semiHidden/>
    <w:unhideWhenUsed/>
    <w:uiPriority w:val="99"/>
    <w:pPr>
      <w:spacing w:after="0" w:line="240" w:lineRule="auto"/>
    </w:pPr>
    <w:rPr>
      <w:sz w:val="20"/>
    </w:rPr>
  </w:style>
  <w:style w:type="paragraph" w:styleId="21">
    <w:name w:val="Balloon Text"/>
    <w:basedOn w:val="1"/>
    <w:link w:val="236"/>
    <w:semiHidden/>
    <w:unhideWhenUsed/>
    <w:uiPriority w:val="99"/>
    <w:pPr>
      <w:spacing w:after="0" w:line="240" w:lineRule="auto"/>
    </w:pPr>
    <w:rPr>
      <w:sz w:val="18"/>
      <w:szCs w:val="18"/>
    </w:rPr>
  </w:style>
  <w:style w:type="paragraph" w:styleId="22">
    <w:name w:val="footer"/>
    <w:basedOn w:val="1"/>
    <w:link w:val="62"/>
    <w:unhideWhenUsed/>
    <w:uiPriority w:val="99"/>
    <w:pPr>
      <w:tabs>
        <w:tab w:val="center" w:pos="7143"/>
        <w:tab w:val="right" w:pos="14287"/>
      </w:tabs>
      <w:spacing w:after="0" w:line="240" w:lineRule="auto"/>
    </w:pPr>
  </w:style>
  <w:style w:type="paragraph" w:styleId="23">
    <w:name w:val="header"/>
    <w:basedOn w:val="1"/>
    <w:link w:val="60"/>
    <w:unhideWhenUsed/>
    <w:uiPriority w:val="99"/>
    <w:pPr>
      <w:tabs>
        <w:tab w:val="center" w:pos="7143"/>
        <w:tab w:val="right" w:pos="14287"/>
      </w:tabs>
      <w:spacing w:after="0" w:line="240" w:lineRule="auto"/>
    </w:pPr>
  </w:style>
  <w:style w:type="paragraph" w:styleId="24">
    <w:name w:val="toc 1"/>
    <w:basedOn w:val="1"/>
    <w:next w:val="1"/>
    <w:unhideWhenUsed/>
    <w:qFormat/>
    <w:uiPriority w:val="39"/>
    <w:pPr>
      <w:spacing w:after="57"/>
    </w:pPr>
  </w:style>
  <w:style w:type="paragraph" w:styleId="25">
    <w:name w:val="toc 4"/>
    <w:basedOn w:val="1"/>
    <w:next w:val="1"/>
    <w:unhideWhenUsed/>
    <w:qFormat/>
    <w:uiPriority w:val="39"/>
    <w:pPr>
      <w:spacing w:after="57"/>
      <w:ind w:left="850"/>
    </w:pPr>
  </w:style>
  <w:style w:type="paragraph" w:styleId="26">
    <w:name w:val="Subtitle"/>
    <w:basedOn w:val="27"/>
    <w:next w:val="3"/>
    <w:qFormat/>
    <w:uiPriority w:val="0"/>
    <w:pPr>
      <w:spacing w:before="240"/>
    </w:pPr>
    <w:rPr>
      <w:sz w:val="30"/>
      <w:szCs w:val="30"/>
    </w:rPr>
  </w:style>
  <w:style w:type="paragraph" w:styleId="27">
    <w:name w:val="Title"/>
    <w:basedOn w:val="1"/>
    <w:next w:val="3"/>
    <w:qFormat/>
    <w:uiPriority w:val="0"/>
    <w:pPr>
      <w:keepNext/>
      <w:keepLines/>
      <w:spacing w:before="480" w:after="240"/>
      <w:jc w:val="center"/>
    </w:pPr>
    <w:rPr>
      <w:rFonts w:asciiTheme="majorHAnsi" w:hAnsiTheme="majorHAnsi" w:eastAsiaTheme="majorEastAsia" w:cstheme="majorBidi"/>
      <w:b/>
      <w:bCs/>
      <w:color w:val="000000" w:themeColor="text1"/>
      <w:sz w:val="36"/>
      <w:szCs w:val="36"/>
      <w14:textFill>
        <w14:solidFill>
          <w14:schemeClr w14:val="tx1"/>
        </w14:solidFill>
      </w14:textFill>
    </w:rPr>
  </w:style>
  <w:style w:type="paragraph" w:styleId="28">
    <w:name w:val="footnote text"/>
    <w:basedOn w:val="1"/>
    <w:unhideWhenUsed/>
    <w:qFormat/>
    <w:uiPriority w:val="9"/>
  </w:style>
  <w:style w:type="paragraph" w:styleId="29">
    <w:name w:val="toc 6"/>
    <w:basedOn w:val="1"/>
    <w:next w:val="1"/>
    <w:unhideWhenUsed/>
    <w:qFormat/>
    <w:uiPriority w:val="39"/>
    <w:pPr>
      <w:spacing w:after="57"/>
      <w:ind w:left="1417"/>
    </w:pPr>
  </w:style>
  <w:style w:type="paragraph" w:styleId="30">
    <w:name w:val="table of figures"/>
    <w:basedOn w:val="1"/>
    <w:next w:val="1"/>
    <w:unhideWhenUsed/>
    <w:uiPriority w:val="99"/>
    <w:pPr>
      <w:spacing w:after="0"/>
    </w:pPr>
  </w:style>
  <w:style w:type="paragraph" w:styleId="31">
    <w:name w:val="toc 2"/>
    <w:basedOn w:val="1"/>
    <w:next w:val="1"/>
    <w:unhideWhenUsed/>
    <w:qFormat/>
    <w:uiPriority w:val="39"/>
    <w:pPr>
      <w:spacing w:after="57"/>
      <w:ind w:left="283"/>
    </w:pPr>
  </w:style>
  <w:style w:type="paragraph" w:styleId="32">
    <w:name w:val="toc 9"/>
    <w:basedOn w:val="1"/>
    <w:next w:val="1"/>
    <w:unhideWhenUsed/>
    <w:qFormat/>
    <w:uiPriority w:val="39"/>
    <w:pPr>
      <w:spacing w:after="57"/>
      <w:ind w:left="2268"/>
    </w:pPr>
  </w:style>
  <w:style w:type="paragraph" w:styleId="33">
    <w:name w:val="annotation subject"/>
    <w:basedOn w:val="14"/>
    <w:next w:val="14"/>
    <w:link w:val="238"/>
    <w:semiHidden/>
    <w:unhideWhenUsed/>
    <w:uiPriority w:val="99"/>
    <w:rPr>
      <w:b/>
      <w:bCs/>
    </w:rPr>
  </w:style>
  <w:style w:type="table" w:styleId="35">
    <w:name w:val="Table Grid"/>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7">
    <w:name w:val="endnote reference"/>
    <w:basedOn w:val="36"/>
    <w:semiHidden/>
    <w:unhideWhenUsed/>
    <w:uiPriority w:val="99"/>
    <w:rPr>
      <w:vertAlign w:val="superscript"/>
    </w:rPr>
  </w:style>
  <w:style w:type="character" w:styleId="38">
    <w:name w:val="Hyperlink"/>
    <w:basedOn w:val="39"/>
    <w:uiPriority w:val="0"/>
    <w:rPr>
      <w:rFonts w:ascii="Times New Roman" w:hAnsi="Times New Roman" w:eastAsia="Cambria" w:cs="Nimbus Roman"/>
      <w:color w:val="4F81BD" w:themeColor="accent1"/>
      <w14:textFill>
        <w14:solidFill>
          <w14:schemeClr w14:val="accent1"/>
        </w14:solidFill>
      </w14:textFill>
    </w:rPr>
  </w:style>
  <w:style w:type="character" w:customStyle="1" w:styleId="39">
    <w:name w:val="Body Text Char"/>
    <w:link w:val="3"/>
    <w:uiPriority w:val="0"/>
    <w:rPr>
      <w:rFonts w:ascii="Times New Roman" w:hAnsi="Times New Roman" w:eastAsia="Nimbus Roman" w:cs="Nimbus Roman"/>
    </w:rPr>
  </w:style>
  <w:style w:type="character" w:styleId="40">
    <w:name w:val="annotation reference"/>
    <w:basedOn w:val="36"/>
    <w:semiHidden/>
    <w:unhideWhenUsed/>
    <w:uiPriority w:val="99"/>
    <w:rPr>
      <w:sz w:val="16"/>
      <w:szCs w:val="16"/>
    </w:rPr>
  </w:style>
  <w:style w:type="character" w:styleId="41">
    <w:name w:val="footnote reference"/>
    <w:basedOn w:val="39"/>
    <w:uiPriority w:val="0"/>
    <w:rPr>
      <w:rFonts w:ascii="Times New Roman" w:hAnsi="Times New Roman" w:eastAsia="Nimbus Roman" w:cs="Nimbus Roman"/>
      <w:vertAlign w:val="superscript"/>
    </w:rPr>
  </w:style>
  <w:style w:type="paragraph" w:customStyle="1" w:styleId="42">
    <w:name w:val="First Paragraph"/>
    <w:basedOn w:val="3"/>
    <w:next w:val="3"/>
    <w:qFormat/>
    <w:uiPriority w:val="0"/>
  </w:style>
  <w:style w:type="character" w:customStyle="1" w:styleId="43">
    <w:name w:val="Heading 1 Char"/>
    <w:basedOn w:val="36"/>
    <w:qFormat/>
    <w:uiPriority w:val="9"/>
    <w:rPr>
      <w:rFonts w:ascii="Arial" w:hAnsi="Arial" w:eastAsia="Arial" w:cs="Arial"/>
      <w:sz w:val="40"/>
      <w:szCs w:val="40"/>
    </w:rPr>
  </w:style>
  <w:style w:type="character" w:customStyle="1" w:styleId="44">
    <w:name w:val="Heading 2 Char"/>
    <w:basedOn w:val="36"/>
    <w:qFormat/>
    <w:uiPriority w:val="9"/>
    <w:rPr>
      <w:rFonts w:ascii="Arial" w:hAnsi="Arial" w:eastAsia="Arial" w:cs="Arial"/>
      <w:sz w:val="34"/>
    </w:rPr>
  </w:style>
  <w:style w:type="character" w:customStyle="1" w:styleId="45">
    <w:name w:val="Heading 3 Char"/>
    <w:basedOn w:val="36"/>
    <w:qFormat/>
    <w:uiPriority w:val="9"/>
    <w:rPr>
      <w:rFonts w:ascii="Arial" w:hAnsi="Arial" w:eastAsia="Arial" w:cs="Arial"/>
      <w:sz w:val="30"/>
      <w:szCs w:val="30"/>
    </w:rPr>
  </w:style>
  <w:style w:type="character" w:customStyle="1" w:styleId="46">
    <w:name w:val="Heading 4 Char"/>
    <w:basedOn w:val="36"/>
    <w:qFormat/>
    <w:uiPriority w:val="9"/>
    <w:rPr>
      <w:rFonts w:ascii="Arial" w:hAnsi="Arial" w:eastAsia="Arial" w:cs="Arial"/>
      <w:b/>
      <w:bCs/>
      <w:sz w:val="26"/>
      <w:szCs w:val="26"/>
    </w:rPr>
  </w:style>
  <w:style w:type="character" w:customStyle="1" w:styleId="47">
    <w:name w:val="Heading 5 Char"/>
    <w:basedOn w:val="36"/>
    <w:qFormat/>
    <w:uiPriority w:val="9"/>
    <w:rPr>
      <w:rFonts w:ascii="Arial" w:hAnsi="Arial" w:eastAsia="Arial" w:cs="Arial"/>
      <w:b/>
      <w:bCs/>
      <w:sz w:val="24"/>
      <w:szCs w:val="24"/>
    </w:rPr>
  </w:style>
  <w:style w:type="character" w:customStyle="1" w:styleId="48">
    <w:name w:val="Heading 6 Char"/>
    <w:basedOn w:val="36"/>
    <w:qFormat/>
    <w:uiPriority w:val="9"/>
    <w:rPr>
      <w:rFonts w:ascii="Arial" w:hAnsi="Arial" w:eastAsia="Arial" w:cs="Arial"/>
      <w:b/>
      <w:bCs/>
      <w:sz w:val="22"/>
      <w:szCs w:val="22"/>
    </w:rPr>
  </w:style>
  <w:style w:type="character" w:customStyle="1" w:styleId="49">
    <w:name w:val="Heading 7 Char"/>
    <w:basedOn w:val="36"/>
    <w:qFormat/>
    <w:uiPriority w:val="9"/>
    <w:rPr>
      <w:rFonts w:ascii="Arial" w:hAnsi="Arial" w:eastAsia="Arial" w:cs="Arial"/>
      <w:b/>
      <w:bCs/>
      <w:i/>
      <w:iCs/>
      <w:sz w:val="22"/>
      <w:szCs w:val="22"/>
    </w:rPr>
  </w:style>
  <w:style w:type="character" w:customStyle="1" w:styleId="50">
    <w:name w:val="Heading 8 Char"/>
    <w:basedOn w:val="36"/>
    <w:qFormat/>
    <w:uiPriority w:val="9"/>
    <w:rPr>
      <w:rFonts w:ascii="Arial" w:hAnsi="Arial" w:eastAsia="Arial" w:cs="Arial"/>
      <w:i/>
      <w:iCs/>
      <w:sz w:val="22"/>
      <w:szCs w:val="22"/>
    </w:rPr>
  </w:style>
  <w:style w:type="character" w:customStyle="1" w:styleId="51">
    <w:name w:val="Heading 9 Char"/>
    <w:basedOn w:val="36"/>
    <w:qFormat/>
    <w:uiPriority w:val="9"/>
    <w:rPr>
      <w:rFonts w:ascii="Arial" w:hAnsi="Arial" w:eastAsia="Arial" w:cs="Arial"/>
      <w:i/>
      <w:iCs/>
      <w:sz w:val="21"/>
      <w:szCs w:val="21"/>
    </w:rPr>
  </w:style>
  <w:style w:type="paragraph" w:styleId="52">
    <w:name w:val="List Paragraph"/>
    <w:basedOn w:val="1"/>
    <w:qFormat/>
    <w:uiPriority w:val="34"/>
    <w:pPr>
      <w:ind w:left="720"/>
      <w:contextualSpacing/>
    </w:pPr>
  </w:style>
  <w:style w:type="paragraph" w:styleId="53">
    <w:name w:val="No Spacing"/>
    <w:qFormat/>
    <w:uiPriority w:val="1"/>
    <w:rPr>
      <w:rFonts w:asciiTheme="minorHAnsi" w:hAnsiTheme="minorHAnsi" w:eastAsiaTheme="minorHAnsi" w:cstheme="minorBidi"/>
      <w:sz w:val="24"/>
      <w:szCs w:val="24"/>
      <w:lang w:val="en-US" w:eastAsia="en-US" w:bidi="ar-SA"/>
    </w:rPr>
  </w:style>
  <w:style w:type="character" w:customStyle="1" w:styleId="54">
    <w:name w:val="Title Char"/>
    <w:basedOn w:val="36"/>
    <w:qFormat/>
    <w:uiPriority w:val="10"/>
    <w:rPr>
      <w:sz w:val="48"/>
      <w:szCs w:val="48"/>
    </w:rPr>
  </w:style>
  <w:style w:type="character" w:customStyle="1" w:styleId="55">
    <w:name w:val="Subtitle Char"/>
    <w:basedOn w:val="36"/>
    <w:qFormat/>
    <w:uiPriority w:val="11"/>
    <w:rPr>
      <w:sz w:val="24"/>
      <w:szCs w:val="24"/>
    </w:rPr>
  </w:style>
  <w:style w:type="paragraph" w:styleId="56">
    <w:name w:val="Quote"/>
    <w:basedOn w:val="1"/>
    <w:next w:val="1"/>
    <w:link w:val="57"/>
    <w:qFormat/>
    <w:uiPriority w:val="29"/>
    <w:pPr>
      <w:ind w:left="720" w:right="720"/>
    </w:pPr>
    <w:rPr>
      <w:i/>
    </w:rPr>
  </w:style>
  <w:style w:type="character" w:customStyle="1" w:styleId="57">
    <w:name w:val="Quote Char"/>
    <w:link w:val="56"/>
    <w:qFormat/>
    <w:uiPriority w:val="29"/>
    <w:rPr>
      <w:i/>
    </w:rPr>
  </w:style>
  <w:style w:type="paragraph" w:styleId="58">
    <w:name w:val="Intense Quote"/>
    <w:basedOn w:val="1"/>
    <w:next w:val="1"/>
    <w:link w:val="5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9">
    <w:name w:val="Intense Quote Char"/>
    <w:link w:val="58"/>
    <w:qFormat/>
    <w:uiPriority w:val="30"/>
    <w:rPr>
      <w:i/>
    </w:rPr>
  </w:style>
  <w:style w:type="character" w:customStyle="1" w:styleId="60">
    <w:name w:val="Header Char"/>
    <w:basedOn w:val="36"/>
    <w:link w:val="23"/>
    <w:qFormat/>
    <w:uiPriority w:val="99"/>
  </w:style>
  <w:style w:type="character" w:customStyle="1" w:styleId="61">
    <w:name w:val="Footer Char"/>
    <w:basedOn w:val="36"/>
    <w:qFormat/>
    <w:uiPriority w:val="99"/>
  </w:style>
  <w:style w:type="character" w:customStyle="1" w:styleId="62">
    <w:name w:val="Footer Char1"/>
    <w:link w:val="22"/>
    <w:qFormat/>
    <w:uiPriority w:val="99"/>
  </w:style>
  <w:style w:type="table" w:customStyle="1" w:styleId="63">
    <w:name w:val="Table Grid Light1"/>
    <w:basedOn w:val="34"/>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64">
    <w:name w:val="Plain Table 11"/>
    <w:basedOn w:val="34"/>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5">
    <w:name w:val="Plain Table 21"/>
    <w:basedOn w:val="34"/>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6">
    <w:name w:val="Plain Table 31"/>
    <w:basedOn w:val="34"/>
    <w:qFormat/>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7">
    <w:name w:val="Plain Table 41"/>
    <w:basedOn w:val="34"/>
    <w:qFormat/>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8">
    <w:name w:val="Plain Table 51"/>
    <w:basedOn w:val="34"/>
    <w:qFormat/>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9">
    <w:name w:val="Grid Table 1 Light1"/>
    <w:basedOn w:val="34"/>
    <w:qFormat/>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70">
    <w:name w:val="Grid Table 1 Light - Accent 11"/>
    <w:basedOn w:val="34"/>
    <w:qFormat/>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71">
    <w:name w:val="Grid Table 1 Light - Accent 21"/>
    <w:basedOn w:val="34"/>
    <w:qFormat/>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72">
    <w:name w:val="Grid Table 1 Light - Accent 31"/>
    <w:basedOn w:val="34"/>
    <w:qFormat/>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73">
    <w:name w:val="Grid Table 1 Light - Accent 41"/>
    <w:basedOn w:val="34"/>
    <w:qFormat/>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74">
    <w:name w:val="Grid Table 1 Light - Accent 51"/>
    <w:basedOn w:val="34"/>
    <w:qFormat/>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75">
    <w:name w:val="Grid Table 1 Light - Accent 61"/>
    <w:basedOn w:val="34"/>
    <w:qFormat/>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76">
    <w:name w:val="Grid Table 21"/>
    <w:basedOn w:val="34"/>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7">
    <w:name w:val="Grid Table 2 - Accent 11"/>
    <w:basedOn w:val="34"/>
    <w:qFormat/>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78">
    <w:name w:val="Grid Table 2 - Accent 21"/>
    <w:basedOn w:val="34"/>
    <w:qFormat/>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79">
    <w:name w:val="Grid Table 2 - Accent 31"/>
    <w:basedOn w:val="34"/>
    <w:qFormat/>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80">
    <w:name w:val="Grid Table 2 - Accent 41"/>
    <w:basedOn w:val="34"/>
    <w:qFormat/>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81">
    <w:name w:val="Grid Table 2 - Accent 51"/>
    <w:basedOn w:val="34"/>
    <w:uiPriority w:val="99"/>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82">
    <w:name w:val="Grid Table 2 - Accent 61"/>
    <w:basedOn w:val="34"/>
    <w:uiPriority w:val="99"/>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83">
    <w:name w:val="Grid Table 31"/>
    <w:basedOn w:val="34"/>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4">
    <w:name w:val="Grid Table 3 - Accent 11"/>
    <w:basedOn w:val="34"/>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85">
    <w:name w:val="Grid Table 3 - Accent 21"/>
    <w:basedOn w:val="34"/>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86">
    <w:name w:val="Grid Table 3 - Accent 31"/>
    <w:basedOn w:val="34"/>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87">
    <w:name w:val="Grid Table 3 - Accent 41"/>
    <w:basedOn w:val="34"/>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88">
    <w:name w:val="Grid Table 3 - Accent 51"/>
    <w:basedOn w:val="34"/>
    <w:uiPriority w:val="99"/>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89">
    <w:name w:val="Grid Table 3 - Accent 61"/>
    <w:basedOn w:val="34"/>
    <w:qFormat/>
    <w:uiPriority w:val="99"/>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90">
    <w:name w:val="Grid Table 41"/>
    <w:basedOn w:val="34"/>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91">
    <w:name w:val="Grid Table 4 - Accent 11"/>
    <w:basedOn w:val="34"/>
    <w:uiPriority w:val="5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auto"/>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auto"/>
      </w:tcPr>
    </w:tblStylePr>
    <w:tblStylePr w:type="band1Horz">
      <w:rPr>
        <w:rFonts w:ascii="Arial" w:hAnsi="Arial"/>
        <w:color w:val="404040"/>
        <w:sz w:val="22"/>
      </w:rPr>
      <w:tcPr>
        <w:shd w:val="clear" w:color="DCE6F2" w:themeColor="accent1" w:themeTint="32" w:fill="auto"/>
      </w:tcPr>
    </w:tblStylePr>
  </w:style>
  <w:style w:type="table" w:customStyle="1" w:styleId="92">
    <w:name w:val="Grid Table 4 - Accent 21"/>
    <w:basedOn w:val="34"/>
    <w:uiPriority w:val="5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auto"/>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93">
    <w:name w:val="Grid Table 4 - Accent 31"/>
    <w:basedOn w:val="34"/>
    <w:uiPriority w:val="5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auto"/>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94">
    <w:name w:val="Grid Table 4 - Accent 41"/>
    <w:basedOn w:val="34"/>
    <w:uiPriority w:val="5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auto"/>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95">
    <w:name w:val="Grid Table 4 - Accent 51"/>
    <w:basedOn w:val="34"/>
    <w:uiPriority w:val="5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auto"/>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96">
    <w:name w:val="Grid Table 4 - Accent 61"/>
    <w:basedOn w:val="34"/>
    <w:uiPriority w:val="5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auto"/>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97">
    <w:name w:val="Grid Table 5 Dark1"/>
    <w:basedOn w:val="34"/>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8">
    <w:name w:val="Grid Table 5 Dark- Accent 1"/>
    <w:basedOn w:val="34"/>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auto"/>
      </w:tcPr>
    </w:tblStylePr>
    <w:tblStylePr w:type="lastRow">
      <w:rPr>
        <w:rFonts w:ascii="Arial" w:hAnsi="Arial"/>
        <w:b/>
        <w:color w:val="FFFFFF"/>
        <w:sz w:val="22"/>
      </w:rPr>
      <w:tcPr>
        <w:tcBorders>
          <w:top w:val="single" w:color="FFFFFF" w:themeColor="light1" w:sz="4" w:space="0"/>
        </w:tcBorders>
        <w:shd w:val="clear" w:color="4F81BD" w:themeColor="accent1" w:fill="auto"/>
      </w:tcPr>
    </w:tblStylePr>
    <w:tblStylePr w:type="firstCol">
      <w:rPr>
        <w:rFonts w:ascii="Arial" w:hAnsi="Arial"/>
        <w:b/>
        <w:color w:val="FFFFFF"/>
        <w:sz w:val="22"/>
      </w:rPr>
      <w:tcPr>
        <w:shd w:val="clear" w:color="4F81BD" w:themeColor="accent1" w:fill="auto"/>
      </w:tcPr>
    </w:tblStylePr>
    <w:tblStylePr w:type="lastCol">
      <w:rPr>
        <w:rFonts w:ascii="Arial" w:hAnsi="Arial"/>
        <w:b/>
        <w:color w:val="FFFFFF"/>
        <w:sz w:val="22"/>
      </w:rPr>
      <w:tcPr>
        <w:shd w:val="clear" w:color="4F81BD" w:themeColor="accent1" w:fill="auto"/>
      </w:tcPr>
    </w:tblStylePr>
    <w:tblStylePr w:type="band1Vert">
      <w:tcPr>
        <w:shd w:val="clear" w:color="AEC5E0" w:themeColor="accent1" w:themeTint="75" w:fill="auto"/>
      </w:tcPr>
    </w:tblStylePr>
    <w:tblStylePr w:type="band1Horz">
      <w:tcPr>
        <w:shd w:val="clear" w:color="AEC5E0" w:themeColor="accent1" w:themeTint="75" w:fill="auto"/>
      </w:tcPr>
    </w:tblStylePr>
  </w:style>
  <w:style w:type="table" w:customStyle="1" w:styleId="99">
    <w:name w:val="Grid Table 5 Dark - Accent 21"/>
    <w:basedOn w:val="34"/>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auto"/>
      </w:tcPr>
    </w:tblStylePr>
    <w:tblStylePr w:type="lastRow">
      <w:rPr>
        <w:rFonts w:ascii="Arial" w:hAnsi="Arial"/>
        <w:b/>
        <w:color w:val="FFFFFF"/>
        <w:sz w:val="22"/>
      </w:rPr>
      <w:tcPr>
        <w:tcBorders>
          <w:top w:val="single" w:color="FFFFFF" w:themeColor="light1" w:sz="4" w:space="0"/>
        </w:tcBorders>
        <w:shd w:val="clear" w:color="C0504D" w:themeColor="accent2" w:fill="auto"/>
      </w:tcPr>
    </w:tblStylePr>
    <w:tblStylePr w:type="firstCol">
      <w:rPr>
        <w:rFonts w:ascii="Arial" w:hAnsi="Arial"/>
        <w:b/>
        <w:color w:val="FFFFFF"/>
        <w:sz w:val="22"/>
      </w:rPr>
      <w:tcPr>
        <w:shd w:val="clear" w:color="C0504D" w:themeColor="accent2" w:fill="auto"/>
      </w:tcPr>
    </w:tblStylePr>
    <w:tblStylePr w:type="lastCol">
      <w:rPr>
        <w:rFonts w:ascii="Arial" w:hAnsi="Arial"/>
        <w:b/>
        <w:color w:val="FFFFFF"/>
        <w:sz w:val="22"/>
      </w:rPr>
      <w:tcPr>
        <w:shd w:val="clear" w:color="C0504D" w:themeColor="accent2" w:fill="auto"/>
      </w:tcPr>
    </w:tblStylePr>
    <w:tblStylePr w:type="band1Vert">
      <w:tcPr>
        <w:shd w:val="clear" w:color="E2AEAD" w:themeColor="accent2" w:themeTint="75" w:fill="auto"/>
      </w:tcPr>
    </w:tblStylePr>
    <w:tblStylePr w:type="band1Horz">
      <w:tcPr>
        <w:shd w:val="clear" w:color="E2AEAD" w:themeColor="accent2" w:themeTint="75" w:fill="auto"/>
      </w:tcPr>
    </w:tblStylePr>
  </w:style>
  <w:style w:type="table" w:customStyle="1" w:styleId="100">
    <w:name w:val="Grid Table 5 Dark - Accent 31"/>
    <w:basedOn w:val="34"/>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auto"/>
      </w:tcPr>
    </w:tblStylePr>
    <w:tblStylePr w:type="lastRow">
      <w:rPr>
        <w:rFonts w:ascii="Arial" w:hAnsi="Arial"/>
        <w:b/>
        <w:color w:val="FFFFFF"/>
        <w:sz w:val="22"/>
      </w:rPr>
      <w:tcPr>
        <w:tcBorders>
          <w:top w:val="single" w:color="FFFFFF" w:themeColor="light1" w:sz="4" w:space="0"/>
        </w:tcBorders>
        <w:shd w:val="clear" w:color="9BBB59" w:themeColor="accent3" w:fill="auto"/>
      </w:tcPr>
    </w:tblStylePr>
    <w:tblStylePr w:type="firstCol">
      <w:rPr>
        <w:rFonts w:ascii="Arial" w:hAnsi="Arial"/>
        <w:b/>
        <w:color w:val="FFFFFF"/>
        <w:sz w:val="22"/>
      </w:rPr>
      <w:tcPr>
        <w:shd w:val="clear" w:color="9BBB59" w:themeColor="accent3" w:fill="auto"/>
      </w:tcPr>
    </w:tblStylePr>
    <w:tblStylePr w:type="lastCol">
      <w:rPr>
        <w:rFonts w:ascii="Arial" w:hAnsi="Arial"/>
        <w:b/>
        <w:color w:val="FFFFFF"/>
        <w:sz w:val="22"/>
      </w:rPr>
      <w:tcPr>
        <w:shd w:val="clear" w:color="9BBB59" w:themeColor="accent3" w:fill="auto"/>
      </w:tcPr>
    </w:tblStylePr>
    <w:tblStylePr w:type="band1Vert">
      <w:tcPr>
        <w:shd w:val="clear" w:color="D1DFB2" w:themeColor="accent3" w:themeTint="75" w:fill="auto"/>
      </w:tcPr>
    </w:tblStylePr>
    <w:tblStylePr w:type="band1Horz">
      <w:tcPr>
        <w:shd w:val="clear" w:color="D1DFB2" w:themeColor="accent3" w:themeTint="75" w:fill="auto"/>
      </w:tcPr>
    </w:tblStylePr>
  </w:style>
  <w:style w:type="table" w:customStyle="1" w:styleId="101">
    <w:name w:val="Grid Table 5 Dark- Accent 4"/>
    <w:basedOn w:val="34"/>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auto"/>
      </w:tcPr>
    </w:tblStylePr>
    <w:tblStylePr w:type="lastRow">
      <w:rPr>
        <w:rFonts w:ascii="Arial" w:hAnsi="Arial"/>
        <w:b/>
        <w:color w:val="FFFFFF"/>
        <w:sz w:val="22"/>
      </w:rPr>
      <w:tcPr>
        <w:tcBorders>
          <w:top w:val="single" w:color="FFFFFF" w:themeColor="light1" w:sz="4" w:space="0"/>
        </w:tcBorders>
        <w:shd w:val="clear" w:color="8064A2" w:themeColor="accent4" w:fill="auto"/>
      </w:tcPr>
    </w:tblStylePr>
    <w:tblStylePr w:type="firstCol">
      <w:rPr>
        <w:rFonts w:ascii="Arial" w:hAnsi="Arial"/>
        <w:b/>
        <w:color w:val="FFFFFF"/>
        <w:sz w:val="22"/>
      </w:rPr>
      <w:tcPr>
        <w:shd w:val="clear" w:color="8064A2" w:themeColor="accent4" w:fill="auto"/>
      </w:tcPr>
    </w:tblStylePr>
    <w:tblStylePr w:type="lastCol">
      <w:rPr>
        <w:rFonts w:ascii="Arial" w:hAnsi="Arial"/>
        <w:b/>
        <w:color w:val="FFFFFF"/>
        <w:sz w:val="22"/>
      </w:rPr>
      <w:tcPr>
        <w:shd w:val="clear" w:color="8064A2" w:themeColor="accent4" w:fill="auto"/>
      </w:tcPr>
    </w:tblStylePr>
    <w:tblStylePr w:type="band1Vert">
      <w:tcPr>
        <w:shd w:val="clear" w:color="C4B7D4" w:themeColor="accent4" w:themeTint="75" w:fill="auto"/>
      </w:tcPr>
    </w:tblStylePr>
    <w:tblStylePr w:type="band1Horz">
      <w:tcPr>
        <w:shd w:val="clear" w:color="C4B7D4" w:themeColor="accent4" w:themeTint="75" w:fill="auto"/>
      </w:tcPr>
    </w:tblStylePr>
  </w:style>
  <w:style w:type="table" w:customStyle="1" w:styleId="102">
    <w:name w:val="Grid Table 5 Dark - Accent 51"/>
    <w:basedOn w:val="34"/>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auto"/>
      </w:tcPr>
    </w:tblStylePr>
    <w:tblStylePr w:type="lastRow">
      <w:rPr>
        <w:rFonts w:ascii="Arial" w:hAnsi="Arial"/>
        <w:b/>
        <w:color w:val="FFFFFF"/>
        <w:sz w:val="22"/>
      </w:rPr>
      <w:tcPr>
        <w:tcBorders>
          <w:top w:val="single" w:color="FFFFFF" w:themeColor="light1" w:sz="4" w:space="0"/>
        </w:tcBorders>
        <w:shd w:val="clear" w:color="4BACC6" w:themeColor="accent5" w:fill="auto"/>
      </w:tcPr>
    </w:tblStylePr>
    <w:tblStylePr w:type="firstCol">
      <w:rPr>
        <w:rFonts w:ascii="Arial" w:hAnsi="Arial"/>
        <w:b/>
        <w:color w:val="FFFFFF"/>
        <w:sz w:val="22"/>
      </w:rPr>
      <w:tcPr>
        <w:shd w:val="clear" w:color="4BACC6" w:themeColor="accent5" w:fill="auto"/>
      </w:tcPr>
    </w:tblStylePr>
    <w:tblStylePr w:type="lastCol">
      <w:rPr>
        <w:rFonts w:ascii="Arial" w:hAnsi="Arial"/>
        <w:b/>
        <w:color w:val="FFFFFF"/>
        <w:sz w:val="22"/>
      </w:rPr>
      <w:tcPr>
        <w:shd w:val="clear" w:color="4BACC6" w:themeColor="accent5" w:fill="auto"/>
      </w:tcPr>
    </w:tblStylePr>
    <w:tblStylePr w:type="band1Vert">
      <w:tcPr>
        <w:shd w:val="clear" w:color="ACD8E4" w:themeColor="accent5" w:themeTint="75" w:fill="auto"/>
      </w:tcPr>
    </w:tblStylePr>
    <w:tblStylePr w:type="band1Horz">
      <w:tcPr>
        <w:shd w:val="clear" w:color="ACD8E4" w:themeColor="accent5" w:themeTint="75" w:fill="auto"/>
      </w:tcPr>
    </w:tblStylePr>
  </w:style>
  <w:style w:type="table" w:customStyle="1" w:styleId="103">
    <w:name w:val="Grid Table 5 Dark - Accent 61"/>
    <w:basedOn w:val="34"/>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auto"/>
      </w:tcPr>
    </w:tblStylePr>
    <w:tblStylePr w:type="lastRow">
      <w:rPr>
        <w:rFonts w:ascii="Arial" w:hAnsi="Arial"/>
        <w:b/>
        <w:color w:val="FFFFFF"/>
        <w:sz w:val="22"/>
      </w:rPr>
      <w:tcPr>
        <w:tcBorders>
          <w:top w:val="single" w:color="FFFFFF" w:themeColor="light1" w:sz="4" w:space="0"/>
        </w:tcBorders>
        <w:shd w:val="clear" w:color="F79646" w:themeColor="accent6" w:fill="auto"/>
      </w:tcPr>
    </w:tblStylePr>
    <w:tblStylePr w:type="firstCol">
      <w:rPr>
        <w:rFonts w:ascii="Arial" w:hAnsi="Arial"/>
        <w:b/>
        <w:color w:val="FFFFFF"/>
        <w:sz w:val="22"/>
      </w:rPr>
      <w:tcPr>
        <w:shd w:val="clear" w:color="F79646" w:themeColor="accent6" w:fill="auto"/>
      </w:tcPr>
    </w:tblStylePr>
    <w:tblStylePr w:type="lastCol">
      <w:rPr>
        <w:rFonts w:ascii="Arial" w:hAnsi="Arial"/>
        <w:b/>
        <w:color w:val="FFFFFF"/>
        <w:sz w:val="22"/>
      </w:rPr>
      <w:tcPr>
        <w:shd w:val="clear" w:color="F79646" w:themeColor="accent6" w:fill="auto"/>
      </w:tcPr>
    </w:tblStylePr>
    <w:tblStylePr w:type="band1Vert">
      <w:tcPr>
        <w:shd w:val="clear" w:color="FBCEAA" w:themeColor="accent6" w:themeTint="75" w:fill="auto"/>
      </w:tcPr>
    </w:tblStylePr>
    <w:tblStylePr w:type="band1Horz">
      <w:tcPr>
        <w:shd w:val="clear" w:color="FBCEAA" w:themeColor="accent6" w:themeTint="75" w:fill="auto"/>
      </w:tcPr>
    </w:tblStylePr>
  </w:style>
  <w:style w:type="table" w:customStyle="1" w:styleId="104">
    <w:name w:val="Grid Table 6 Colorful1"/>
    <w:basedOn w:val="34"/>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5">
    <w:name w:val="Grid Table 6 Colorful - Accent 11"/>
    <w:basedOn w:val="34"/>
    <w:uiPriority w:val="99"/>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6">
    <w:name w:val="Grid Table 6 Colorful - Accent 21"/>
    <w:basedOn w:val="34"/>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7">
    <w:name w:val="Grid Table 6 Colorful - Accent 31"/>
    <w:basedOn w:val="34"/>
    <w:uiPriority w:val="99"/>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8">
    <w:name w:val="Grid Table 6 Colorful - Accent 41"/>
    <w:basedOn w:val="34"/>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9">
    <w:name w:val="Grid Table 6 Colorful - Accent 51"/>
    <w:basedOn w:val="34"/>
    <w:uiPriority w:val="99"/>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110">
    <w:name w:val="Grid Table 6 Colorful - Accent 61"/>
    <w:basedOn w:val="34"/>
    <w:uiPriority w:val="99"/>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auto"/>
      </w:tcPr>
    </w:tblStylePr>
    <w:tblStylePr w:type="band1Horz">
      <w:rPr>
        <w:rFonts w:ascii="Arial" w:hAnsi="Arial"/>
        <w:color w:val="266778" w:themeColor="accent5" w:themeShade="94"/>
        <w:sz w:val="22"/>
      </w:rPr>
      <w:tcPr>
        <w:shd w:val="clear" w:color="FDE9D9" w:themeColor="accent6" w:themeTint="34" w:fill="auto"/>
      </w:tcPr>
    </w:tblStylePr>
    <w:tblStylePr w:type="band2Horz">
      <w:rPr>
        <w:rFonts w:ascii="Arial" w:hAnsi="Arial"/>
        <w:color w:val="266778" w:themeColor="accent5" w:themeShade="94"/>
        <w:sz w:val="22"/>
      </w:rPr>
    </w:tblStylePr>
  </w:style>
  <w:style w:type="table" w:customStyle="1" w:styleId="111">
    <w:name w:val="Grid Table 7 Colorful1"/>
    <w:basedOn w:val="34"/>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12">
    <w:name w:val="Grid Table 7 Colorful - Accent 11"/>
    <w:basedOn w:val="34"/>
    <w:uiPriority w:val="99"/>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auto"/>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auto"/>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13">
    <w:name w:val="Grid Table 7 Colorful - Accent 21"/>
    <w:basedOn w:val="34"/>
    <w:uiPriority w:val="99"/>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14">
    <w:name w:val="Grid Table 7 Colorful - Accent 31"/>
    <w:basedOn w:val="34"/>
    <w:uiPriority w:val="99"/>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auto"/>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auto"/>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15">
    <w:name w:val="Grid Table 7 Colorful - Accent 41"/>
    <w:basedOn w:val="34"/>
    <w:uiPriority w:val="99"/>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16">
    <w:name w:val="Grid Table 7 Colorful - Accent 51"/>
    <w:basedOn w:val="34"/>
    <w:uiPriority w:val="99"/>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auto"/>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auto"/>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117">
    <w:name w:val="Grid Table 7 Colorful - Accent 61"/>
    <w:basedOn w:val="34"/>
    <w:uiPriority w:val="99"/>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auto"/>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auto"/>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auto"/>
      </w:tcPr>
    </w:tblStylePr>
    <w:tblStylePr w:type="band1Horz">
      <w:rPr>
        <w:rFonts w:ascii="Arial" w:hAnsi="Arial"/>
        <w:color w:val="B05408" w:themeColor="accent6" w:themeShade="94"/>
        <w:sz w:val="22"/>
      </w:rPr>
      <w:tcPr>
        <w:shd w:val="clear" w:color="FDE9D9" w:themeColor="accent6" w:themeTint="34" w:fill="auto"/>
      </w:tcPr>
    </w:tblStylePr>
    <w:tblStylePr w:type="band2Horz">
      <w:rPr>
        <w:rFonts w:ascii="Arial" w:hAnsi="Arial"/>
        <w:color w:val="B05408" w:themeColor="accent6" w:themeShade="94"/>
        <w:sz w:val="22"/>
      </w:rPr>
    </w:tblStylePr>
  </w:style>
  <w:style w:type="table" w:customStyle="1" w:styleId="118">
    <w:name w:val="List Table 1 Light1"/>
    <w:basedOn w:val="34"/>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9">
    <w:name w:val="List Table 1 Light - Accent 11"/>
    <w:basedOn w:val="34"/>
    <w:uiPriority w:val="99"/>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auto"/>
      </w:tcPr>
    </w:tblStylePr>
    <w:tblStylePr w:type="band1Horz">
      <w:tcPr>
        <w:shd w:val="clear" w:color="D2DFEE" w:themeColor="accent1" w:themeTint="40" w:fill="auto"/>
      </w:tcPr>
    </w:tblStylePr>
  </w:style>
  <w:style w:type="table" w:customStyle="1" w:styleId="120">
    <w:name w:val="List Table 1 Light - Accent 21"/>
    <w:basedOn w:val="34"/>
    <w:uiPriority w:val="99"/>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auto"/>
      </w:tcPr>
    </w:tblStylePr>
    <w:tblStylePr w:type="band1Horz">
      <w:tcPr>
        <w:shd w:val="clear" w:color="EFD3D2" w:themeColor="accent2" w:themeTint="40" w:fill="auto"/>
      </w:tcPr>
    </w:tblStylePr>
  </w:style>
  <w:style w:type="table" w:customStyle="1" w:styleId="121">
    <w:name w:val="List Table 1 Light - Accent 31"/>
    <w:basedOn w:val="34"/>
    <w:uiPriority w:val="99"/>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auto"/>
      </w:tcPr>
    </w:tblStylePr>
    <w:tblStylePr w:type="band1Horz">
      <w:tcPr>
        <w:shd w:val="clear" w:color="E5EDD5" w:themeColor="accent3" w:themeTint="40" w:fill="auto"/>
      </w:tcPr>
    </w:tblStylePr>
  </w:style>
  <w:style w:type="table" w:customStyle="1" w:styleId="122">
    <w:name w:val="List Table 1 Light - Accent 41"/>
    <w:basedOn w:val="34"/>
    <w:uiPriority w:val="99"/>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auto"/>
      </w:tcPr>
    </w:tblStylePr>
    <w:tblStylePr w:type="band1Horz">
      <w:tcPr>
        <w:shd w:val="clear" w:color="DFD8E7" w:themeColor="accent4" w:themeTint="40" w:fill="auto"/>
      </w:tcPr>
    </w:tblStylePr>
  </w:style>
  <w:style w:type="table" w:customStyle="1" w:styleId="123">
    <w:name w:val="List Table 1 Light - Accent 51"/>
    <w:basedOn w:val="34"/>
    <w:uiPriority w:val="99"/>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auto"/>
      </w:tcPr>
    </w:tblStylePr>
    <w:tblStylePr w:type="band1Horz">
      <w:tcPr>
        <w:shd w:val="clear" w:color="D1EAF0" w:themeColor="accent5" w:themeTint="40" w:fill="auto"/>
      </w:tcPr>
    </w:tblStylePr>
  </w:style>
  <w:style w:type="table" w:customStyle="1" w:styleId="124">
    <w:name w:val="List Table 1 Light - Accent 61"/>
    <w:basedOn w:val="34"/>
    <w:uiPriority w:val="99"/>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auto"/>
      </w:tcPr>
    </w:tblStylePr>
    <w:tblStylePr w:type="band1Horz">
      <w:tcPr>
        <w:shd w:val="clear" w:color="FCE4D0" w:themeColor="accent6" w:themeTint="40" w:fill="auto"/>
      </w:tcPr>
    </w:tblStylePr>
  </w:style>
  <w:style w:type="table" w:customStyle="1" w:styleId="125">
    <w:name w:val="List Table 21"/>
    <w:basedOn w:val="34"/>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6">
    <w:name w:val="List Table 2 - Accent 11"/>
    <w:basedOn w:val="34"/>
    <w:uiPriority w:val="99"/>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27">
    <w:name w:val="List Table 2 - Accent 21"/>
    <w:basedOn w:val="34"/>
    <w:uiPriority w:val="99"/>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28">
    <w:name w:val="List Table 2 - Accent 31"/>
    <w:basedOn w:val="34"/>
    <w:uiPriority w:val="99"/>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29">
    <w:name w:val="List Table 2 - Accent 41"/>
    <w:basedOn w:val="34"/>
    <w:uiPriority w:val="99"/>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30">
    <w:name w:val="List Table 2 - Accent 51"/>
    <w:basedOn w:val="34"/>
    <w:uiPriority w:val="99"/>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31">
    <w:name w:val="List Table 2 - Accent 61"/>
    <w:basedOn w:val="34"/>
    <w:uiPriority w:val="99"/>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32">
    <w:name w:val="List Table 31"/>
    <w:basedOn w:val="34"/>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33">
    <w:name w:val="List Table 3 - Accent 11"/>
    <w:basedOn w:val="34"/>
    <w:uiPriority w:val="99"/>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34">
    <w:name w:val="List Table 3 - Accent 21"/>
    <w:basedOn w:val="34"/>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35">
    <w:name w:val="List Table 3 - Accent 31"/>
    <w:basedOn w:val="34"/>
    <w:uiPriority w:val="99"/>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36">
    <w:name w:val="List Table 3 - Accent 41"/>
    <w:basedOn w:val="34"/>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37">
    <w:name w:val="List Table 3 - Accent 51"/>
    <w:basedOn w:val="34"/>
    <w:uiPriority w:val="99"/>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38">
    <w:name w:val="List Table 3 - Accent 61"/>
    <w:basedOn w:val="34"/>
    <w:uiPriority w:val="99"/>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39">
    <w:name w:val="List Table 41"/>
    <w:basedOn w:val="34"/>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40">
    <w:name w:val="List Table 4 - Accent 11"/>
    <w:basedOn w:val="34"/>
    <w:uiPriority w:val="9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41">
    <w:name w:val="List Table 4 - Accent 21"/>
    <w:basedOn w:val="34"/>
    <w:uiPriority w:val="9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42">
    <w:name w:val="List Table 4 - Accent 31"/>
    <w:basedOn w:val="34"/>
    <w:uiPriority w:val="9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43">
    <w:name w:val="List Table 4 - Accent 41"/>
    <w:basedOn w:val="34"/>
    <w:uiPriority w:val="9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44">
    <w:name w:val="List Table 4 - Accent 51"/>
    <w:basedOn w:val="34"/>
    <w:uiPriority w:val="9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45">
    <w:name w:val="List Table 4 - Accent 61"/>
    <w:basedOn w:val="34"/>
    <w:uiPriority w:val="9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46">
    <w:name w:val="List Table 5 Dark1"/>
    <w:basedOn w:val="34"/>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7">
    <w:name w:val="List Table 5 Dark - Accent 11"/>
    <w:basedOn w:val="34"/>
    <w:uiPriority w:val="99"/>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auto"/>
      </w:tcPr>
    </w:tblStylePr>
    <w:tblStylePr w:type="band2Horz">
      <w:tcPr>
        <w:tcBorders>
          <w:top w:val="single" w:color="FFFFFF" w:themeColor="light1" w:sz="4" w:space="0"/>
          <w:bottom w:val="single" w:color="FFFFFF" w:themeColor="light1" w:sz="4" w:space="0"/>
        </w:tcBorders>
        <w:shd w:val="clear" w:color="4F81BD" w:themeColor="accent1" w:fill="auto"/>
      </w:tcPr>
    </w:tblStylePr>
  </w:style>
  <w:style w:type="table" w:customStyle="1" w:styleId="148">
    <w:name w:val="List Table 5 Dark - Accent 21"/>
    <w:basedOn w:val="34"/>
    <w:uiPriority w:val="99"/>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auto"/>
      </w:tcPr>
    </w:tblStylePr>
    <w:tblStylePr w:type="band2Horz">
      <w:tcPr>
        <w:tcBorders>
          <w:top w:val="single" w:color="FFFFFF" w:themeColor="light1" w:sz="4" w:space="0"/>
          <w:bottom w:val="single" w:color="FFFFFF" w:themeColor="light1" w:sz="4" w:space="0"/>
        </w:tcBorders>
        <w:shd w:val="clear" w:color="D99795" w:themeColor="accent2" w:themeTint="97" w:fill="auto"/>
      </w:tcPr>
    </w:tblStylePr>
  </w:style>
  <w:style w:type="table" w:customStyle="1" w:styleId="149">
    <w:name w:val="List Table 5 Dark - Accent 31"/>
    <w:basedOn w:val="34"/>
    <w:uiPriority w:val="99"/>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auto"/>
      </w:tcPr>
    </w:tblStylePr>
    <w:tblStylePr w:type="band2Horz">
      <w:tcPr>
        <w:tcBorders>
          <w:top w:val="single" w:color="FFFFFF" w:themeColor="light1" w:sz="4" w:space="0"/>
          <w:bottom w:val="single" w:color="FFFFFF" w:themeColor="light1" w:sz="4" w:space="0"/>
        </w:tcBorders>
        <w:shd w:val="clear" w:color="C3D69C" w:themeColor="accent3" w:themeTint="98" w:fill="auto"/>
      </w:tcPr>
    </w:tblStylePr>
  </w:style>
  <w:style w:type="table" w:customStyle="1" w:styleId="150">
    <w:name w:val="List Table 5 Dark - Accent 41"/>
    <w:basedOn w:val="34"/>
    <w:uiPriority w:val="99"/>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auto"/>
      </w:tcPr>
    </w:tblStylePr>
    <w:tblStylePr w:type="band2Horz">
      <w:tcPr>
        <w:tcBorders>
          <w:top w:val="single" w:color="FFFFFF" w:themeColor="light1" w:sz="4" w:space="0"/>
          <w:bottom w:val="single" w:color="FFFFFF" w:themeColor="light1" w:sz="4" w:space="0"/>
        </w:tcBorders>
        <w:shd w:val="clear" w:color="B2A1C6" w:themeColor="accent4" w:themeTint="9A" w:fill="auto"/>
      </w:tcPr>
    </w:tblStylePr>
  </w:style>
  <w:style w:type="table" w:customStyle="1" w:styleId="151">
    <w:name w:val="List Table 5 Dark - Accent 51"/>
    <w:basedOn w:val="34"/>
    <w:uiPriority w:val="99"/>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auto"/>
      </w:tcPr>
    </w:tblStylePr>
    <w:tblStylePr w:type="band2Horz">
      <w:tcPr>
        <w:tcBorders>
          <w:top w:val="single" w:color="FFFFFF" w:themeColor="light1" w:sz="4" w:space="0"/>
          <w:bottom w:val="single" w:color="FFFFFF" w:themeColor="light1" w:sz="4" w:space="0"/>
        </w:tcBorders>
        <w:shd w:val="clear" w:color="92CCDC" w:themeColor="accent5" w:themeTint="9A" w:fill="auto"/>
      </w:tcPr>
    </w:tblStylePr>
  </w:style>
  <w:style w:type="table" w:customStyle="1" w:styleId="152">
    <w:name w:val="List Table 5 Dark - Accent 61"/>
    <w:basedOn w:val="34"/>
    <w:uiPriority w:val="99"/>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auto"/>
      </w:tcPr>
    </w:tblStylePr>
    <w:tblStylePr w:type="band2Horz">
      <w:tcPr>
        <w:tcBorders>
          <w:top w:val="single" w:color="FFFFFF" w:themeColor="light1" w:sz="4" w:space="0"/>
          <w:bottom w:val="single" w:color="FFFFFF" w:themeColor="light1" w:sz="4" w:space="0"/>
        </w:tcBorders>
        <w:shd w:val="clear" w:color="FAC090" w:themeColor="accent6" w:themeTint="98" w:fill="auto"/>
      </w:tcPr>
    </w:tblStylePr>
  </w:style>
  <w:style w:type="table" w:customStyle="1" w:styleId="153">
    <w:name w:val="List Table 6 Colorful1"/>
    <w:basedOn w:val="34"/>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54">
    <w:name w:val="List Table 6 Colorful - Accent 11"/>
    <w:basedOn w:val="34"/>
    <w:uiPriority w:val="99"/>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55">
    <w:name w:val="List Table 6 Colorful - Accent 21"/>
    <w:basedOn w:val="34"/>
    <w:uiPriority w:val="99"/>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6">
    <w:name w:val="List Table 6 Colorful - Accent 31"/>
    <w:basedOn w:val="34"/>
    <w:uiPriority w:val="99"/>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7">
    <w:name w:val="List Table 6 Colorful - Accent 41"/>
    <w:basedOn w:val="34"/>
    <w:uiPriority w:val="99"/>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8">
    <w:name w:val="List Table 6 Colorful - Accent 51"/>
    <w:basedOn w:val="34"/>
    <w:uiPriority w:val="99"/>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9">
    <w:name w:val="List Table 6 Colorful - Accent 61"/>
    <w:basedOn w:val="34"/>
    <w:uiPriority w:val="99"/>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0">
    <w:name w:val="List Table 7 Colorful1"/>
    <w:basedOn w:val="34"/>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61">
    <w:name w:val="List Table 7 Colorful - Accent 11"/>
    <w:basedOn w:val="34"/>
    <w:uiPriority w:val="99"/>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auto"/>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auto"/>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62">
    <w:name w:val="List Table 7 Colorful - Accent 21"/>
    <w:basedOn w:val="34"/>
    <w:uiPriority w:val="99"/>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63">
    <w:name w:val="List Table 7 Colorful - Accent 31"/>
    <w:basedOn w:val="34"/>
    <w:uiPriority w:val="99"/>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auto"/>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auto"/>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64">
    <w:name w:val="List Table 7 Colorful - Accent 41"/>
    <w:basedOn w:val="34"/>
    <w:uiPriority w:val="99"/>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65">
    <w:name w:val="List Table 7 Colorful - Accent 51"/>
    <w:basedOn w:val="34"/>
    <w:uiPriority w:val="99"/>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auto"/>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auto"/>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66">
    <w:name w:val="List Table 7 Colorful - Accent 61"/>
    <w:basedOn w:val="34"/>
    <w:uiPriority w:val="99"/>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auto"/>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auto"/>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7">
    <w:name w:val="Lined - Accent"/>
    <w:basedOn w:val="34"/>
    <w:uiPriority w:val="99"/>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8">
    <w:name w:val="Lined - Accent 1"/>
    <w:basedOn w:val="34"/>
    <w:uiPriority w:val="99"/>
    <w:rPr>
      <w:color w:val="404040"/>
    </w:r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69">
    <w:name w:val="Lined - Accent 2"/>
    <w:basedOn w:val="34"/>
    <w:uiPriority w:val="99"/>
    <w:rPr>
      <w:color w:val="404040"/>
    </w:r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70">
    <w:name w:val="Lined - Accent 3"/>
    <w:basedOn w:val="34"/>
    <w:uiPriority w:val="99"/>
    <w:rPr>
      <w:color w:val="404040"/>
    </w:r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71">
    <w:name w:val="Lined - Accent 4"/>
    <w:basedOn w:val="34"/>
    <w:uiPriority w:val="99"/>
    <w:rPr>
      <w:color w:val="404040"/>
    </w:r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72">
    <w:name w:val="Lined - Accent 5"/>
    <w:basedOn w:val="34"/>
    <w:uiPriority w:val="99"/>
    <w:rPr>
      <w:color w:val="404040"/>
    </w:r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73">
    <w:name w:val="Lined - Accent 6"/>
    <w:basedOn w:val="34"/>
    <w:uiPriority w:val="99"/>
    <w:rPr>
      <w:color w:val="404040"/>
    </w:r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74">
    <w:name w:val="Bordered &amp; Lined - Accent"/>
    <w:basedOn w:val="34"/>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75">
    <w:name w:val="Bordered &amp; Lined - Accent 1"/>
    <w:basedOn w:val="34"/>
    <w:uiPriority w:val="99"/>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76">
    <w:name w:val="Bordered &amp; Lined - Accent 2"/>
    <w:basedOn w:val="34"/>
    <w:uiPriority w:val="99"/>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77">
    <w:name w:val="Bordered &amp; Lined - Accent 3"/>
    <w:basedOn w:val="34"/>
    <w:uiPriority w:val="99"/>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78">
    <w:name w:val="Bordered &amp; Lined - Accent 4"/>
    <w:basedOn w:val="34"/>
    <w:uiPriority w:val="99"/>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79">
    <w:name w:val="Bordered &amp; Lined - Accent 5"/>
    <w:basedOn w:val="34"/>
    <w:uiPriority w:val="99"/>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80">
    <w:name w:val="Bordered &amp; Lined - Accent 6"/>
    <w:basedOn w:val="34"/>
    <w:uiPriority w:val="99"/>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81">
    <w:name w:val="Bordered"/>
    <w:basedOn w:val="34"/>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82">
    <w:name w:val="Bordered - Accent 1"/>
    <w:basedOn w:val="34"/>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83">
    <w:name w:val="Bordered - Accent 2"/>
    <w:basedOn w:val="34"/>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84">
    <w:name w:val="Bordered - Accent 3"/>
    <w:basedOn w:val="34"/>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85">
    <w:name w:val="Bordered - Accent 4"/>
    <w:basedOn w:val="34"/>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86">
    <w:name w:val="Bordered - Accent 5"/>
    <w:basedOn w:val="34"/>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87">
    <w:name w:val="Bordered - Accent 6"/>
    <w:basedOn w:val="34"/>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88">
    <w:name w:val="Footnote Text Char"/>
    <w:uiPriority w:val="99"/>
    <w:rPr>
      <w:sz w:val="18"/>
    </w:rPr>
  </w:style>
  <w:style w:type="character" w:customStyle="1" w:styleId="189">
    <w:name w:val="Endnote Text Char"/>
    <w:link w:val="20"/>
    <w:uiPriority w:val="99"/>
    <w:rPr>
      <w:sz w:val="20"/>
    </w:rPr>
  </w:style>
  <w:style w:type="paragraph" w:customStyle="1" w:styleId="190">
    <w:name w:val="Compact"/>
    <w:basedOn w:val="3"/>
    <w:qFormat/>
    <w:uiPriority w:val="0"/>
    <w:pPr>
      <w:spacing w:before="36" w:after="36"/>
    </w:pPr>
  </w:style>
  <w:style w:type="paragraph" w:customStyle="1" w:styleId="191">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192">
    <w:name w:val="Abstract"/>
    <w:basedOn w:val="1"/>
    <w:next w:val="3"/>
    <w:qFormat/>
    <w:uiPriority w:val="0"/>
    <w:pPr>
      <w:keepNext/>
      <w:keepLines/>
      <w:spacing w:before="300" w:after="300"/>
    </w:pPr>
    <w:rPr>
      <w:sz w:val="20"/>
      <w:szCs w:val="20"/>
    </w:rPr>
  </w:style>
  <w:style w:type="paragraph" w:customStyle="1" w:styleId="193">
    <w:name w:val="书目1"/>
    <w:basedOn w:val="1"/>
    <w:qFormat/>
    <w:uiPriority w:val="0"/>
  </w:style>
  <w:style w:type="table" w:customStyle="1" w:styleId="194">
    <w:name w:val="Table"/>
    <w:semiHidden/>
    <w:unhideWhenUsed/>
    <w:qFormat/>
    <w:uiPriority w:val="0"/>
    <w:tblPr>
      <w:tblCellMar>
        <w:top w:w="0" w:type="dxa"/>
        <w:left w:w="108" w:type="dxa"/>
        <w:bottom w:w="0" w:type="dxa"/>
        <w:right w:w="108" w:type="dxa"/>
      </w:tblCellMar>
    </w:tblPr>
    <w:tblStylePr w:type="firstRow">
      <w:tcPr>
        <w:tcBorders>
          <w:bottom w:val="single" w:color="000000" w:sz="4" w:space="0"/>
        </w:tcBorders>
        <w:vAlign w:val="bottom"/>
      </w:tcPr>
    </w:tblStylePr>
  </w:style>
  <w:style w:type="paragraph" w:customStyle="1" w:styleId="195">
    <w:name w:val="Definition Term"/>
    <w:basedOn w:val="1"/>
    <w:next w:val="196"/>
    <w:uiPriority w:val="0"/>
    <w:pPr>
      <w:keepNext/>
      <w:keepLines/>
      <w:spacing w:after="0"/>
    </w:pPr>
    <w:rPr>
      <w:b/>
    </w:rPr>
  </w:style>
  <w:style w:type="paragraph" w:customStyle="1" w:styleId="196">
    <w:name w:val="Definition"/>
    <w:basedOn w:val="1"/>
    <w:uiPriority w:val="0"/>
  </w:style>
  <w:style w:type="paragraph" w:customStyle="1" w:styleId="197">
    <w:name w:val="Table Caption"/>
    <w:basedOn w:val="13"/>
    <w:uiPriority w:val="0"/>
    <w:pPr>
      <w:keepNext/>
    </w:pPr>
  </w:style>
  <w:style w:type="paragraph" w:customStyle="1" w:styleId="198">
    <w:name w:val="Image Caption"/>
    <w:basedOn w:val="13"/>
    <w:uiPriority w:val="0"/>
  </w:style>
  <w:style w:type="paragraph" w:customStyle="1" w:styleId="199">
    <w:name w:val="Figure"/>
    <w:basedOn w:val="1"/>
    <w:uiPriority w:val="0"/>
  </w:style>
  <w:style w:type="paragraph" w:customStyle="1" w:styleId="200">
    <w:name w:val="Captioned Figure"/>
    <w:basedOn w:val="199"/>
    <w:uiPriority w:val="0"/>
    <w:pPr>
      <w:keepNext/>
    </w:pPr>
  </w:style>
  <w:style w:type="character" w:customStyle="1" w:styleId="201">
    <w:name w:val="Verbatim Char"/>
    <w:basedOn w:val="39"/>
    <w:uiPriority w:val="0"/>
    <w:rPr>
      <w:rFonts w:ascii="Times New Roman" w:hAnsi="Times New Roman" w:eastAsia="Cambria" w:cs="Nimbus Roman"/>
      <w:sz w:val="22"/>
    </w:rPr>
  </w:style>
  <w:style w:type="character" w:customStyle="1" w:styleId="202">
    <w:name w:val="Section Number"/>
    <w:basedOn w:val="39"/>
    <w:uiPriority w:val="0"/>
    <w:rPr>
      <w:rFonts w:ascii="Times New Roman" w:hAnsi="Times New Roman" w:eastAsia="Nimbus Roman" w:cs="Nimbus Roman"/>
    </w:rPr>
  </w:style>
  <w:style w:type="paragraph" w:customStyle="1" w:styleId="203">
    <w:name w:val="TOC 标题1"/>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paragraph" w:customStyle="1" w:styleId="204">
    <w:name w:val="Source Code"/>
    <w:uiPriority w:val="0"/>
    <w:pPr>
      <w:wordWrap w:val="0"/>
    </w:pPr>
    <w:rPr>
      <w:rFonts w:asciiTheme="minorHAnsi" w:hAnsiTheme="minorHAnsi" w:eastAsiaTheme="minorEastAsia" w:cstheme="minorBidi"/>
      <w:lang w:val="en-US" w:eastAsia="zh-CN" w:bidi="ar-SA"/>
    </w:rPr>
  </w:style>
  <w:style w:type="character" w:customStyle="1" w:styleId="205">
    <w:name w:val="KeywordTok"/>
    <w:uiPriority w:val="0"/>
    <w:rPr>
      <w:b/>
      <w:color w:val="007020"/>
    </w:rPr>
  </w:style>
  <w:style w:type="character" w:customStyle="1" w:styleId="206">
    <w:name w:val="DataTypeTok"/>
    <w:uiPriority w:val="0"/>
    <w:rPr>
      <w:color w:val="902000"/>
    </w:rPr>
  </w:style>
  <w:style w:type="character" w:customStyle="1" w:styleId="207">
    <w:name w:val="DecValTok"/>
    <w:uiPriority w:val="0"/>
    <w:rPr>
      <w:color w:val="40A070"/>
    </w:rPr>
  </w:style>
  <w:style w:type="character" w:customStyle="1" w:styleId="208">
    <w:name w:val="BaseNTok"/>
    <w:uiPriority w:val="0"/>
    <w:rPr>
      <w:color w:val="40A070"/>
    </w:rPr>
  </w:style>
  <w:style w:type="character" w:customStyle="1" w:styleId="209">
    <w:name w:val="FloatTok"/>
    <w:uiPriority w:val="0"/>
    <w:rPr>
      <w:color w:val="40A070"/>
    </w:rPr>
  </w:style>
  <w:style w:type="character" w:customStyle="1" w:styleId="210">
    <w:name w:val="ConstantTok"/>
    <w:uiPriority w:val="0"/>
    <w:rPr>
      <w:color w:val="880000"/>
    </w:rPr>
  </w:style>
  <w:style w:type="character" w:customStyle="1" w:styleId="211">
    <w:name w:val="CharTok"/>
    <w:uiPriority w:val="0"/>
    <w:rPr>
      <w:color w:val="4070A0"/>
    </w:rPr>
  </w:style>
  <w:style w:type="character" w:customStyle="1" w:styleId="212">
    <w:name w:val="SpecialCharTok"/>
    <w:uiPriority w:val="0"/>
    <w:rPr>
      <w:color w:val="4070A0"/>
    </w:rPr>
  </w:style>
  <w:style w:type="character" w:customStyle="1" w:styleId="213">
    <w:name w:val="StringTok"/>
    <w:uiPriority w:val="0"/>
    <w:rPr>
      <w:color w:val="4070A0"/>
    </w:rPr>
  </w:style>
  <w:style w:type="character" w:customStyle="1" w:styleId="214">
    <w:name w:val="VerbatimStringTok"/>
    <w:uiPriority w:val="0"/>
    <w:rPr>
      <w:color w:val="4070A0"/>
    </w:rPr>
  </w:style>
  <w:style w:type="character" w:customStyle="1" w:styleId="215">
    <w:name w:val="SpecialStringTok"/>
    <w:uiPriority w:val="0"/>
    <w:rPr>
      <w:color w:val="BB6688"/>
    </w:rPr>
  </w:style>
  <w:style w:type="character" w:customStyle="1" w:styleId="216">
    <w:name w:val="ImportTok"/>
    <w:uiPriority w:val="0"/>
  </w:style>
  <w:style w:type="character" w:customStyle="1" w:styleId="217">
    <w:name w:val="CommentTok"/>
    <w:uiPriority w:val="0"/>
    <w:rPr>
      <w:i/>
      <w:color w:val="60A0B0"/>
    </w:rPr>
  </w:style>
  <w:style w:type="character" w:customStyle="1" w:styleId="218">
    <w:name w:val="DocumentationTok"/>
    <w:uiPriority w:val="0"/>
    <w:rPr>
      <w:i/>
      <w:color w:val="BA2121"/>
    </w:rPr>
  </w:style>
  <w:style w:type="character" w:customStyle="1" w:styleId="219">
    <w:name w:val="AnnotationTok"/>
    <w:uiPriority w:val="0"/>
    <w:rPr>
      <w:b/>
      <w:i/>
      <w:color w:val="60A0B0"/>
    </w:rPr>
  </w:style>
  <w:style w:type="character" w:customStyle="1" w:styleId="220">
    <w:name w:val="CommentVarTok"/>
    <w:uiPriority w:val="0"/>
    <w:rPr>
      <w:b/>
      <w:i/>
      <w:color w:val="60A0B0"/>
    </w:rPr>
  </w:style>
  <w:style w:type="character" w:customStyle="1" w:styleId="221">
    <w:name w:val="OtherTok"/>
    <w:uiPriority w:val="0"/>
    <w:rPr>
      <w:color w:val="007020"/>
    </w:rPr>
  </w:style>
  <w:style w:type="character" w:customStyle="1" w:styleId="222">
    <w:name w:val="FunctionTok"/>
    <w:uiPriority w:val="0"/>
    <w:rPr>
      <w:color w:val="06287E"/>
    </w:rPr>
  </w:style>
  <w:style w:type="character" w:customStyle="1" w:styleId="223">
    <w:name w:val="VariableTok"/>
    <w:uiPriority w:val="0"/>
    <w:rPr>
      <w:color w:val="19177C"/>
    </w:rPr>
  </w:style>
  <w:style w:type="character" w:customStyle="1" w:styleId="224">
    <w:name w:val="ControlFlowTok"/>
    <w:uiPriority w:val="0"/>
    <w:rPr>
      <w:b/>
      <w:color w:val="007020"/>
    </w:rPr>
  </w:style>
  <w:style w:type="character" w:customStyle="1" w:styleId="225">
    <w:name w:val="OperatorTok"/>
    <w:uiPriority w:val="0"/>
    <w:rPr>
      <w:color w:val="666666"/>
    </w:rPr>
  </w:style>
  <w:style w:type="character" w:customStyle="1" w:styleId="226">
    <w:name w:val="BuiltInTok"/>
    <w:uiPriority w:val="0"/>
  </w:style>
  <w:style w:type="character" w:customStyle="1" w:styleId="227">
    <w:name w:val="ExtensionTok"/>
    <w:uiPriority w:val="0"/>
  </w:style>
  <w:style w:type="character" w:customStyle="1" w:styleId="228">
    <w:name w:val="PreprocessorTok"/>
    <w:uiPriority w:val="0"/>
    <w:rPr>
      <w:color w:val="BC7A00"/>
    </w:rPr>
  </w:style>
  <w:style w:type="character" w:customStyle="1" w:styleId="229">
    <w:name w:val="AttributeTok"/>
    <w:uiPriority w:val="0"/>
    <w:rPr>
      <w:color w:val="7D9029"/>
    </w:rPr>
  </w:style>
  <w:style w:type="character" w:customStyle="1" w:styleId="230">
    <w:name w:val="RegionMarkerTok"/>
    <w:uiPriority w:val="0"/>
  </w:style>
  <w:style w:type="character" w:customStyle="1" w:styleId="231">
    <w:name w:val="InformationTok"/>
    <w:uiPriority w:val="0"/>
    <w:rPr>
      <w:b/>
      <w:i/>
      <w:color w:val="60A0B0"/>
    </w:rPr>
  </w:style>
  <w:style w:type="character" w:customStyle="1" w:styleId="232">
    <w:name w:val="WarningTok"/>
    <w:uiPriority w:val="0"/>
    <w:rPr>
      <w:b/>
      <w:i/>
      <w:color w:val="60A0B0"/>
    </w:rPr>
  </w:style>
  <w:style w:type="character" w:customStyle="1" w:styleId="233">
    <w:name w:val="AlertTok"/>
    <w:uiPriority w:val="0"/>
    <w:rPr>
      <w:b/>
      <w:color w:val="FF0000"/>
    </w:rPr>
  </w:style>
  <w:style w:type="character" w:customStyle="1" w:styleId="234">
    <w:name w:val="ErrorTok"/>
    <w:uiPriority w:val="0"/>
    <w:rPr>
      <w:b/>
      <w:color w:val="FF0000"/>
    </w:rPr>
  </w:style>
  <w:style w:type="character" w:customStyle="1" w:styleId="235">
    <w:name w:val="NormalTok"/>
    <w:uiPriority w:val="0"/>
  </w:style>
  <w:style w:type="character" w:customStyle="1" w:styleId="236">
    <w:name w:val="Balloon Text Char"/>
    <w:basedOn w:val="36"/>
    <w:link w:val="21"/>
    <w:semiHidden/>
    <w:uiPriority w:val="99"/>
    <w:rPr>
      <w:sz w:val="18"/>
      <w:szCs w:val="18"/>
      <w:lang w:eastAsia="en-US"/>
    </w:rPr>
  </w:style>
  <w:style w:type="character" w:customStyle="1" w:styleId="237">
    <w:name w:val="Comment Text Char"/>
    <w:basedOn w:val="36"/>
    <w:link w:val="14"/>
    <w:uiPriority w:val="99"/>
    <w:rPr>
      <w:lang w:val="en-US" w:eastAsia="en-US"/>
    </w:rPr>
  </w:style>
  <w:style w:type="character" w:customStyle="1" w:styleId="238">
    <w:name w:val="Comment Subject Char"/>
    <w:basedOn w:val="237"/>
    <w:link w:val="33"/>
    <w:semiHidden/>
    <w:uiPriority w:val="99"/>
    <w:rPr>
      <w:b/>
      <w:bCs/>
      <w:lang w:val="en-US" w:eastAsia="en-US"/>
    </w:rPr>
  </w:style>
  <w:style w:type="paragraph" w:customStyle="1" w:styleId="239">
    <w:name w:val="Revision"/>
    <w:hidden/>
    <w:semiHidden/>
    <w:uiPriority w:val="99"/>
    <w:rPr>
      <w:rFonts w:asciiTheme="minorHAnsi" w:hAnsiTheme="minorHAnsi" w:eastAsiaTheme="minorEastAsia" w:cstheme="minorBidi"/>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Arial"/>
      </a:majorFont>
      <a:minorFont>
        <a:latin typeface="Cambria"/>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HP</Company>
  <Pages>24</Pages>
  <Words>8327</Words>
  <Characters>47630</Characters>
  <Lines>412</Lines>
  <Paragraphs>116</Paragraphs>
  <TotalTime>4</TotalTime>
  <ScaleCrop>false</ScaleCrop>
  <LinksUpToDate>false</LinksUpToDate>
  <CharactersWithSpaces>55647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2023-04-15T06:23:00Z</dcterms:created>
  <dc:creator>1624</dc:creator>
  <cp:lastModifiedBy>1624</cp:lastModifiedBy>
  <dcterms:modified xsi:type="dcterms:W3CDTF">2023-04-21T15:42:40Z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../styles.csl</vt:lpwstr>
  </property>
  <property fmtid="{D5CDD505-2E9C-101B-9397-08002B2CF9AE}" pid="4" name="link-citations">
    <vt:lpwstr>True</vt:lpwstr>
  </property>
  <property fmtid="{D5CDD505-2E9C-101B-9397-08002B2CF9AE}" pid="5" name="reference-section-title">
    <vt:lpwstr>Reference</vt:lpwstr>
  </property>
  <property fmtid="{D5CDD505-2E9C-101B-9397-08002B2CF9AE}" pid="6" name="KSOProductBuildVer">
    <vt:lpwstr>2052-11.1.0.14036</vt:lpwstr>
  </property>
  <property fmtid="{D5CDD505-2E9C-101B-9397-08002B2CF9AE}" pid="7" name="ICV">
    <vt:lpwstr>74D7D3D6FF5B49F59D90655BA9C156A4_13</vt:lpwstr>
  </property>
</Properties>
</file>