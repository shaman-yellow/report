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MCnebula: Classified visualization for spotlighting structural classes of underlying unknown compounds</w:t>
      </w:r>
      <w:bookmarkStart w:id="0" w:name="Xfb712aa314dcb1af3bbed9b7aee7dd6befa757e"/>
      <w:bookmarkEnd w:id="0"/>
    </w:p>
    <w:p>
      <w:pPr>
        <w:pStyle w:val="Heading1"/>
        <w:rPr/>
      </w:pPr>
      <w:r>
        <w:rPr/>
        <w:t>MCnebula: Focusing on unknown compound classes by Artificial Intelligence systematic clustering visualization</w:t>
      </w:r>
    </w:p>
    <w:p>
      <w:pPr>
        <w:pStyle w:val="Heading1"/>
        <w:rPr>
          <w:rFonts w:eastAsia="宋体"/>
          <w:lang w:eastAsia="zh-CN"/>
          <w:ins w:id="0" w:author="dell" w:date="2022-05-18T11:17:00Z"/>
        </w:rPr>
      </w:pPr>
      <w:bookmarkStart w:id="1" w:name="X2e7a79461ccb880911201b13de4ff317deeec7e"/>
      <w:bookmarkEnd w:id="1"/>
      <w:r>
        <w:rPr/>
        <w:t>Abstract</w:t>
      </w:r>
      <w:bookmarkStart w:id="2" w:name="abstract"/>
      <w:bookmarkEnd w:id="2"/>
    </w:p>
    <w:p>
      <w:pPr>
        <w:pStyle w:val="TextBody"/>
        <w:jc w:val="both"/>
        <w:rPr>
          <w:rFonts w:eastAsia="宋体"/>
          <w:lang w:eastAsia="zh-CN"/>
        </w:rPr>
      </w:pPr>
      <w:r>
        <w:rPr>
          <w:rFonts w:eastAsia="宋体"/>
          <w:lang w:eastAsia="zh-CN"/>
        </w:rPr>
        <w:t>Untargeted mass spectrometry is a robust tool for biological research, but researchers universally time consumed by dataset parsing. We developed MCnebula, a novel visualization strategy proposed with multidimensional view, termed multi-chemical nebulae, involving in scope of abundant classes, classification, structures, sub-structural characteristics and fragmentation similarity. Many state-of-the-art technologies and popular methods were incorporated in MCnebula workflow to boost chemical discovery. Notably, MCnebula can be applied to explore classification and structural characteristics of unknown compounds that beyond the limitation of spectral library. Reference spectral data was used for evaluation and MCnebula outperformed than popular benchmark method in classify with high noise tolerance. In virtue of MCnebula, we conducted investigation of human-derived dataset of serum metabolomics by tracing structural classes of biomarkers so that facilitating metabolic pathway spotlight. We also investigated a plant-derived dataset of herbal E. ulmoides to achieve a rapid identification and explore chemical transformation during drug processing. MCnebula was first integrated in R package and is now public available for custom R statistical pipline analysis.</w:t>
      </w:r>
    </w:p>
    <w:p>
      <w:pPr>
        <w:pStyle w:val="Heading1"/>
        <w:rPr/>
      </w:pPr>
      <w:r>
        <w:rPr/>
        <w:t>Introduction</w:t>
      </w:r>
    </w:p>
    <w:p>
      <w:pPr>
        <w:pStyle w:val="FirstParagraph"/>
        <w:rPr>
          <w:del w:id="21" w:author="dell" w:date="2022-05-16T10:22:00Z"/>
        </w:rPr>
      </w:pPr>
      <w:r>
        <w:rPr/>
        <w:t xml:space="preserve">   </w:t>
      </w:r>
      <w:r>
        <w:rPr/>
        <w:t xml:space="preserve">Analyzing untarget liquid chromatography/tandem mass spectrometry (LC-MS/MS) dataset is </w:t>
      </w:r>
      <w:del w:id="1" w:author="dell" w:date="2022-05-16T09:27:00Z">
        <w:r>
          <w:rPr>
            <w:rFonts w:eastAsia="宋体" w:ascii="宋体" w:hAnsi="宋体"/>
            <w:lang w:eastAsia="zh-CN"/>
          </w:rPr>
          <w:delText>notoriously</w:delText>
        </w:r>
      </w:del>
      <w:r>
        <w:rPr/>
        <w:t xml:space="preserve"> complicated</w:t>
      </w:r>
      <w:del w:id="2" w:author="dell" w:date="2022-05-16T09:27:00Z">
        <w:r>
          <w:rPr/>
          <w:delText>, attributes</w:delText>
        </w:r>
      </w:del>
      <w:ins w:id="3" w:author="dell" w:date="2022-05-16T09:27:00Z">
        <w:r>
          <w:rPr>
            <w:rFonts w:eastAsia="宋体"/>
            <w:lang w:eastAsia="zh-CN"/>
          </w:rPr>
          <w:t xml:space="preserve"> due </w:t>
        </w:r>
      </w:ins>
      <w:r>
        <w:rPr/>
        <w:t xml:space="preserve"> to the massive of data volume, complexity of spectrogram profiles</w:t>
      </w:r>
      <w:del w:id="4" w:author="dell" w:date="2022-05-16T09:27:00Z">
        <w:r>
          <w:rPr/>
          <w:delText>,</w:delText>
        </w:r>
      </w:del>
      <w:r>
        <w:rPr/>
        <w:t xml:space="preserve"> and structural diversity of </w:t>
      </w:r>
      <w:del w:id="5" w:author="dell" w:date="2022-05-17T08:22:00Z">
        <w:r>
          <w:rPr>
            <w:rFonts w:eastAsia="宋体" w:ascii="宋体" w:hAnsi="宋体"/>
            <w:lang w:eastAsia="zh-CN"/>
          </w:rPr>
          <w:delText>metabolites</w:delText>
        </w:r>
      </w:del>
      <w:ins w:id="6" w:author="dell" w:date="2022-05-17T08:22:00Z">
        <w:r>
          <w:rPr>
            <w:rFonts w:eastAsia="宋体" w:ascii="宋体" w:hAnsi="宋体"/>
            <w:lang w:eastAsia="zh-CN"/>
          </w:rPr>
          <w:t>compounds</w:t>
        </w:r>
      </w:ins>
      <w:r>
        <w:rPr/>
        <w:t xml:space="preserve">. In the past decades, </w:t>
      </w:r>
      <w:del w:id="7" w:author="dell" w:date="2022-05-16T09:28:00Z">
        <w:r>
          <w:rPr>
            <w:rFonts w:eastAsia="宋体" w:ascii="宋体" w:hAnsi="宋体"/>
            <w:lang w:eastAsia="zh-CN"/>
          </w:rPr>
          <w:delText>a great deal of</w:delText>
        </w:r>
      </w:del>
      <w:ins w:id="8" w:author="dell" w:date="2022-05-16T09:28:00Z">
        <w:r>
          <w:rPr>
            <w:rFonts w:eastAsia="宋体" w:ascii="宋体" w:hAnsi="宋体"/>
            <w:lang w:eastAsia="zh-CN"/>
          </w:rPr>
          <w:t>many</w:t>
        </w:r>
      </w:ins>
      <w:r>
        <w:rPr/>
        <w:t xml:space="preserve"> research</w:t>
      </w:r>
      <w:ins w:id="9" w:author="dell" w:date="2022-05-16T09:28:00Z">
        <w:r>
          <w:rPr/>
          <w:t>ers</w:t>
        </w:r>
      </w:ins>
      <w:r>
        <w:rPr/>
        <w:t xml:space="preserve"> were anchored to address the issues. Many technical software or web server attempted to provide a one-stop bulk solution for data analysis.</w:t>
      </w:r>
      <w:hyperlink w:anchor="ref-2020p">
        <w:r>
          <w:rPr>
            <w:rStyle w:val="InternetLink"/>
            <w:vertAlign w:val="superscript"/>
          </w:rPr>
          <w:t>1</w:t>
        </w:r>
      </w:hyperlink>
      <w:r>
        <w:rPr>
          <w:vertAlign w:val="superscript"/>
        </w:rPr>
        <w:t>–</w:t>
      </w:r>
      <w:hyperlink w:anchor="ref-2016a">
        <w:r>
          <w:rPr>
            <w:rStyle w:val="InternetLink"/>
            <w:vertAlign w:val="superscript"/>
          </w:rPr>
          <w:t>4</w:t>
        </w:r>
      </w:hyperlink>
      <w:r>
        <w:rPr/>
        <w:t xml:space="preserve"> These solution</w:t>
      </w:r>
      <w:ins w:id="10" w:author="dell" w:date="2022-05-16T09:29:00Z">
        <w:r>
          <w:rPr/>
          <w:t>s</w:t>
        </w:r>
      </w:ins>
      <w:r>
        <w:rPr/>
        <w:t xml:space="preserve"> apply or suggest flexible mass spectrogram processing tools or analogous algorithms.</w:t>
      </w:r>
      <w:hyperlink w:anchor="ref-2012d">
        <w:r>
          <w:rPr>
            <w:rStyle w:val="InternetLink"/>
            <w:vertAlign w:val="superscript"/>
          </w:rPr>
          <w:t>5</w:t>
        </w:r>
      </w:hyperlink>
      <w:r>
        <w:rPr>
          <w:vertAlign w:val="superscript"/>
        </w:rPr>
        <w:t>–</w:t>
      </w:r>
      <w:hyperlink w:anchor="ref-2010">
        <w:r>
          <w:rPr>
            <w:rStyle w:val="InternetLink"/>
            <w:vertAlign w:val="superscript"/>
          </w:rPr>
          <w:t>8</w:t>
        </w:r>
      </w:hyperlink>
      <w:r>
        <w:rPr/>
        <w:t xml:space="preserve"> To reduce false-positive and false-neg</w:t>
      </w:r>
      <w:ins w:id="11" w:author="dell" w:date="2022-05-16T10:22:00Z">
        <w:r>
          <w:rPr/>
          <w:t>a</w:t>
        </w:r>
      </w:ins>
      <w:r>
        <w:rPr/>
        <w:t>tive results, more algorithms have been implemented for peak deconvolution, feature selection or statistical filtering.</w:t>
      </w:r>
      <w:hyperlink w:anchor="ref-2017f">
        <w:r>
          <w:rPr>
            <w:rStyle w:val="InternetLink"/>
            <w:vertAlign w:val="superscript"/>
          </w:rPr>
          <w:t>9</w:t>
        </w:r>
      </w:hyperlink>
      <w:r>
        <w:rPr>
          <w:vertAlign w:val="superscript"/>
        </w:rPr>
        <w:t>–</w:t>
      </w:r>
      <w:hyperlink w:anchor="ref-2017i">
        <w:r>
          <w:rPr>
            <w:rStyle w:val="InternetLink"/>
            <w:vertAlign w:val="superscript"/>
          </w:rPr>
          <w:t>13</w:t>
        </w:r>
      </w:hyperlink>
      <w:r>
        <w:rPr/>
        <w:t xml:space="preserve"> Per feature corresponding to compound within sample or parallel samples</w:t>
      </w:r>
      <w:del w:id="12" w:author="dell" w:date="2022-05-16T10:50:00Z">
        <w:r>
          <w:rPr/>
          <w:delText>, and it prevalently</w:delText>
        </w:r>
      </w:del>
      <w:ins w:id="13" w:author="dell" w:date="2022-05-16T10:50:00Z">
        <w:r>
          <w:rPr>
            <w:rFonts w:eastAsia="宋体"/>
            <w:lang w:eastAsia="zh-CN"/>
          </w:rPr>
          <w:t xml:space="preserve"> was</w:t>
        </w:r>
      </w:ins>
      <w:r>
        <w:rPr/>
        <w:t xml:space="preserve"> equipped with fragmentation spectra to </w:t>
      </w:r>
      <w:del w:id="14" w:author="dell" w:date="2022-05-16T10:50:00Z">
        <w:r>
          <w:rPr/>
          <w:delText>identif</w:delText>
        </w:r>
      </w:del>
      <w:del w:id="15" w:author="dell" w:date="2022-05-16T10:50:00Z">
        <w:r>
          <w:rPr>
            <w:rFonts w:eastAsia="宋体" w:ascii="宋体" w:hAnsi="宋体"/>
            <w:lang w:eastAsia="zh-CN"/>
          </w:rPr>
          <w:delText>ication</w:delText>
        </w:r>
      </w:del>
      <w:ins w:id="16" w:author="dell" w:date="2022-05-16T10:50:00Z">
        <w:r>
          <w:rPr/>
          <w:t>identif</w:t>
        </w:r>
      </w:ins>
      <w:ins w:id="17" w:author="dell" w:date="2022-05-16T10:51:00Z">
        <w:r>
          <w:rPr>
            <w:rFonts w:eastAsia="宋体" w:ascii="宋体" w:hAnsi="宋体"/>
            <w:lang w:eastAsia="zh-CN"/>
          </w:rPr>
          <w:t>y</w:t>
        </w:r>
      </w:ins>
      <w:ins w:id="18" w:author="dell" w:date="2022-05-16T10:50:00Z">
        <w:r>
          <w:rPr>
            <w:rFonts w:eastAsia="宋体"/>
            <w:lang w:eastAsia="zh-CN"/>
          </w:rPr>
          <w:t xml:space="preserve"> compounds</w:t>
        </w:r>
      </w:ins>
      <w:r>
        <w:rPr/>
        <w:t>. In this context, researchers have to be confronted with a barrier: how to identify the compounds accurately</w:t>
      </w:r>
      <w:ins w:id="19" w:author="dell" w:date="2022-05-16T10:51:00Z">
        <w:r>
          <w:rPr>
            <w:rFonts w:eastAsia="宋体"/>
            <w:lang w:eastAsia="zh-CN"/>
          </w:rPr>
          <w:t xml:space="preserve"> and quickly</w:t>
        </w:r>
      </w:ins>
      <w:r>
        <w:rPr/>
        <w:t>?</w:t>
      </w:r>
      <w:ins w:id="20" w:author="dell" w:date="2022-05-16T09:45:00Z">
        <w:r>
          <w:rPr>
            <w:rFonts w:eastAsia="宋体"/>
            <w:lang w:eastAsia="zh-CN"/>
          </w:rPr>
          <w:t xml:space="preserve"> </w:t>
        </w:r>
      </w:ins>
    </w:p>
    <w:p>
      <w:pPr>
        <w:pStyle w:val="FirstParagraph"/>
        <w:rPr/>
      </w:pPr>
      <w:r>
        <w:rPr/>
        <w:t xml:space="preserve">   </w:t>
      </w:r>
      <w:r>
        <w:rPr/>
        <w:t>Until today, several strat</w:t>
      </w:r>
      <w:del w:id="22" w:author="dell" w:date="2022-05-16T10:51:00Z">
        <w:r>
          <w:rPr>
            <w:rFonts w:eastAsia="宋体" w:ascii="宋体" w:hAnsi="宋体"/>
            <w:lang w:eastAsia="zh-CN"/>
          </w:rPr>
          <w:delText>i</w:delText>
        </w:r>
      </w:del>
      <w:ins w:id="23" w:author="dell" w:date="2022-05-16T10:51:00Z">
        <w:r>
          <w:rPr>
            <w:rFonts w:eastAsia="宋体" w:ascii="宋体" w:hAnsi="宋体"/>
            <w:lang w:eastAsia="zh-CN"/>
          </w:rPr>
          <w:t>e</w:t>
        </w:r>
      </w:ins>
      <w:r>
        <w:rPr/>
        <w:t xml:space="preserve">gies </w:t>
      </w:r>
      <w:del w:id="24" w:author="dell" w:date="2022-05-16T10:51:00Z">
        <w:r>
          <w:rPr>
            <w:rFonts w:eastAsia="宋体" w:ascii="宋体" w:hAnsi="宋体"/>
            <w:lang w:eastAsia="zh-CN"/>
          </w:rPr>
          <w:delText>are</w:delText>
        </w:r>
      </w:del>
      <w:ins w:id="25" w:author="dell" w:date="2022-05-16T10:51:00Z">
        <w:r>
          <w:rPr>
            <w:rFonts w:eastAsia="宋体" w:ascii="宋体" w:hAnsi="宋体"/>
            <w:lang w:eastAsia="zh-CN"/>
          </w:rPr>
          <w:t>were</w:t>
        </w:r>
      </w:ins>
      <w:r>
        <w:rPr/>
        <w:t xml:space="preserve"> developed for identif</w:t>
      </w:r>
      <w:del w:id="26" w:author="dell" w:date="2022-05-16T10:52:00Z">
        <w:r>
          <w:rPr>
            <w:rFonts w:eastAsia="宋体" w:ascii="宋体" w:hAnsi="宋体"/>
            <w:lang w:eastAsia="zh-CN"/>
          </w:rPr>
          <w:delText>ication</w:delText>
        </w:r>
      </w:del>
      <w:ins w:id="27" w:author="dell" w:date="2022-05-16T10:52:00Z">
        <w:r>
          <w:rPr>
            <w:rFonts w:eastAsia="宋体" w:ascii="宋体" w:hAnsi="宋体"/>
            <w:lang w:eastAsia="zh-CN"/>
          </w:rPr>
          <w:t>ying</w:t>
        </w:r>
      </w:ins>
      <w:r>
        <w:rPr/>
        <w:t xml:space="preserve"> with fragmentation spectra, including </w:t>
      </w:r>
      <w:r>
        <w:rPr>
          <w:b/>
          <w:bCs/>
        </w:rPr>
        <w:t>1)</w:t>
      </w:r>
      <w:r>
        <w:rPr/>
        <w:t xml:space="preserve"> Spectral library matching. A number of public available databases were built to settle that via ac</w:t>
      </w:r>
      <w:del w:id="28" w:author="dell" w:date="2022-05-16T16:31:00Z">
        <w:r>
          <w:rPr/>
          <w:delText>c</w:delText>
        </w:r>
      </w:del>
      <w:r>
        <w:rPr/>
        <w:t xml:space="preserve">hieving reusability of reference fragmentation spectra, such as MassBank, MassBank of </w:t>
      </w:r>
      <w:hyperlink r:id="rId2">
        <w:del w:id="29" w:author="dell" w:date="2022-05-16T10:54:00Z">
          <w:r>
            <w:rPr>
              <w:rStyle w:val="InternetLink"/>
            </w:rPr>
            <w:delText>North America (MoNA)</w:delText>
          </w:r>
        </w:del>
      </w:hyperlink>
      <w:del w:id="30" w:author="dell" w:date="2022-05-16T10:54:00Z">
        <w:r>
          <w:rPr/>
          <w:delText xml:space="preserve">, </w:delText>
        </w:r>
      </w:del>
      <w:hyperlink r:id="rId3">
        <w:ins w:id="31" w:author="dell" w:date="2022-05-16T10:54:00Z">
          <w:r>
            <w:rPr>
              <w:rStyle w:val="InternetLink"/>
            </w:rPr>
            <w:t>North America (MoNA)</w:t>
          </w:r>
        </w:ins>
      </w:hyperlink>
      <w:ins w:id="32" w:author="dell" w:date="2022-05-16T10:54:00Z">
        <w:r>
          <w:rPr>
            <w:rFonts w:eastAsia="宋体"/>
            <w:lang w:eastAsia="zh-CN"/>
          </w:rPr>
          <w:t xml:space="preserve"> and</w:t>
        </w:r>
      </w:ins>
      <w:ins w:id="33" w:author="dell" w:date="2022-05-16T10:54:00Z">
        <w:r>
          <w:rPr/>
          <w:t xml:space="preserve"> </w:t>
        </w:r>
      </w:ins>
      <w:r>
        <w:rPr/>
        <w:t>Global Natural Products Society molecular networking (GNPS).</w:t>
      </w:r>
      <w:hyperlink w:anchor="ref-2016a">
        <w:r>
          <w:rPr>
            <w:rStyle w:val="InternetLink"/>
            <w:vertAlign w:val="superscript"/>
          </w:rPr>
          <w:t>4</w:t>
        </w:r>
      </w:hyperlink>
      <w:r>
        <w:rPr>
          <w:vertAlign w:val="superscript"/>
        </w:rPr>
        <w:t>,</w:t>
      </w:r>
      <w:hyperlink w:anchor="ref-2010p">
        <w:r>
          <w:rPr>
            <w:rStyle w:val="InternetLink"/>
            <w:vertAlign w:val="superscript"/>
          </w:rPr>
          <w:t>14</w:t>
        </w:r>
      </w:hyperlink>
      <w:r>
        <w:rPr>
          <w:vertAlign w:val="superscript"/>
        </w:rPr>
        <w:t>–</w:t>
      </w:r>
      <w:hyperlink w:anchor="ref-2020cp">
        <w:r>
          <w:rPr>
            <w:rStyle w:val="InternetLink"/>
            <w:vertAlign w:val="superscript"/>
          </w:rPr>
          <w:t>17</w:t>
        </w:r>
      </w:hyperlink>
      <w:r>
        <w:rPr/>
        <w:t xml:space="preserve"> In counterpart, these fragmentation spectra are available via their web severs, third-party platform (e.g., </w:t>
      </w:r>
      <w:r>
        <w:fldChar w:fldCharType="begin"/>
      </w:r>
      <w:r>
        <w:rPr>
          <w:rStyle w:val="InternetLink"/>
        </w:rPr>
        <w:instrText> HYPERLINK "http://prime.psc.riken.jp/compms/msdial/main.html" \l "MSP&gt;"</w:instrText>
      </w:r>
      <w:r>
        <w:rPr>
          <w:rStyle w:val="InternetLink"/>
        </w:rPr>
        <w:fldChar w:fldCharType="separate"/>
      </w:r>
      <w:r>
        <w:rPr>
          <w:rStyle w:val="InternetLink"/>
        </w:rPr>
        <w:t>CompMass</w:t>
      </w:r>
      <w:r>
        <w:rPr>
          <w:rStyle w:val="InternetLink"/>
        </w:rPr>
        <w:fldChar w:fldCharType="end"/>
      </w:r>
      <w:r>
        <w:rPr/>
        <w:t>) or specific tools (MASST).</w:t>
      </w:r>
      <w:hyperlink w:anchor="ref-2020cm">
        <w:r>
          <w:rPr>
            <w:rStyle w:val="InternetLink"/>
            <w:vertAlign w:val="superscript"/>
          </w:rPr>
          <w:t>18</w:t>
        </w:r>
      </w:hyperlink>
      <w:r>
        <w:rPr/>
        <w:t xml:space="preserve"> </w:t>
      </w:r>
      <w:del w:id="34" w:author="dell" w:date="2022-05-16T10:55:00Z">
        <w:r>
          <w:rPr>
            <w:rFonts w:eastAsia="宋体" w:ascii="宋体" w:hAnsi="宋体"/>
            <w:lang w:eastAsia="zh-CN"/>
          </w:rPr>
          <w:delText>However, c</w:delText>
        </w:r>
      </w:del>
      <w:ins w:id="35" w:author="dell" w:date="2022-05-16T10:55:00Z">
        <w:r>
          <w:rPr>
            <w:rFonts w:eastAsia="宋体" w:ascii="宋体" w:hAnsi="宋体"/>
            <w:lang w:eastAsia="zh-CN"/>
          </w:rPr>
          <w:t>C</w:t>
        </w:r>
      </w:ins>
      <w:r>
        <w:rPr/>
        <w:t>omparing with structure database</w:t>
      </w:r>
      <w:ins w:id="36" w:author="dell" w:date="2022-05-16T10:55:00Z">
        <w:r>
          <w:rPr/>
          <w:t>s</w:t>
        </w:r>
      </w:ins>
      <w:r>
        <w:rPr/>
        <w:t xml:space="preserve"> (PubChem harbouring over 100 million records), spectra library is too small in size that limit the application of mass spectrometry. </w:t>
      </w:r>
      <w:del w:id="37" w:author="dell" w:date="2022-05-16T10:55:00Z">
        <w:r>
          <w:rPr/>
          <w:delText xml:space="preserve">To cross this barrier, </w:delText>
        </w:r>
      </w:del>
      <w:r>
        <w:rPr>
          <w:b/>
          <w:bCs/>
        </w:rPr>
        <w:t>2)</w:t>
      </w:r>
      <w:r>
        <w:rPr/>
        <w:t xml:space="preserve"> Matching with fragmentation spectra of </w:t>
      </w:r>
      <w:r>
        <w:rPr>
          <w:i/>
          <w:iCs/>
        </w:rPr>
        <w:t>in silico</w:t>
      </w:r>
      <w:r>
        <w:rPr/>
        <w:t xml:space="preserve"> simulation. </w:t>
      </w:r>
      <w:r>
        <w:rPr>
          <w:i/>
          <w:iCs/>
        </w:rPr>
        <w:t>In silico</w:t>
      </w:r>
      <w:r>
        <w:rPr/>
        <w:t xml:space="preserve"> tools have been increasingly developed for simulating fragmentation spectra.</w:t>
      </w:r>
      <w:hyperlink w:anchor="ref-2010c">
        <w:r>
          <w:rPr>
            <w:rStyle w:val="InternetLink"/>
            <w:vertAlign w:val="superscript"/>
          </w:rPr>
          <w:t>19</w:t>
        </w:r>
      </w:hyperlink>
      <w:r>
        <w:rPr>
          <w:vertAlign w:val="superscript"/>
        </w:rPr>
        <w:t>–</w:t>
      </w:r>
      <w:hyperlink w:anchor="ref-2020cn">
        <w:r>
          <w:rPr>
            <w:rStyle w:val="InternetLink"/>
            <w:vertAlign w:val="superscript"/>
          </w:rPr>
          <w:t>27</w:t>
        </w:r>
      </w:hyperlink>
      <w:r>
        <w:rPr/>
        <w:t xml:space="preserve"> </w:t>
      </w:r>
      <w:del w:id="38" w:author="dell" w:date="2022-05-16T10:57:00Z">
        <w:r>
          <w:rPr/>
          <w:delText>Some databases such as</w:delText>
        </w:r>
      </w:del>
      <w:ins w:id="39" w:author="dell" w:date="2022-05-16T10:57:00Z">
        <w:r>
          <w:rPr>
            <w:rFonts w:eastAsia="宋体"/>
            <w:lang w:eastAsia="zh-CN"/>
          </w:rPr>
          <w:t>For example,</w:t>
        </w:r>
      </w:ins>
      <w:r>
        <w:rPr/>
        <w:t xml:space="preserve"> MoNA collated </w:t>
      </w:r>
      <w:r>
        <w:rPr>
          <w:i/>
          <w:iCs/>
        </w:rPr>
        <w:t>in silico</w:t>
      </w:r>
      <w:r>
        <w:rPr/>
        <w:t xml:space="preserve"> fragmentation spectra for public available</w:t>
      </w:r>
      <w:ins w:id="40" w:author="dell" w:date="2022-05-16T10:57:00Z">
        <w:r>
          <w:rPr>
            <w:rFonts w:eastAsia="宋体"/>
            <w:lang w:eastAsia="zh-CN"/>
          </w:rPr>
          <w:t xml:space="preserve"> database</w:t>
        </w:r>
      </w:ins>
      <w:r>
        <w:rPr/>
        <w:t>.</w:t>
      </w:r>
      <w:hyperlink w:anchor="ref-2013w">
        <w:r>
          <w:rPr>
            <w:rStyle w:val="InternetLink"/>
            <w:vertAlign w:val="superscript"/>
          </w:rPr>
          <w:t>28</w:t>
        </w:r>
      </w:hyperlink>
      <w:r>
        <w:rPr>
          <w:vertAlign w:val="superscript"/>
        </w:rPr>
        <w:t>,</w:t>
      </w:r>
      <w:hyperlink w:anchor="ref-2015aj">
        <w:r>
          <w:rPr>
            <w:rStyle w:val="InternetLink"/>
            <w:vertAlign w:val="superscript"/>
          </w:rPr>
          <w:t>29</w:t>
        </w:r>
      </w:hyperlink>
      <w:r>
        <w:rPr/>
        <w:t xml:space="preserve"> </w:t>
      </w:r>
      <w:r>
        <w:rPr>
          <w:b/>
          <w:bCs/>
        </w:rPr>
        <w:t>3)</w:t>
      </w:r>
      <w:r>
        <w:rPr/>
        <w:t xml:space="preserve"> </w:t>
      </w:r>
      <w:r>
        <w:rPr>
          <w:i/>
          <w:iCs/>
        </w:rPr>
        <w:t>In silico</w:t>
      </w:r>
      <w:r>
        <w:rPr/>
        <w:t xml:space="preserve"> prediction with matching learning. Prevalently, the algorithms </w:t>
      </w:r>
      <w:del w:id="41" w:author="dell" w:date="2022-05-16T10:58:00Z">
        <w:r>
          <w:rPr/>
          <w:delText xml:space="preserve">let </w:delText>
        </w:r>
      </w:del>
      <w:ins w:id="42" w:author="dell" w:date="2022-05-16T10:58:00Z">
        <w:r>
          <w:rPr>
            <w:rFonts w:eastAsia="宋体"/>
            <w:lang w:eastAsia="zh-CN"/>
          </w:rPr>
          <w:t>make</w:t>
        </w:r>
      </w:ins>
      <w:ins w:id="43" w:author="dell" w:date="2022-05-16T10:58:00Z">
        <w:r>
          <w:rPr/>
          <w:t xml:space="preserve"> </w:t>
        </w:r>
      </w:ins>
      <w:r>
        <w:rPr/>
        <w:t xml:space="preserve">machine </w:t>
      </w:r>
      <w:del w:id="44" w:author="dell" w:date="2022-05-16T10:58:00Z">
        <w:r>
          <w:rPr/>
          <w:delText xml:space="preserve">to </w:delText>
        </w:r>
      </w:del>
      <w:r>
        <w:rPr/>
        <w:t xml:space="preserve">train from reference mass dataset or libraries, </w:t>
      </w:r>
      <w:del w:id="45" w:author="dell" w:date="2022-05-16T10:58:00Z">
        <w:r>
          <w:rPr/>
          <w:delText xml:space="preserve">and </w:delText>
        </w:r>
      </w:del>
      <w:r>
        <w:rPr/>
        <w:t>then ‘learned’ how to predict chemical fingerprints or principles so as to retrieve the correct structure within structure database.</w:t>
      </w:r>
      <w:hyperlink w:anchor="ref-2012ab">
        <w:r>
          <w:rPr>
            <w:rStyle w:val="InternetLink"/>
            <w:vertAlign w:val="superscript"/>
          </w:rPr>
          <w:t>30</w:t>
        </w:r>
      </w:hyperlink>
      <w:r>
        <w:rPr>
          <w:vertAlign w:val="superscript"/>
        </w:rPr>
        <w:t>–</w:t>
      </w:r>
      <w:hyperlink w:anchor="ref-2021cy">
        <w:r>
          <w:rPr>
            <w:rStyle w:val="InternetLink"/>
            <w:vertAlign w:val="superscript"/>
          </w:rPr>
          <w:t>35</w:t>
        </w:r>
      </w:hyperlink>
    </w:p>
    <w:p>
      <w:pPr>
        <w:pStyle w:val="TextBody"/>
        <w:rPr/>
      </w:pPr>
      <w:r>
        <w:rPr/>
        <w:t xml:space="preserve">   </w:t>
      </w:r>
      <w:r>
        <w:rPr>
          <w:i/>
          <w:iCs/>
        </w:rPr>
        <w:t>In silico</w:t>
      </w:r>
      <w:r>
        <w:rPr/>
        <w:t xml:space="preserve"> methods are developing quickly. Up to now, the cutting-edge technology, SIRIUS 4</w:t>
      </w:r>
      <w:del w:id="46" w:author="dell" w:date="2022-05-16T11:00:00Z">
        <w:r>
          <w:rPr/>
          <w:delText>,</w:delText>
        </w:r>
      </w:del>
      <w:hyperlink w:anchor="ref-2019">
        <w:r>
          <w:rPr>
            <w:rStyle w:val="InternetLink"/>
            <w:vertAlign w:val="superscript"/>
          </w:rPr>
          <w:t>36</w:t>
        </w:r>
      </w:hyperlink>
      <w:r>
        <w:rPr/>
        <w:t xml:space="preserve"> has been reported </w:t>
      </w:r>
      <w:ins w:id="47" w:author="dell" w:date="2022-05-16T11:01:00Z">
        <w:r>
          <w:rPr/>
          <w:t xml:space="preserve">accuracy </w:t>
        </w:r>
      </w:ins>
      <w:del w:id="48" w:author="dell" w:date="2022-05-16T11:02:00Z">
        <w:r>
          <w:rPr/>
          <w:delText xml:space="preserve">reaching </w:delText>
        </w:r>
      </w:del>
      <w:ins w:id="49" w:author="dell" w:date="2022-05-16T11:02:00Z">
        <w:r>
          <w:rPr>
            <w:rFonts w:eastAsia="宋体"/>
            <w:lang w:eastAsia="zh-CN"/>
          </w:rPr>
          <w:t xml:space="preserve">rate </w:t>
        </w:r>
      </w:ins>
      <w:ins w:id="50" w:author="dell" w:date="2022-05-16T11:04:00Z">
        <w:r>
          <w:rPr>
            <w:rFonts w:eastAsia="宋体"/>
            <w:lang w:eastAsia="zh-CN"/>
          </w:rPr>
          <w:t>reached to</w:t>
        </w:r>
      </w:ins>
      <w:ins w:id="51" w:author="dell" w:date="2022-05-16T11:02:00Z">
        <w:r>
          <w:rPr/>
          <w:t xml:space="preserve"> </w:t>
        </w:r>
      </w:ins>
      <w:r>
        <w:rPr/>
        <w:t xml:space="preserve">70% </w:t>
      </w:r>
      <w:del w:id="52" w:author="dell" w:date="2022-05-16T11:01:00Z">
        <w:r>
          <w:rPr/>
          <w:delText xml:space="preserve">accuracy </w:delText>
        </w:r>
      </w:del>
      <w:r>
        <w:rPr/>
        <w:t xml:space="preserve">while retrieving in structure libraries. </w:t>
      </w:r>
      <w:del w:id="53" w:author="dell" w:date="2022-05-16T11:00:00Z">
        <w:r>
          <w:rPr/>
          <w:delText xml:space="preserve">This </w:delText>
        </w:r>
      </w:del>
      <w:ins w:id="54" w:author="dell" w:date="2022-05-16T11:00:00Z">
        <w:r>
          <w:rPr/>
          <w:t>Th</w:t>
        </w:r>
      </w:ins>
      <w:ins w:id="55" w:author="dell" w:date="2022-05-16T11:00:00Z">
        <w:r>
          <w:rPr>
            <w:rFonts w:eastAsia="宋体"/>
            <w:lang w:eastAsia="zh-CN"/>
          </w:rPr>
          <w:t>e</w:t>
        </w:r>
      </w:ins>
      <w:ins w:id="56" w:author="dell" w:date="2022-05-16T11:00:00Z">
        <w:r>
          <w:rPr/>
          <w:t xml:space="preserve"> </w:t>
        </w:r>
      </w:ins>
      <w:r>
        <w:rPr/>
        <w:t xml:space="preserve">method </w:t>
      </w:r>
      <w:del w:id="57" w:author="dell" w:date="2022-05-16T11:04:00Z">
        <w:r>
          <w:rPr/>
          <w:delText xml:space="preserve">help </w:delText>
        </w:r>
      </w:del>
      <w:ins w:id="58" w:author="dell" w:date="2022-05-16T11:04:00Z">
        <w:r>
          <w:rPr>
            <w:rFonts w:eastAsia="宋体"/>
            <w:lang w:eastAsia="zh-CN"/>
          </w:rPr>
          <w:t>was applied</w:t>
        </w:r>
      </w:ins>
      <w:ins w:id="59" w:author="dell" w:date="2022-05-16T11:04:00Z">
        <w:r>
          <w:rPr/>
          <w:t xml:space="preserve"> </w:t>
        </w:r>
      </w:ins>
      <w:r>
        <w:rPr/>
        <w:t xml:space="preserve">to identify metabolites beyond the scope of spectra library. While </w:t>
      </w:r>
      <w:r>
        <w:rPr>
          <w:i/>
          <w:iCs/>
        </w:rPr>
        <w:t>in silico</w:t>
      </w:r>
      <w:r>
        <w:rPr/>
        <w:t xml:space="preserve"> tools boost chemical identification, it is still lack of an approach that incorporating and leveraging the state-of-the-art technology into biological research, i.e. biomarker discovery in untarget mass spectral dataset. Identification and screening of biomarkers manually are time-consuming and </w:t>
      </w:r>
      <w:del w:id="60" w:author="dell" w:date="2022-05-16T11:05:00Z">
        <w:r>
          <w:rPr/>
          <w:delText xml:space="preserve">and </w:delText>
        </w:r>
      </w:del>
      <w:r>
        <w:rPr/>
        <w:t xml:space="preserve">the results are impressed by subjective factors. In terms of identification, molecular networking is </w:t>
      </w:r>
      <w:del w:id="61" w:author="dell" w:date="2022-05-16T11:06:00Z">
        <w:r>
          <w:rPr/>
          <w:delText xml:space="preserve">increasingly </w:delText>
        </w:r>
      </w:del>
      <w:ins w:id="62" w:author="dell" w:date="2022-05-16T11:06:00Z">
        <w:r>
          <w:rPr>
            <w:rFonts w:eastAsia="宋体"/>
            <w:lang w:eastAsia="zh-CN"/>
          </w:rPr>
          <w:t>more and more</w:t>
        </w:r>
      </w:ins>
      <w:ins w:id="63" w:author="dell" w:date="2022-05-16T11:06:00Z">
        <w:r>
          <w:rPr/>
          <w:t xml:space="preserve"> </w:t>
        </w:r>
      </w:ins>
      <w:r>
        <w:rPr/>
        <w:t>popular due to its visualization and data transparency.</w:t>
      </w:r>
      <w:hyperlink w:anchor="ref-2016a">
        <w:r>
          <w:rPr>
            <w:rStyle w:val="InternetLink"/>
            <w:vertAlign w:val="superscript"/>
          </w:rPr>
          <w:t>4</w:t>
        </w:r>
      </w:hyperlink>
      <w:r>
        <w:rPr>
          <w:vertAlign w:val="superscript"/>
        </w:rPr>
        <w:t>,</w:t>
      </w:r>
      <w:hyperlink w:anchor="ref-2020b">
        <w:r>
          <w:rPr>
            <w:rStyle w:val="InternetLink"/>
            <w:vertAlign w:val="superscript"/>
          </w:rPr>
          <w:t>37</w:t>
        </w:r>
      </w:hyperlink>
      <w:r>
        <w:rPr/>
        <w:t xml:space="preserve"> Thus, we proposed a preliminary idea, could clustering features for visualization based on chemical classification contribute to biomarker discovery or metabolic pathway spotlight?</w:t>
      </w:r>
    </w:p>
    <w:p>
      <w:pPr>
        <w:pStyle w:val="TextBody"/>
        <w:rPr/>
      </w:pPr>
      <w:r>
        <w:rPr/>
        <w:t xml:space="preserve">   </w:t>
      </w:r>
      <w:r>
        <w:rPr/>
        <w:t>The history of classification in chemistry dates back to at least the middle of the last century</w:t>
      </w:r>
      <w:del w:id="64" w:author="dell" w:date="2022-05-16T11:14:00Z">
        <w:r>
          <w:rPr/>
          <w:delText xml:space="preserve"> (</w:delText>
        </w:r>
      </w:del>
      <w:ins w:id="65" w:author="dell" w:date="2022-05-16T11:14:00Z">
        <w:r>
          <w:rPr>
            <w:rFonts w:eastAsia="宋体"/>
            <w:lang w:eastAsia="zh-CN"/>
          </w:rPr>
          <w:t>.</w:t>
        </w:r>
      </w:ins>
      <w:del w:id="66" w:author="dell" w:date="2022-05-16T11:14:00Z">
        <w:r>
          <w:rPr/>
          <w:delText xml:space="preserve">the </w:delText>
        </w:r>
      </w:del>
      <w:ins w:id="67" w:author="dell" w:date="2022-05-16T11:14:00Z">
        <w:r>
          <w:rPr>
            <w:rFonts w:eastAsia="宋体"/>
            <w:lang w:eastAsia="zh-CN"/>
          </w:rPr>
          <w:t>T</w:t>
        </w:r>
      </w:ins>
      <w:ins w:id="68" w:author="dell" w:date="2022-05-16T11:14:00Z">
        <w:r>
          <w:rPr/>
          <w:t xml:space="preserve">he </w:t>
        </w:r>
      </w:ins>
      <w:r>
        <w:rPr/>
        <w:t xml:space="preserve">Chemical Fragmentation Coding system </w:t>
      </w:r>
      <w:ins w:id="69" w:author="dell" w:date="2022-05-16T11:15:00Z">
        <w:r>
          <w:rPr>
            <w:rFonts w:eastAsia="宋体"/>
            <w:lang w:eastAsia="zh-CN"/>
          </w:rPr>
          <w:t xml:space="preserve">was firstly </w:t>
        </w:r>
      </w:ins>
      <w:r>
        <w:rPr/>
        <w:t>developed by Derwent World Patent Index (DWPI) in 1963</w:t>
      </w:r>
      <w:del w:id="70" w:author="dell" w:date="2022-05-16T11:16:00Z">
        <w:r>
          <w:rPr/>
          <w:delText>)</w:delText>
        </w:r>
      </w:del>
      <w:ins w:id="71" w:author="dell" w:date="2022-05-16T11:31:00Z">
        <w:r>
          <w:rPr>
            <w:rFonts w:eastAsia="宋体"/>
            <w:lang w:eastAsia="zh-CN"/>
          </w:rPr>
          <w:t xml:space="preserve"> </w:t>
        </w:r>
      </w:ins>
      <w:r>
        <w:rPr/>
        <w:t>. Chemical classification like Gene Ontology (GO),</w:t>
      </w:r>
      <w:hyperlink w:anchor="ref-2000g">
        <w:r>
          <w:rPr>
            <w:rStyle w:val="InternetLink"/>
            <w:vertAlign w:val="superscript"/>
          </w:rPr>
          <w:t>38</w:t>
        </w:r>
      </w:hyperlink>
      <w:r>
        <w:rPr/>
        <w:t xml:space="preserve"> has been proposed, more systematically, organizing with taxonomy and ontology </w:t>
      </w:r>
      <w:ins w:id="72" w:author="dell" w:date="2022-05-16T11:11:00Z">
        <w:r>
          <w:rPr>
            <w:rFonts w:eastAsia="宋体"/>
            <w:lang w:eastAsia="zh-CN"/>
          </w:rPr>
          <w:t xml:space="preserve">in </w:t>
        </w:r>
      </w:ins>
      <w:r>
        <w:rPr/>
        <w:t>recent years.</w:t>
      </w:r>
      <w:hyperlink w:anchor="ref-2016">
        <w:r>
          <w:rPr>
            <w:rStyle w:val="InternetLink"/>
            <w:vertAlign w:val="superscript"/>
          </w:rPr>
          <w:t>39</w:t>
        </w:r>
      </w:hyperlink>
      <w:r>
        <w:rPr/>
        <w:t xml:space="preserve"> ClassyFire is increasingly used for compound annotation</w:t>
      </w:r>
      <w:del w:id="73" w:author="dell" w:date="2022-05-16T13:02:00Z">
        <w:r>
          <w:rPr/>
          <w:delText xml:space="preserve"> either</w:delText>
        </w:r>
      </w:del>
      <w:r>
        <w:rPr/>
        <w:t xml:space="preserve"> in mass dataset analysis</w:t>
      </w:r>
      <w:del w:id="74" w:author="dell" w:date="2022-05-16T13:02:00Z">
        <w:r>
          <w:rPr/>
          <w:delText xml:space="preserve"> or not</w:delText>
        </w:r>
      </w:del>
      <w:r>
        <w:rPr/>
        <w:t xml:space="preserve"> due to its computation available and systematicness.</w:t>
      </w:r>
      <w:hyperlink w:anchor="ref-2019bt">
        <w:r>
          <w:rPr>
            <w:rStyle w:val="InternetLink"/>
            <w:vertAlign w:val="superscript"/>
          </w:rPr>
          <w:t>40</w:t>
        </w:r>
      </w:hyperlink>
      <w:r>
        <w:rPr>
          <w:vertAlign w:val="superscript"/>
        </w:rPr>
        <w:t>–</w:t>
      </w:r>
      <w:hyperlink w:anchor="ref-2022al">
        <w:r>
          <w:rPr>
            <w:rStyle w:val="InternetLink"/>
            <w:vertAlign w:val="superscript"/>
          </w:rPr>
          <w:t>48</w:t>
        </w:r>
      </w:hyperlink>
      <w:r>
        <w:rPr/>
        <w:t xml:space="preserve"> The taxonomy and ontology for chemistry is benificial. For example, a hierarchical classification-based method, termed Qemistree, was proposed to address chemical relationships at a dataset-wide level.</w:t>
      </w:r>
      <w:hyperlink w:anchor="ref-2021b">
        <w:r>
          <w:rPr>
            <w:rStyle w:val="InternetLink"/>
            <w:vertAlign w:val="superscript"/>
          </w:rPr>
          <w:t>45</w:t>
        </w:r>
      </w:hyperlink>
      <w:r>
        <w:rPr/>
        <w:t xml:space="preserve"> Nevertheless, we found that taxonomy or ontology for chemistry is not a one-off </w:t>
      </w:r>
      <w:ins w:id="75" w:author="dell" w:date="2022-05-16T13:06:00Z">
        <w:r>
          <w:rPr>
            <w:rFonts w:eastAsia="宋体"/>
            <w:lang w:eastAsia="zh-CN"/>
          </w:rPr>
          <w:t xml:space="preserve">method </w:t>
        </w:r>
      </w:ins>
      <w:r>
        <w:rPr/>
        <w:t xml:space="preserve">for pharmacological or biological researches. Numerous key metabolites or </w:t>
      </w:r>
      <w:del w:id="76" w:author="dell" w:date="2022-05-16T13:06:00Z">
        <w:r>
          <w:rPr/>
          <w:delText xml:space="preserve">drugs </w:delText>
        </w:r>
      </w:del>
      <w:ins w:id="77" w:author="dell" w:date="2022-05-16T13:06:00Z">
        <w:r>
          <w:rPr>
            <w:rFonts w:eastAsia="宋体"/>
            <w:lang w:eastAsia="zh-CN"/>
          </w:rPr>
          <w:t>compounds</w:t>
        </w:r>
      </w:ins>
      <w:ins w:id="78" w:author="dell" w:date="2022-05-16T13:06:00Z">
        <w:r>
          <w:rPr/>
          <w:t xml:space="preserve"> </w:t>
        </w:r>
      </w:ins>
      <w:r>
        <w:rPr/>
        <w:t>in classes are distributed in diverse hierarchies, such as ‘Bile acids, alcohols and derivatives’ (subclass),</w:t>
      </w:r>
      <w:hyperlink w:anchor="ref-2020cr">
        <w:r>
          <w:rPr>
            <w:rStyle w:val="InternetLink"/>
            <w:vertAlign w:val="superscript"/>
          </w:rPr>
          <w:t>49</w:t>
        </w:r>
      </w:hyperlink>
      <w:r>
        <w:rPr/>
        <w:t xml:space="preserve"> ‘Indoles and derivatives’ (class),</w:t>
      </w:r>
      <w:hyperlink w:anchor="ref-2022am">
        <w:r>
          <w:rPr>
            <w:rStyle w:val="InternetLink"/>
            <w:vertAlign w:val="superscript"/>
          </w:rPr>
          <w:t>50</w:t>
        </w:r>
      </w:hyperlink>
      <w:r>
        <w:rPr/>
        <w:t xml:space="preserve"> ‘Acyl carnitines’ (level 5).</w:t>
      </w:r>
      <w:hyperlink w:anchor="ref-2020s">
        <w:r>
          <w:rPr>
            <w:rStyle w:val="InternetLink"/>
            <w:vertAlign w:val="superscript"/>
          </w:rPr>
          <w:t>51</w:t>
        </w:r>
      </w:hyperlink>
      <w:r>
        <w:rPr/>
        <w:t xml:space="preserve"> These classes represent a family of compounds with either similar biological functions or activity</w:t>
      </w:r>
      <w:del w:id="79" w:author="dell" w:date="2022-05-16T13:07:00Z">
        <w:r>
          <w:rPr/>
          <w:delText xml:space="preserve">, </w:delText>
        </w:r>
      </w:del>
      <w:ins w:id="80" w:author="dell" w:date="2022-05-16T13:07:00Z">
        <w:r>
          <w:rPr>
            <w:rFonts w:eastAsia="宋体"/>
            <w:lang w:eastAsia="zh-CN"/>
          </w:rPr>
          <w:t>.</w:t>
        </w:r>
      </w:ins>
      <w:ins w:id="81" w:author="dell" w:date="2022-05-16T13:07:00Z">
        <w:r>
          <w:rPr/>
          <w:t xml:space="preserve"> </w:t>
        </w:r>
      </w:ins>
      <w:del w:id="82" w:author="dell" w:date="2022-05-16T13:07:00Z">
        <w:r>
          <w:rPr/>
          <w:delText>however</w:delText>
        </w:r>
      </w:del>
      <w:ins w:id="83" w:author="dell" w:date="2022-05-16T13:07:00Z">
        <w:r>
          <w:rPr>
            <w:rFonts w:eastAsia="宋体"/>
            <w:lang w:eastAsia="zh-CN"/>
          </w:rPr>
          <w:t>H</w:t>
        </w:r>
      </w:ins>
      <w:ins w:id="84" w:author="dell" w:date="2022-05-16T13:07:00Z">
        <w:r>
          <w:rPr/>
          <w:t>owever</w:t>
        </w:r>
      </w:ins>
      <w:r>
        <w:rPr/>
        <w:t xml:space="preserve">, function- or activity-independent scattered on different branches of the diverse ranks of taxonomy. </w:t>
      </w:r>
      <w:ins w:id="85" w:author="dell" w:date="2022-05-16T13:11:00Z">
        <w:r>
          <w:rPr>
            <w:rFonts w:eastAsia="宋体"/>
            <w:lang w:eastAsia="zh-CN"/>
          </w:rPr>
          <w:t xml:space="preserve">Sometimes </w:t>
        </w:r>
      </w:ins>
      <w:del w:id="86" w:author="dell" w:date="2022-05-16T13:11:00Z">
        <w:r>
          <w:rPr/>
          <w:delText xml:space="preserve">It </w:delText>
        </w:r>
      </w:del>
      <w:ins w:id="87" w:author="dell" w:date="2022-05-16T13:11:00Z">
        <w:r>
          <w:rPr>
            <w:rFonts w:eastAsia="宋体"/>
            <w:lang w:eastAsia="zh-CN"/>
          </w:rPr>
          <w:t>these results</w:t>
        </w:r>
      </w:ins>
      <w:ins w:id="88" w:author="dell" w:date="2022-05-16T13:12:00Z">
        <w:r>
          <w:rPr>
            <w:rFonts w:eastAsia="宋体"/>
            <w:lang w:eastAsia="zh-CN"/>
          </w:rPr>
          <w:t xml:space="preserve"> make us</w:t>
        </w:r>
      </w:ins>
      <w:ins w:id="89" w:author="dell" w:date="2022-05-16T13:11:00Z">
        <w:r>
          <w:rPr/>
          <w:t xml:space="preserve"> </w:t>
        </w:r>
      </w:ins>
      <w:r>
        <w:rPr/>
        <w:t>confus</w:t>
      </w:r>
      <w:del w:id="90" w:author="dell" w:date="2022-05-16T13:12:00Z">
        <w:r>
          <w:rPr/>
          <w:delText>e us</w:delText>
        </w:r>
      </w:del>
      <w:ins w:id="91" w:author="dell" w:date="2022-05-16T13:12:00Z">
        <w:r>
          <w:rPr>
            <w:rFonts w:eastAsia="宋体"/>
            <w:lang w:eastAsia="zh-CN"/>
          </w:rPr>
          <w:t xml:space="preserve">ing </w:t>
        </w:r>
      </w:ins>
      <w:del w:id="92" w:author="dell" w:date="2022-05-16T13:15:00Z">
        <w:r>
          <w:rPr/>
          <w:delText xml:space="preserve"> </w:delText>
        </w:r>
      </w:del>
      <w:r>
        <w:rPr/>
        <w:t xml:space="preserve">and </w:t>
      </w:r>
      <w:ins w:id="93" w:author="dell" w:date="2022-05-16T13:27:00Z">
        <w:r>
          <w:rPr>
            <w:rFonts w:eastAsia="宋体"/>
            <w:lang w:eastAsia="zh-CN"/>
          </w:rPr>
          <w:t xml:space="preserve">ask </w:t>
        </w:r>
      </w:ins>
      <w:r>
        <w:rPr/>
        <w:t xml:space="preserve">which are potential biomarkers? Indeed, untarget mass spectra dataset is more like a black box. For unknown metabolites, locating the appropriate classes as manifestation from a complicated list of chemical taxonomy (&gt; 4800 different categories) is challenging. Previous study </w:t>
      </w:r>
      <w:del w:id="94" w:author="dell" w:date="2022-05-16T13:16:00Z">
        <w:r>
          <w:rPr/>
          <w:delText xml:space="preserve">has </w:delText>
        </w:r>
      </w:del>
      <w:r>
        <w:rPr/>
        <w:t>applied such analogous method while in binary comparison but not yet systematized.</w:t>
      </w:r>
      <w:hyperlink w:anchor="ref-2021a">
        <w:r>
          <w:rPr>
            <w:rStyle w:val="InternetLink"/>
            <w:vertAlign w:val="superscript"/>
          </w:rPr>
          <w:t>52</w:t>
        </w:r>
      </w:hyperlink>
    </w:p>
    <w:p>
      <w:pPr>
        <w:pStyle w:val="TextBody"/>
        <w:rPr/>
      </w:pPr>
      <w:r>
        <w:rPr/>
        <w:t xml:space="preserve">   </w:t>
      </w:r>
      <w:r>
        <w:rPr/>
        <w:t xml:space="preserve">For above </w:t>
      </w:r>
      <w:del w:id="95" w:author="dell" w:date="2022-05-16T13:18:00Z">
        <w:r>
          <w:rPr/>
          <w:delText>comprehensive consideration</w:delText>
        </w:r>
      </w:del>
      <w:ins w:id="96" w:author="dell" w:date="2022-05-16T13:18:00Z">
        <w:r>
          <w:rPr>
            <w:rFonts w:eastAsia="宋体"/>
            <w:lang w:eastAsia="zh-CN"/>
          </w:rPr>
          <w:t>reasons</w:t>
        </w:r>
      </w:ins>
      <w:r>
        <w:rPr/>
        <w:t xml:space="preserve">, we proposed a systematic clustering visualization method, named MCnebula, for untarget LC-MS/MS dataset analysis. MCnebula </w:t>
      </w:r>
      <w:del w:id="97" w:author="dell" w:date="2022-05-16T13:20:00Z">
        <w:r>
          <w:rPr/>
          <w:delText xml:space="preserve">leverages </w:delText>
        </w:r>
      </w:del>
      <w:ins w:id="98" w:author="dell" w:date="2022-05-16T13:20:00Z">
        <w:r>
          <w:rPr>
            <w:rFonts w:eastAsia="宋体"/>
            <w:lang w:eastAsia="zh-CN"/>
          </w:rPr>
          <w:t>combined</w:t>
        </w:r>
      </w:ins>
      <w:ins w:id="99" w:author="dell" w:date="2022-05-16T13:20:00Z">
        <w:r>
          <w:rPr/>
          <w:t xml:space="preserve"> </w:t>
        </w:r>
      </w:ins>
      <w:r>
        <w:rPr/>
        <w:t xml:space="preserve">the state-of-the-art </w:t>
      </w:r>
      <w:r>
        <w:rPr>
          <w:i/>
          <w:iCs/>
        </w:rPr>
        <w:t>in silico</w:t>
      </w:r>
      <w:r>
        <w:rPr/>
        <w:t xml:space="preserve"> tools</w:t>
      </w:r>
      <w:del w:id="100" w:author="dell" w:date="2022-05-16T13:20:00Z">
        <w:r>
          <w:rPr/>
          <w:delText xml:space="preserve">, </w:delText>
        </w:r>
      </w:del>
      <w:ins w:id="101" w:author="dell" w:date="2022-05-16T13:20:00Z">
        <w:r>
          <w:rPr>
            <w:rFonts w:eastAsia="宋体"/>
            <w:lang w:eastAsia="zh-CN"/>
          </w:rPr>
          <w:t xml:space="preserve"> with </w:t>
        </w:r>
      </w:ins>
      <w:r>
        <w:rPr/>
        <w:t>SIRIUS workflow (SIRIUS, ZODIAC, CSI:fingerID, CANOPUS),</w:t>
      </w:r>
      <w:hyperlink w:anchor="ref-2015a">
        <w:r>
          <w:rPr>
            <w:rStyle w:val="InternetLink"/>
            <w:vertAlign w:val="superscript"/>
          </w:rPr>
          <w:t>31</w:t>
        </w:r>
      </w:hyperlink>
      <w:r>
        <w:rPr>
          <w:vertAlign w:val="superscript"/>
        </w:rPr>
        <w:t>,</w:t>
      </w:r>
      <w:hyperlink w:anchor="ref-2019">
        <w:r>
          <w:rPr>
            <w:rStyle w:val="InternetLink"/>
            <w:vertAlign w:val="superscript"/>
          </w:rPr>
          <w:t>36</w:t>
        </w:r>
      </w:hyperlink>
      <w:r>
        <w:rPr>
          <w:vertAlign w:val="superscript"/>
        </w:rPr>
        <w:t>,</w:t>
      </w:r>
      <w:hyperlink w:anchor="ref-2021a">
        <w:r>
          <w:rPr>
            <w:rStyle w:val="InternetLink"/>
            <w:vertAlign w:val="superscript"/>
          </w:rPr>
          <w:t>52</w:t>
        </w:r>
      </w:hyperlink>
      <w:r>
        <w:rPr>
          <w:vertAlign w:val="superscript"/>
        </w:rPr>
        <w:t>–</w:t>
      </w:r>
      <w:hyperlink w:anchor="ref-2020a">
        <w:r>
          <w:rPr>
            <w:rStyle w:val="InternetLink"/>
            <w:vertAlign w:val="superscript"/>
          </w:rPr>
          <w:t>55</w:t>
        </w:r>
      </w:hyperlink>
      <w:r>
        <w:rPr/>
        <w:t xml:space="preserve"> for compounds formulae prediction, structures retrieve and classes prediction. </w:t>
      </w:r>
      <w:del w:id="102" w:author="dell" w:date="2022-05-16T13:21:00Z">
        <w:r>
          <w:rPr/>
          <w:delText xml:space="preserve">For the first time, </w:delText>
        </w:r>
      </w:del>
      <w:r>
        <w:rPr/>
        <w:t xml:space="preserve">MCnebula </w:t>
      </w:r>
      <w:del w:id="103" w:author="dell" w:date="2022-05-16T13:22:00Z">
        <w:r>
          <w:rPr/>
          <w:delText xml:space="preserve">integrates </w:delText>
        </w:r>
      </w:del>
      <w:ins w:id="104" w:author="dell" w:date="2022-05-16T13:22:00Z">
        <w:r>
          <w:rPr/>
          <w:t>integrate</w:t>
        </w:r>
      </w:ins>
      <w:ins w:id="105" w:author="dell" w:date="2022-05-16T13:22:00Z">
        <w:r>
          <w:rPr>
            <w:rFonts w:eastAsia="宋体"/>
            <w:lang w:eastAsia="zh-CN"/>
          </w:rPr>
          <w:t>d</w:t>
        </w:r>
      </w:ins>
      <w:ins w:id="106" w:author="dell" w:date="2022-05-16T13:22:00Z">
        <w:r>
          <w:rPr/>
          <w:t xml:space="preserve"> </w:t>
        </w:r>
      </w:ins>
      <w:r>
        <w:rPr/>
        <w:t xml:space="preserve">an abundance-based classes selection algorithm for compounds annotation. </w:t>
      </w:r>
      <w:del w:id="107" w:author="dell" w:date="2022-05-16T13:22:00Z">
        <w:r>
          <w:rPr/>
          <w:delText xml:space="preserve">MCnebula </w:delText>
        </w:r>
      </w:del>
      <w:ins w:id="108" w:author="dell" w:date="2022-05-16T13:22:00Z">
        <w:r>
          <w:rPr>
            <w:rFonts w:eastAsia="宋体"/>
            <w:lang w:eastAsia="zh-CN"/>
          </w:rPr>
          <w:t>What’s more, it</w:t>
        </w:r>
      </w:ins>
      <w:ins w:id="109" w:author="dell" w:date="2022-05-16T13:22:00Z">
        <w:r>
          <w:rPr/>
          <w:t xml:space="preserve"> </w:t>
        </w:r>
      </w:ins>
      <w:del w:id="110" w:author="dell" w:date="2022-05-16T13:23:00Z">
        <w:r>
          <w:rPr/>
          <w:delText xml:space="preserve">also </w:delText>
        </w:r>
      </w:del>
      <w:del w:id="111" w:author="dell" w:date="2022-05-16T13:22:00Z">
        <w:r>
          <w:rPr/>
          <w:delText xml:space="preserve">incorporates </w:delText>
        </w:r>
      </w:del>
      <w:ins w:id="112" w:author="dell" w:date="2022-05-16T13:24:00Z">
        <w:r>
          <w:rPr>
            <w:rFonts w:eastAsia="宋体"/>
            <w:lang w:eastAsia="zh-CN"/>
          </w:rPr>
          <w:t>took advantage</w:t>
        </w:r>
      </w:ins>
      <w:del w:id="113" w:author="dell" w:date="2022-05-16T13:24:00Z">
        <w:r>
          <w:rPr/>
          <w:delText>the benefits</w:delText>
        </w:r>
      </w:del>
      <w:r>
        <w:rPr/>
        <w:t xml:space="preserve"> of molecular networking, i.e., intuitive visualization and a great deal of information </w:t>
      </w:r>
      <w:del w:id="114" w:author="dell" w:date="2022-05-16T13:29:00Z">
        <w:r>
          <w:rPr/>
          <w:delText>that can be conducted</w:delText>
        </w:r>
      </w:del>
      <w:ins w:id="115" w:author="dell" w:date="2022-05-16T13:29:00Z">
        <w:r>
          <w:rPr>
            <w:rFonts w:eastAsia="宋体"/>
            <w:lang w:eastAsia="zh-CN"/>
          </w:rPr>
          <w:t>in a fi</w:t>
        </w:r>
      </w:ins>
      <w:ins w:id="116" w:author="dell" w:date="2022-05-16T13:30:00Z">
        <w:r>
          <w:rPr>
            <w:rFonts w:eastAsia="宋体"/>
            <w:lang w:eastAsia="zh-CN"/>
          </w:rPr>
          <w:t>gure</w:t>
        </w:r>
      </w:ins>
      <w:r>
        <w:rPr/>
        <w:t xml:space="preserve">. In virtue of MCnebula, we can switch from untarget </w:t>
      </w:r>
      <w:ins w:id="117" w:author="dell" w:date="2022-05-16T13:33:00Z">
        <w:r>
          <w:rPr>
            <w:rFonts w:eastAsia="宋体"/>
            <w:lang w:eastAsia="zh-CN"/>
          </w:rPr>
          <w:t xml:space="preserve">analysis </w:t>
        </w:r>
      </w:ins>
      <w:r>
        <w:rPr/>
        <w:t xml:space="preserve">to target </w:t>
      </w:r>
      <w:ins w:id="118" w:author="dell" w:date="2022-05-16T13:33:00Z">
        <w:r>
          <w:rPr>
            <w:rFonts w:eastAsia="宋体"/>
            <w:lang w:eastAsia="zh-CN"/>
          </w:rPr>
          <w:t xml:space="preserve">analysis which focusing </w:t>
        </w:r>
      </w:ins>
      <w:ins w:id="119" w:author="dell" w:date="2022-05-16T13:34:00Z">
        <w:r>
          <w:rPr>
            <w:rFonts w:eastAsia="宋体"/>
            <w:lang w:eastAsia="zh-CN"/>
          </w:rPr>
          <w:t xml:space="preserve">on </w:t>
        </w:r>
      </w:ins>
      <w:del w:id="120" w:author="dell" w:date="2022-05-16T13:34:00Z">
        <w:r>
          <w:rPr/>
          <w:delText xml:space="preserve">the class as well as </w:delText>
        </w:r>
      </w:del>
      <w:r>
        <w:rPr/>
        <w:t>our interesting compounds</w:t>
      </w:r>
      <w:ins w:id="121" w:author="dell" w:date="2022-05-16T13:34:00Z">
        <w:r>
          <w:rPr>
            <w:rFonts w:eastAsia="宋体"/>
            <w:lang w:eastAsia="zh-CN"/>
          </w:rPr>
          <w:t xml:space="preserve"> or classes </w:t>
        </w:r>
      </w:ins>
      <w:ins w:id="122" w:author="dell" w:date="2022-05-16T13:35:00Z">
        <w:r>
          <w:rPr>
            <w:rFonts w:eastAsia="宋体"/>
            <w:lang w:eastAsia="zh-CN"/>
          </w:rPr>
          <w:t>precisely</w:t>
        </w:r>
      </w:ins>
      <w:del w:id="123" w:author="dell" w:date="2022-05-16T13:32:00Z">
        <w:r>
          <w:rPr/>
          <w:delText xml:space="preserve"> to analysis</w:delText>
        </w:r>
      </w:del>
      <w:r>
        <w:rPr/>
        <w:t>. MCnebula has massive potential functions</w:t>
      </w:r>
      <w:del w:id="124" w:author="dell" w:date="2022-05-16T13:38:00Z">
        <w:r>
          <w:rPr/>
          <w:delText>, involving</w:delText>
        </w:r>
      </w:del>
      <w:ins w:id="125" w:author="dell" w:date="2022-05-16T13:38:00Z">
        <w:r>
          <w:rPr>
            <w:rFonts w:eastAsia="宋体"/>
            <w:lang w:eastAsia="zh-CN"/>
          </w:rPr>
          <w:t xml:space="preserve"> including</w:t>
        </w:r>
      </w:ins>
      <w:r>
        <w:rPr/>
        <w:t xml:space="preserve"> metabolites i</w:t>
      </w:r>
      <w:del w:id="126" w:author="dell" w:date="2022-05-16T13:35:00Z">
        <w:r>
          <w:rPr/>
          <w:delText>n</w:delText>
        </w:r>
      </w:del>
      <w:r>
        <w:rPr/>
        <w:t xml:space="preserve">dentification, biomarker tracing in classes, drug discovery, chemical change exploration, etc. </w:t>
      </w:r>
      <w:r>
        <w:rPr>
          <w:rFonts w:eastAsia="宋体" w:ascii="宋体" w:hAnsi="宋体"/>
          <w:lang w:eastAsia="zh-CN"/>
        </w:rPr>
        <w:t>In this article,</w:t>
      </w:r>
      <w:del w:id="127" w:author="dell" w:date="2022-05-17T08:30:00Z">
        <w:r>
          <w:rPr>
            <w:rFonts w:eastAsia="宋体" w:ascii="宋体" w:hAnsi="宋体"/>
            <w:lang w:eastAsia="zh-CN"/>
          </w:rPr>
          <w:delText xml:space="preserve"> </w:delText>
        </w:r>
      </w:del>
      <w:del w:id="128" w:author="dell" w:date="2022-05-17T08:30:00Z">
        <w:r>
          <w:rPr/>
          <w:delText xml:space="preserve">MCnebula </w:delText>
        </w:r>
      </w:del>
      <w:del w:id="129" w:author="dell" w:date="2022-05-17T08:26:00Z">
        <w:r>
          <w:rPr/>
          <w:delText xml:space="preserve">was applied to </w:delText>
        </w:r>
      </w:del>
      <w:r>
        <w:rPr/>
        <w:t>two dat</w:t>
      </w:r>
      <w:del w:id="130" w:author="dell" w:date="2022-05-17T08:23:00Z">
        <w:r>
          <w:rPr>
            <w:rFonts w:eastAsia="宋体" w:ascii="宋体" w:hAnsi="宋体"/>
            <w:lang w:eastAsia="zh-CN"/>
          </w:rPr>
          <w:delText>e</w:delText>
        </w:r>
      </w:del>
      <w:ins w:id="131" w:author="dell" w:date="2022-05-17T08:23:00Z">
        <w:r>
          <w:rPr>
            <w:rFonts w:eastAsia="宋体" w:ascii="宋体" w:hAnsi="宋体"/>
            <w:lang w:eastAsia="zh-CN"/>
          </w:rPr>
          <w:t>a</w:t>
        </w:r>
      </w:ins>
      <w:r>
        <w:rPr/>
        <w:t>sets</w:t>
      </w:r>
      <w:ins w:id="132" w:author="dell" w:date="2022-05-17T08:26:00Z">
        <w:r>
          <w:rPr/>
          <w:t xml:space="preserve"> </w:t>
        </w:r>
      </w:ins>
      <w:ins w:id="133" w:author="dell" w:date="2022-05-17T08:28:00Z">
        <w:r>
          <w:rPr/>
          <w:t>were</w:t>
        </w:r>
      </w:ins>
      <w:ins w:id="134" w:author="dell" w:date="2022-05-17T08:28:00Z">
        <w:r>
          <w:rPr>
            <w:rFonts w:eastAsia="宋体"/>
            <w:lang w:eastAsia="zh-CN"/>
          </w:rPr>
          <w:t xml:space="preserve"> </w:t>
        </w:r>
      </w:ins>
      <w:ins w:id="135" w:author="dell" w:date="2022-05-17T08:29:00Z">
        <w:r>
          <w:rPr>
            <w:rFonts w:eastAsia="宋体"/>
            <w:lang w:eastAsia="zh-CN"/>
          </w:rPr>
          <w:t xml:space="preserve">applied </w:t>
        </w:r>
      </w:ins>
      <w:ins w:id="136" w:author="dell" w:date="2022-05-17T08:31:00Z">
        <w:r>
          <w:rPr>
            <w:rFonts w:eastAsia="宋体"/>
            <w:lang w:eastAsia="zh-CN"/>
          </w:rPr>
          <w:t>to</w:t>
        </w:r>
      </w:ins>
      <w:ins w:id="137" w:author="dell" w:date="2022-05-17T08:29:00Z">
        <w:r>
          <w:rPr>
            <w:rFonts w:eastAsia="宋体"/>
            <w:lang w:eastAsia="zh-CN"/>
          </w:rPr>
          <w:t xml:space="preserve"> MCnebula </w:t>
        </w:r>
      </w:ins>
      <w:ins w:id="138" w:author="dell" w:date="2022-05-17T08:33:00Z">
        <w:r>
          <w:rPr>
            <w:rFonts w:eastAsia="宋体"/>
            <w:lang w:eastAsia="zh-CN"/>
          </w:rPr>
          <w:t xml:space="preserve">in order </w:t>
        </w:r>
      </w:ins>
      <w:ins w:id="139" w:author="dell" w:date="2022-05-17T08:29:00Z">
        <w:r>
          <w:rPr>
            <w:rFonts w:eastAsia="宋体"/>
            <w:lang w:eastAsia="zh-CN"/>
          </w:rPr>
          <w:t>to demonstrate the broad utility</w:t>
        </w:r>
      </w:ins>
      <w:ins w:id="140" w:author="dell" w:date="2022-05-17T08:29:00Z">
        <w:r>
          <w:rPr/>
          <w:t xml:space="preserve"> of</w:t>
        </w:r>
      </w:ins>
      <w:ins w:id="141" w:author="dell" w:date="2022-05-17T08:29:00Z">
        <w:r>
          <w:rPr>
            <w:rFonts w:eastAsia="宋体"/>
            <w:lang w:eastAsia="zh-CN"/>
          </w:rPr>
          <w:t xml:space="preserve"> our method.</w:t>
        </w:r>
      </w:ins>
      <w:del w:id="142" w:author="dell" w:date="2022-05-17T08:33:00Z">
        <w:r>
          <w:rPr/>
          <w:delText>, involving</w:delText>
        </w:r>
      </w:del>
      <w:ins w:id="143" w:author="dell" w:date="2022-05-17T08:33:00Z">
        <w:r>
          <w:rPr>
            <w:rFonts w:eastAsia="宋体"/>
            <w:lang w:eastAsia="zh-CN"/>
          </w:rPr>
          <w:t xml:space="preserve"> </w:t>
        </w:r>
      </w:ins>
      <w:ins w:id="144" w:author="dell" w:date="2022-05-17T08:34:00Z">
        <w:r>
          <w:rPr>
            <w:rFonts w:eastAsia="宋体"/>
            <w:lang w:eastAsia="zh-CN"/>
          </w:rPr>
          <w:t xml:space="preserve">One </w:t>
        </w:r>
      </w:ins>
      <w:ins w:id="145" w:author="dell" w:date="2022-05-17T16:11:00Z">
        <w:r>
          <w:rPr>
            <w:rFonts w:eastAsia="宋体"/>
            <w:lang w:eastAsia="zh-CN"/>
          </w:rPr>
          <w:t>was</w:t>
        </w:r>
      </w:ins>
      <w:r>
        <w:rPr/>
        <w:t xml:space="preserve"> a human-derived serum dataset</w:t>
      </w:r>
      <w:ins w:id="146" w:author="dell" w:date="2022-05-17T08:47:00Z">
        <w:r>
          <w:rPr>
            <w:rFonts w:eastAsia="宋体"/>
            <w:lang w:eastAsia="zh-CN"/>
          </w:rPr>
          <w:t xml:space="preserve"> </w:t>
        </w:r>
      </w:ins>
      <w:ins w:id="147" w:author="dell" w:date="2022-05-17T16:10:00Z">
        <w:r>
          <w:rPr>
            <w:rFonts w:eastAsia="宋体"/>
            <w:lang w:eastAsia="zh-CN"/>
          </w:rPr>
          <w:t>that</w:t>
        </w:r>
      </w:ins>
      <w:del w:id="148" w:author="dell" w:date="2022-05-17T08:47:00Z">
        <w:r>
          <w:rPr/>
          <w:delText>,</w:delText>
        </w:r>
      </w:del>
      <w:ins w:id="149" w:author="dell" w:date="2022-05-17T16:11:00Z">
        <w:r>
          <w:rPr>
            <w:rFonts w:eastAsia="宋体"/>
            <w:lang w:eastAsia="zh-CN"/>
          </w:rPr>
          <w:t xml:space="preserve"> </w:t>
        </w:r>
      </w:ins>
      <w:del w:id="150" w:author="dell" w:date="2022-05-17T08:47:00Z">
        <w:r>
          <w:rPr/>
          <w:delText xml:space="preserve"> </w:delText>
        </w:r>
      </w:del>
      <w:r>
        <w:rPr/>
        <w:t xml:space="preserve">related with </w:t>
      </w:r>
      <w:ins w:id="151" w:author="dell" w:date="2022-05-17T16:10:00Z">
        <w:r>
          <w:rPr>
            <w:rFonts w:eastAsia="宋体"/>
            <w:lang w:eastAsia="zh-CN"/>
          </w:rPr>
          <w:t>m</w:t>
        </w:r>
      </w:ins>
      <w:ins w:id="152" w:author="dell" w:date="2022-05-17T16:07:00Z">
        <w:r>
          <w:rPr/>
          <w:t xml:space="preserve">ortality </w:t>
        </w:r>
      </w:ins>
      <w:ins w:id="153" w:author="dell" w:date="2022-05-17T16:10:00Z">
        <w:r>
          <w:rPr>
            <w:rFonts w:eastAsia="宋体"/>
            <w:lang w:eastAsia="zh-CN"/>
          </w:rPr>
          <w:t>r</w:t>
        </w:r>
      </w:ins>
      <w:ins w:id="154" w:author="dell" w:date="2022-05-17T16:07:00Z">
        <w:r>
          <w:rPr/>
          <w:t xml:space="preserve">isk </w:t>
        </w:r>
      </w:ins>
      <w:ins w:id="155" w:author="dell" w:date="2022-05-17T16:10:00Z">
        <w:r>
          <w:rPr>
            <w:rFonts w:eastAsia="宋体"/>
            <w:lang w:eastAsia="zh-CN"/>
          </w:rPr>
          <w:t>p</w:t>
        </w:r>
      </w:ins>
      <w:ins w:id="156" w:author="dell" w:date="2022-05-17T16:07:00Z">
        <w:r>
          <w:rPr/>
          <w:t xml:space="preserve">rofiling of </w:t>
        </w:r>
      </w:ins>
      <w:ins w:id="157" w:author="dell" w:date="2022-05-17T16:10:00Z">
        <w:r>
          <w:rPr>
            <w:rFonts w:eastAsia="宋体"/>
            <w:lang w:eastAsia="zh-CN"/>
          </w:rPr>
          <w:t>s</w:t>
        </w:r>
      </w:ins>
      <w:ins w:id="158" w:author="dell" w:date="2022-05-17T16:07:00Z">
        <w:r>
          <w:rPr/>
          <w:t>taphylococcus aureus</w:t>
        </w:r>
      </w:ins>
      <w:r>
        <w:rPr>
          <w:rFonts w:eastAsia="宋体"/>
          <w:lang w:eastAsia="zh-CN"/>
        </w:rPr>
        <w:t xml:space="preserve"> </w:t>
      </w:r>
      <w:ins w:id="159" w:author="dell" w:date="2022-05-17T16:07:00Z">
        <w:r>
          <w:rPr/>
          <w:t>Bacteremia</w:t>
        </w:r>
      </w:ins>
      <w:ins w:id="160" w:author="dell" w:date="2022-05-18T11:27:00Z">
        <w:r>
          <w:rPr>
            <w:rFonts w:eastAsia="宋体"/>
            <w:lang w:eastAsia="zh-CN"/>
          </w:rPr>
          <w:t xml:space="preserve"> </w:t>
        </w:r>
      </w:ins>
      <w:ins w:id="161" w:author="dell" w:date="2022-05-18T11:27:00Z">
        <w:r>
          <w:rPr>
            <w:rFonts w:eastAsia="宋体"/>
            <w:lang w:eastAsia="zh-CN"/>
          </w:rPr>
          <w:t>（</w:t>
        </w:r>
      </w:ins>
      <w:ins w:id="162" w:author="dell" w:date="2022-05-18T11:28:00Z">
        <w:r>
          <w:rPr>
            <w:rFonts w:eastAsia="宋体"/>
            <w:lang w:eastAsia="zh-CN"/>
          </w:rPr>
          <w:t>SaB</w:t>
        </w:r>
      </w:ins>
      <w:ins w:id="163" w:author="dell" w:date="2022-05-18T11:27:00Z">
        <w:r>
          <w:rPr>
            <w:rFonts w:eastAsia="宋体"/>
            <w:lang w:eastAsia="zh-CN"/>
          </w:rPr>
          <w:t>）</w:t>
        </w:r>
      </w:ins>
      <w:ins w:id="164" w:author="dell" w:date="2022-05-17T16:12:00Z">
        <w:r>
          <w:rPr>
            <w:rFonts w:eastAsia="宋体"/>
            <w:lang w:eastAsia="zh-CN"/>
          </w:rPr>
          <w:t xml:space="preserve">. </w:t>
        </w:r>
      </w:ins>
      <w:del w:id="165" w:author="dell" w:date="2022-05-17T16:12:00Z">
        <w:r>
          <w:rPr/>
          <w:delText xml:space="preserve">infection and mortality of </w:delText>
        </w:r>
      </w:del>
      <w:del w:id="166" w:author="dell" w:date="2022-05-17T16:12:00Z">
        <w:r>
          <w:rPr>
            <w:i/>
            <w:iCs/>
          </w:rPr>
          <w:delText>Staphylococcus aureus</w:delText>
        </w:r>
      </w:del>
      <w:del w:id="167" w:author="dell" w:date="2022-05-17T16:12:00Z">
        <w:r>
          <w:rPr/>
          <w:delText xml:space="preserve"> bacteremia (SaB);</w:delText>
        </w:r>
      </w:del>
      <w:r>
        <w:rPr/>
        <w:t xml:space="preserve"> </w:t>
      </w:r>
      <w:del w:id="168" w:author="dell" w:date="2022-05-17T16:12:00Z">
        <w:r>
          <w:rPr/>
          <w:delText xml:space="preserve">and </w:delText>
        </w:r>
      </w:del>
      <w:ins w:id="169" w:author="dell" w:date="2022-05-17T16:12:00Z">
        <w:r>
          <w:rPr>
            <w:rFonts w:eastAsia="宋体"/>
            <w:lang w:eastAsia="zh-CN"/>
          </w:rPr>
          <w:t>The o</w:t>
        </w:r>
      </w:ins>
      <w:ins w:id="170" w:author="dell" w:date="2022-05-17T16:13:00Z">
        <w:r>
          <w:rPr>
            <w:rFonts w:eastAsia="宋体"/>
            <w:lang w:eastAsia="zh-CN"/>
          </w:rPr>
          <w:t>ther was</w:t>
        </w:r>
      </w:ins>
      <w:ins w:id="171" w:author="dell" w:date="2022-05-17T16:12:00Z">
        <w:r>
          <w:rPr/>
          <w:t xml:space="preserve"> </w:t>
        </w:r>
      </w:ins>
      <w:r>
        <w:rPr/>
        <w:t>a plant-derived herbal dataset</w:t>
      </w:r>
      <w:del w:id="172" w:author="dell" w:date="2022-05-17T16:13:00Z">
        <w:r>
          <w:rPr/>
          <w:delText xml:space="preserve">, </w:delText>
        </w:r>
      </w:del>
      <w:ins w:id="173" w:author="dell" w:date="2022-05-17T16:13:00Z">
        <w:r>
          <w:rPr>
            <w:rFonts w:eastAsia="宋体"/>
            <w:lang w:eastAsia="zh-CN"/>
          </w:rPr>
          <w:t xml:space="preserve"> that </w:t>
        </w:r>
      </w:ins>
      <w:r>
        <w:rPr/>
        <w:t xml:space="preserve">related to the processing of </w:t>
      </w:r>
      <w:del w:id="174" w:author="dell" w:date="2022-05-18T11:30:00Z">
        <w:r>
          <w:rPr>
            <w:rFonts w:eastAsia="宋体" w:ascii="宋体" w:hAnsi="宋体"/>
            <w:lang w:eastAsia="zh-CN"/>
          </w:rPr>
          <w:delText>botanical drug</w:delText>
        </w:r>
      </w:del>
      <w:ins w:id="175" w:author="dell" w:date="2022-05-18T11:30:00Z">
        <w:r>
          <w:rPr>
            <w:rFonts w:eastAsia="宋体" w:ascii="宋体" w:hAnsi="宋体"/>
            <w:lang w:eastAsia="zh-CN"/>
          </w:rPr>
          <w:t>herbal</w:t>
        </w:r>
      </w:ins>
      <w:ins w:id="176" w:author="dell" w:date="2022-05-18T11:30:00Z">
        <w:r>
          <w:rPr>
            <w:rFonts w:eastAsia="宋体"/>
            <w:lang w:eastAsia="zh-CN"/>
          </w:rPr>
          <w:t xml:space="preserve"> medicine</w:t>
        </w:r>
      </w:ins>
      <w:r>
        <w:rPr/>
        <w:t xml:space="preserve">. </w:t>
      </w:r>
      <w:ins w:id="177" w:author="dell" w:date="2022-05-17T16:13:00Z">
        <w:r>
          <w:rPr>
            <w:rFonts w:eastAsia="宋体"/>
            <w:lang w:eastAsia="zh-CN"/>
          </w:rPr>
          <w:t>Futhermore,</w:t>
        </w:r>
      </w:ins>
      <w:del w:id="178" w:author="dell" w:date="2022-05-17T16:13:00Z">
        <w:r>
          <w:rPr/>
          <w:delText xml:space="preserve">We </w:delText>
        </w:r>
      </w:del>
      <w:ins w:id="179" w:author="dell" w:date="2022-05-17T16:13:00Z">
        <w:r>
          <w:rPr>
            <w:rFonts w:eastAsia="宋体"/>
            <w:lang w:eastAsia="zh-CN"/>
          </w:rPr>
          <w:t xml:space="preserve"> w</w:t>
        </w:r>
      </w:ins>
      <w:ins w:id="180" w:author="dell" w:date="2022-05-17T16:13:00Z">
        <w:r>
          <w:rPr/>
          <w:t xml:space="preserve">e </w:t>
        </w:r>
      </w:ins>
      <w:r>
        <w:rPr/>
        <w:t>evaluated and validated MCnebula with several datasets, involving reference spectra library and published dataset.</w:t>
      </w:r>
    </w:p>
    <w:p>
      <w:pPr>
        <w:pStyle w:val="Heading1"/>
        <w:rPr/>
      </w:pPr>
      <w:r>
        <w:rPr/>
        <w:t>Results</w:t>
      </w:r>
    </w:p>
    <w:p>
      <w:pPr>
        <w:pStyle w:val="Heading2"/>
        <w:rPr/>
      </w:pPr>
      <w:r>
        <w:rPr/>
        <w:t>Overview of MCnebula</w:t>
      </w:r>
    </w:p>
    <w:p>
      <w:pPr>
        <w:pStyle w:val="FirstParagraph"/>
        <w:rPr/>
      </w:pPr>
      <w:r>
        <w:rPr/>
        <w:t xml:space="preserve">   </w:t>
      </w:r>
      <w:r>
        <w:rPr/>
        <w:t xml:space="preserve">MCnebula </w:t>
      </w:r>
      <w:del w:id="181" w:author="dell" w:date="2022-05-18T16:16:00Z">
        <w:r>
          <w:rPr/>
          <w:delText xml:space="preserve">primarily </w:delText>
        </w:r>
      </w:del>
      <w:r>
        <w:rPr/>
        <w:t>perform</w:t>
      </w:r>
      <w:ins w:id="182" w:author="dell" w:date="2022-05-18T16:16:00Z">
        <w:r>
          <w:rPr>
            <w:rFonts w:eastAsia="宋体"/>
            <w:lang w:eastAsia="zh-CN"/>
          </w:rPr>
          <w:t>ed</w:t>
        </w:r>
      </w:ins>
      <w:r>
        <w:rPr/>
        <w:t xml:space="preserve"> an abundance-based class</w:t>
      </w:r>
      <w:del w:id="183" w:author="dell" w:date="2022-05-24T11:25:00Z">
        <w:r>
          <w:rPr/>
          <w:delText>es</w:delText>
        </w:r>
      </w:del>
      <w:r>
        <w:rPr/>
        <w:t xml:space="preserve"> selection algorithm before visualization. </w:t>
      </w:r>
      <w:del w:id="184" w:author="dell" w:date="2022-05-18T16:34:00Z">
        <w:r>
          <w:rPr/>
          <w:delText xml:space="preserve">Generally, </w:delText>
        </w:r>
      </w:del>
      <w:r>
        <w:rPr/>
        <w:t xml:space="preserve">MCnebula </w:t>
      </w:r>
      <w:del w:id="185" w:author="dell" w:date="2022-05-18T16:17:00Z">
        <w:r>
          <w:rPr/>
          <w:delText>tend to</w:delText>
        </w:r>
      </w:del>
      <w:ins w:id="186" w:author="dell" w:date="2022-05-18T16:17:00Z">
        <w:r>
          <w:rPr>
            <w:rFonts w:eastAsia="宋体"/>
            <w:lang w:eastAsia="zh-CN"/>
          </w:rPr>
          <w:t>could</w:t>
        </w:r>
      </w:ins>
      <w:r>
        <w:rPr/>
        <w:t xml:space="preserve"> filter out those classes with too large scope (e.g., possibly be ‘Lipids and lipid-like molecules’ but data depend</w:t>
      </w:r>
      <w:ins w:id="187" w:author="dell" w:date="2022-05-18T16:14:00Z">
        <w:r>
          <w:rPr>
            <w:rFonts w:eastAsia="宋体"/>
            <w:lang w:eastAsia="zh-CN"/>
          </w:rPr>
          <w:t>ent</w:t>
        </w:r>
      </w:ins>
      <w:r>
        <w:rPr/>
        <w:t>) or too sparse compounds (data depend</w:t>
      </w:r>
      <w:ins w:id="188" w:author="dell" w:date="2022-05-18T16:35:00Z">
        <w:r>
          <w:rPr>
            <w:rFonts w:eastAsia="宋体"/>
            <w:lang w:eastAsia="zh-CN"/>
          </w:rPr>
          <w:t>ent</w:t>
        </w:r>
      </w:ins>
      <w:r>
        <w:rPr/>
        <w:t xml:space="preserve">). </w:t>
      </w:r>
      <w:ins w:id="189" w:author="dell" w:date="2022-05-18T16:36:00Z">
        <w:r>
          <w:rPr>
            <w:rFonts w:eastAsia="宋体"/>
            <w:lang w:eastAsia="zh-CN"/>
          </w:rPr>
          <w:t xml:space="preserve">These classes were named </w:t>
        </w:r>
      </w:ins>
      <w:del w:id="190" w:author="dell" w:date="2022-05-18T16:37:00Z">
        <w:r>
          <w:rPr/>
          <w:delText xml:space="preserve">We termed these summarised classes </w:delText>
        </w:r>
      </w:del>
      <w:r>
        <w:rPr/>
        <w:t xml:space="preserve">as nebula-index. </w:t>
      </w:r>
      <w:del w:id="191" w:author="dell" w:date="2022-05-18T16:37:00Z">
        <w:r>
          <w:rPr/>
          <w:delText>To begin with</w:delText>
        </w:r>
      </w:del>
      <w:ins w:id="192" w:author="dell" w:date="2022-05-18T16:37:00Z">
        <w:r>
          <w:rPr>
            <w:rFonts w:eastAsia="宋体"/>
            <w:lang w:eastAsia="zh-CN"/>
          </w:rPr>
          <w:t>Firstly</w:t>
        </w:r>
      </w:ins>
      <w:r>
        <w:rPr/>
        <w:t>, like classical feature-based molecular networking (FBMN) pattern,</w:t>
      </w:r>
      <w:hyperlink w:anchor="ref-2020d">
        <w:r>
          <w:rPr>
            <w:rStyle w:val="InternetLink"/>
            <w:vertAlign w:val="superscript"/>
          </w:rPr>
          <w:t>56</w:t>
        </w:r>
      </w:hyperlink>
      <w:r>
        <w:rPr/>
        <w:t xml:space="preserve"> features </w:t>
      </w:r>
      <w:del w:id="193" w:author="dell" w:date="2022-05-18T16:39:00Z">
        <w:r>
          <w:rPr/>
          <w:delText>make up</w:delText>
        </w:r>
      </w:del>
      <w:ins w:id="194" w:author="dell" w:date="2022-05-18T16:39:00Z">
        <w:r>
          <w:rPr>
            <w:rFonts w:eastAsia="宋体"/>
            <w:lang w:eastAsia="zh-CN"/>
          </w:rPr>
          <w:t xml:space="preserve">composed of </w:t>
        </w:r>
      </w:ins>
      <w:r>
        <w:rPr/>
        <w:t xml:space="preserve"> the initial network, </w:t>
      </w:r>
      <w:del w:id="195" w:author="dell" w:date="2022-05-18T16:39:00Z">
        <w:r>
          <w:rPr/>
          <w:delText xml:space="preserve">which we </w:delText>
        </w:r>
      </w:del>
      <w:ins w:id="196" w:author="dell" w:date="2022-05-18T16:39:00Z">
        <w:r>
          <w:rPr/>
          <w:t xml:space="preserve"> </w:t>
        </w:r>
      </w:ins>
      <w:r>
        <w:rPr/>
        <w:t>termed parent-nebula. Subsequently, according to nebula-index and the posterior probability of classes prediction (PPCP) of features,</w:t>
      </w:r>
      <w:hyperlink w:anchor="ref-2021a">
        <w:r>
          <w:rPr>
            <w:rStyle w:val="InternetLink"/>
            <w:vertAlign w:val="superscript"/>
          </w:rPr>
          <w:t>52</w:t>
        </w:r>
      </w:hyperlink>
      <w:r>
        <w:rPr/>
        <w:t xml:space="preserve"> nodes or edges from parent-nebula </w:t>
      </w:r>
      <w:del w:id="197" w:author="dell" w:date="2022-05-24T11:26:00Z">
        <w:r>
          <w:rPr>
            <w:rFonts w:eastAsia="宋体" w:ascii="宋体" w:hAnsi="宋体"/>
            <w:lang w:eastAsia="zh-CN"/>
          </w:rPr>
          <w:delText>are</w:delText>
        </w:r>
      </w:del>
      <w:ins w:id="198" w:author="dell" w:date="2022-05-24T11:26:00Z">
        <w:r>
          <w:rPr>
            <w:rFonts w:eastAsia="宋体" w:ascii="宋体" w:hAnsi="宋体"/>
            <w:lang w:eastAsia="zh-CN"/>
          </w:rPr>
          <w:t>were</w:t>
        </w:r>
      </w:ins>
      <w:r>
        <w:rPr/>
        <w:t xml:space="preserve"> </w:t>
      </w:r>
      <w:del w:id="199" w:author="dell" w:date="2022-05-24T13:59:00Z">
        <w:r>
          <w:rPr>
            <w:rFonts w:eastAsia="宋体" w:ascii="宋体" w:hAnsi="宋体"/>
            <w:lang w:eastAsia="zh-CN"/>
          </w:rPr>
          <w:delText>separated</w:delText>
        </w:r>
      </w:del>
      <w:ins w:id="200" w:author="dell" w:date="2022-05-24T13:59:00Z">
        <w:r>
          <w:rPr>
            <w:rFonts w:eastAsia="宋体" w:ascii="宋体" w:hAnsi="宋体"/>
            <w:lang w:eastAsia="zh-CN"/>
          </w:rPr>
          <w:t>divided</w:t>
        </w:r>
      </w:ins>
      <w:r>
        <w:rPr/>
        <w:t xml:space="preserve"> into sub-networks.</w:t>
      </w:r>
      <w:del w:id="201" w:author="dell" w:date="2022-05-24T13:59:00Z">
        <w:r>
          <w:rPr>
            <w:rFonts w:eastAsia="宋体" w:ascii="宋体" w:hAnsi="宋体"/>
            <w:lang w:eastAsia="zh-CN"/>
          </w:rPr>
          <w:delText xml:space="preserve"> We termed t</w:delText>
        </w:r>
      </w:del>
      <w:ins w:id="202" w:author="dell" w:date="2022-05-24T13:59:00Z">
        <w:r>
          <w:rPr>
            <w:rFonts w:eastAsia="宋体" w:ascii="宋体" w:hAnsi="宋体"/>
            <w:lang w:eastAsia="zh-CN"/>
          </w:rPr>
          <w:t>T</w:t>
        </w:r>
      </w:ins>
      <w:r>
        <w:rPr/>
        <w:t xml:space="preserve">hese sub-networks </w:t>
      </w:r>
      <w:ins w:id="203" w:author="dell" w:date="2022-05-24T13:59:00Z">
        <w:r>
          <w:rPr>
            <w:rFonts w:eastAsia="宋体"/>
            <w:lang w:eastAsia="zh-CN"/>
          </w:rPr>
          <w:t xml:space="preserve"> were  named </w:t>
        </w:r>
      </w:ins>
      <w:r>
        <w:rPr/>
        <w:t xml:space="preserve">as child-nebulae and their names, termed nebula-name, are in line with the classes name within nebulae-index (Fig. 1). The </w:t>
      </w:r>
      <w:del w:id="204" w:author="dell" w:date="2022-05-24T14:00:00Z">
        <w:r>
          <w:rPr/>
          <w:delText>nabula</w:delText>
        </w:r>
      </w:del>
      <w:ins w:id="205" w:author="dell" w:date="2022-05-24T14:00:00Z">
        <w:r>
          <w:rPr/>
          <w:t>n</w:t>
        </w:r>
      </w:ins>
      <w:ins w:id="206" w:author="dell" w:date="2022-05-24T14:00:00Z">
        <w:r>
          <w:rPr>
            <w:rFonts w:eastAsia="宋体"/>
            <w:lang w:eastAsia="zh-CN"/>
          </w:rPr>
          <w:t>e</w:t>
        </w:r>
      </w:ins>
      <w:ins w:id="207" w:author="dell" w:date="2022-05-24T14:00:00Z">
        <w:r>
          <w:rPr/>
          <w:t>bula</w:t>
        </w:r>
      </w:ins>
      <w:r>
        <w:rPr/>
        <w:t xml:space="preserve">-names contained the sub-structural or dominant-structural characteristics for features within child-nebulae. Collectively, all the network and sub-networks </w:t>
      </w:r>
      <w:ins w:id="208" w:author="dell" w:date="2022-05-24T14:03:00Z">
        <w:r>
          <w:rPr>
            <w:rFonts w:eastAsia="宋体"/>
            <w:lang w:eastAsia="zh-CN"/>
          </w:rPr>
          <w:t>were</w:t>
        </w:r>
      </w:ins>
      <w:ins w:id="209" w:author="dell" w:date="2022-05-24T14:03:00Z">
        <w:commentRangeStart w:id="0"/>
        <w:r>
          <w:rPr>
            <w:rFonts w:eastAsia="宋体"/>
            <w:lang w:eastAsia="zh-CN"/>
          </w:rPr>
          <w:t xml:space="preserve"> </w:t>
        </w:r>
      </w:ins>
      <w:r>
        <w:rPr/>
        <w:t>termed</w:t>
      </w:r>
      <w:r>
        <w:rPr/>
      </w:r>
      <w:commentRangeEnd w:id="0"/>
      <w:r>
        <w:commentReference w:id="0"/>
      </w:r>
      <w:r>
        <w:rPr/>
        <w:t xml:space="preserve"> multi-chemical nebulae. </w:t>
      </w:r>
      <w:del w:id="210" w:author="dell" w:date="2022-05-24T14:16:00Z">
        <w:r>
          <w:rPr>
            <w:rFonts w:eastAsia="宋体" w:ascii="宋体" w:hAnsi="宋体"/>
            <w:lang w:eastAsia="zh-CN"/>
          </w:rPr>
          <w:delText>In general, p</w:delText>
        </w:r>
      </w:del>
      <w:ins w:id="211" w:author="dell" w:date="2022-05-24T14:16:00Z">
        <w:r>
          <w:rPr>
            <w:rFonts w:eastAsia="宋体" w:ascii="宋体" w:hAnsi="宋体"/>
            <w:lang w:eastAsia="zh-CN"/>
          </w:rPr>
          <w:t>P</w:t>
        </w:r>
      </w:ins>
      <w:r>
        <w:rPr/>
        <w:t xml:space="preserve">arent-nebula is too </w:t>
      </w:r>
      <w:ins w:id="212" w:author="dell" w:date="2022-05-24T14:16:00Z">
        <w:r>
          <w:rPr/>
          <w:t>informative</w:t>
        </w:r>
      </w:ins>
      <w:del w:id="213" w:author="dell" w:date="2022-05-24T14:16:00Z">
        <w:r>
          <w:rPr/>
          <w:delText>chaos</w:delText>
        </w:r>
      </w:del>
      <w:r>
        <w:rPr/>
        <w:t xml:space="preserve"> to show</w:t>
      </w:r>
      <w:del w:id="214" w:author="dell" w:date="2022-05-24T14:05:00Z">
        <w:r>
          <w:rPr/>
          <w:delText>, whereas</w:delText>
        </w:r>
      </w:del>
      <w:ins w:id="215" w:author="dell" w:date="2022-05-24T14:05:00Z">
        <w:r>
          <w:rPr>
            <w:rFonts w:eastAsia="宋体"/>
            <w:lang w:eastAsia="zh-CN"/>
          </w:rPr>
          <w:t xml:space="preserve"> so</w:t>
        </w:r>
      </w:ins>
      <w:r>
        <w:rPr/>
        <w:t xml:space="preserve"> child-</w:t>
      </w:r>
      <w:commentRangeStart w:id="1"/>
      <w:r>
        <w:rPr/>
        <w:t>nebulae</w:t>
      </w:r>
      <w:r>
        <w:rPr/>
      </w:r>
      <w:commentRangeEnd w:id="1"/>
      <w:r>
        <w:commentReference w:id="1"/>
      </w:r>
      <w:r>
        <w:rPr/>
        <w:t xml:space="preserve"> </w:t>
      </w:r>
      <w:ins w:id="216" w:author="dell" w:date="2022-05-24T14:07:00Z">
        <w:r>
          <w:rPr/>
          <w:t>was</w:t>
        </w:r>
      </w:ins>
      <w:ins w:id="217" w:author="dell" w:date="2022-05-24T14:07:00Z">
        <w:r>
          <w:rPr>
            <w:rFonts w:eastAsia="宋体"/>
            <w:lang w:eastAsia="zh-CN"/>
          </w:rPr>
          <w:t xml:space="preserve"> used to </w:t>
        </w:r>
      </w:ins>
      <w:r>
        <w:rPr/>
        <w:t xml:space="preserve">dipict the abundant classes of metabolites in a grid panel, intuitively (Fig. 1). In a bird’s eye view of child-nebulae, we can obtain many characteristics of features, involving classes distribution, structure identified accuracy, as well as spectral similarity within classes. An end-to-end analysis using MCnebula is illustrated </w:t>
      </w:r>
      <w:del w:id="218" w:author="dell" w:date="2022-05-24T14:09:00Z">
        <w:r>
          <w:rPr>
            <w:rFonts w:eastAsia="宋体" w:ascii="宋体" w:hAnsi="宋体"/>
            <w:lang w:eastAsia="zh-CN"/>
          </w:rPr>
          <w:delText>(</w:delText>
        </w:r>
      </w:del>
      <w:ins w:id="219" w:author="dell" w:date="2022-05-24T14:09:00Z">
        <w:r>
          <w:rPr>
            <w:rFonts w:eastAsia="宋体" w:ascii="宋体" w:hAnsi="宋体"/>
            <w:lang w:eastAsia="zh-CN"/>
          </w:rPr>
          <w:t>in</w:t>
        </w:r>
      </w:ins>
      <w:ins w:id="220" w:author="dell" w:date="2022-05-24T14:09:00Z">
        <w:r>
          <w:rPr>
            <w:rFonts w:eastAsia="宋体"/>
            <w:lang w:eastAsia="zh-CN"/>
          </w:rPr>
          <w:t xml:space="preserve"> </w:t>
        </w:r>
      </w:ins>
      <w:r>
        <w:rPr/>
        <w:t>Fig. 2</w:t>
      </w:r>
      <w:del w:id="221" w:author="dell" w:date="2022-05-24T14:10:00Z">
        <w:r>
          <w:rPr/>
          <w:delText>)</w:delText>
        </w:r>
      </w:del>
      <w:r>
        <w:rPr/>
        <w:t>.</w:t>
      </w:r>
    </w:p>
    <w:p>
      <w:pPr>
        <w:pStyle w:val="TextBody"/>
        <w:rPr/>
      </w:pPr>
      <w:r>
        <w:rPr/>
        <w:t xml:space="preserve">   </w:t>
      </w:r>
      <w:r>
        <w:rPr/>
        <w:t>Child-nebulae equipped with feature selection algorithm to trace biomarker</w:t>
      </w:r>
      <w:ins w:id="222" w:author="dell" w:date="2022-05-24T14:16:00Z">
        <w:r>
          <w:rPr/>
          <w:t>s</w:t>
        </w:r>
      </w:ins>
      <w:ins w:id="223" w:author="dell" w:date="2022-05-24T14:16:00Z">
        <w:r>
          <w:rPr>
            <w:rFonts w:eastAsia="宋体"/>
            <w:lang w:eastAsia="zh-CN"/>
          </w:rPr>
          <w:t xml:space="preserve"> </w:t>
        </w:r>
      </w:ins>
      <w:r>
        <w:rPr/>
        <w:t xml:space="preserve"> </w:t>
      </w:r>
      <w:del w:id="224" w:author="dell" w:date="2022-05-24T14:17:00Z">
        <w:r>
          <w:rPr>
            <w:rFonts w:eastAsia="宋体" w:ascii="宋体" w:hAnsi="宋体"/>
            <w:lang w:eastAsia="zh-CN"/>
          </w:rPr>
          <w:delText>in</w:delText>
        </w:r>
      </w:del>
      <w:ins w:id="225" w:author="dell" w:date="2022-05-24T14:17:00Z">
        <w:r>
          <w:rPr>
            <w:rFonts w:eastAsia="宋体" w:ascii="宋体" w:hAnsi="宋体"/>
            <w:lang w:eastAsia="zh-CN"/>
          </w:rPr>
          <w:t>based</w:t>
        </w:r>
      </w:ins>
      <w:ins w:id="226" w:author="dell" w:date="2022-05-24T14:17:00Z">
        <w:r>
          <w:rPr>
            <w:rFonts w:eastAsia="宋体"/>
            <w:lang w:eastAsia="zh-CN"/>
          </w:rPr>
          <w:t xml:space="preserve"> on</w:t>
        </w:r>
      </w:ins>
      <w:r>
        <w:rPr/>
        <w:t xml:space="preserve"> classes (Fig. 3).</w:t>
      </w:r>
      <w:hyperlink w:anchor="ref-2017i">
        <w:r>
          <w:rPr>
            <w:rStyle w:val="InternetLink"/>
            <w:vertAlign w:val="superscript"/>
          </w:rPr>
          <w:t>13</w:t>
        </w:r>
      </w:hyperlink>
      <w:r>
        <w:rPr/>
        <w:t xml:space="preserve"> It assisted to </w:t>
      </w:r>
      <w:ins w:id="227" w:author="dell" w:date="2022-05-24T14:18:00Z">
        <w:r>
          <w:rPr/>
          <w:t>focus</w:t>
        </w:r>
      </w:ins>
      <w:ins w:id="228" w:author="dell" w:date="2022-05-24T14:18:00Z">
        <w:r>
          <w:rPr>
            <w:rFonts w:eastAsia="宋体"/>
            <w:lang w:eastAsia="zh-CN"/>
          </w:rPr>
          <w:t xml:space="preserve"> on the targeted </w:t>
        </w:r>
      </w:ins>
      <w:ins w:id="229" w:author="dell" w:date="2022-05-24T14:19:00Z">
        <w:r>
          <w:rPr>
            <w:rFonts w:eastAsia="宋体"/>
            <w:lang w:eastAsia="zh-CN"/>
          </w:rPr>
          <w:t xml:space="preserve">metabolites or compounds that  we were interested in from </w:t>
        </w:r>
      </w:ins>
      <w:del w:id="230" w:author="dell" w:date="2022-05-24T14:19:00Z">
        <w:r>
          <w:rPr/>
          <w:delText xml:space="preserve">switch </w:delText>
        </w:r>
      </w:del>
      <w:ins w:id="231" w:author="dell" w:date="2022-05-24T14:19:00Z">
        <w:r>
          <w:rPr>
            <w:rFonts w:eastAsia="宋体"/>
            <w:lang w:eastAsia="zh-CN"/>
          </w:rPr>
          <w:t>compli</w:t>
        </w:r>
      </w:ins>
      <w:ins w:id="232" w:author="dell" w:date="2022-05-24T14:20:00Z">
        <w:r>
          <w:rPr>
            <w:rFonts w:eastAsia="宋体"/>
            <w:lang w:eastAsia="zh-CN"/>
          </w:rPr>
          <w:t>cated</w:t>
        </w:r>
      </w:ins>
      <w:ins w:id="233" w:author="dell" w:date="2022-05-24T14:19:00Z">
        <w:r>
          <w:rPr/>
          <w:t xml:space="preserve"> </w:t>
        </w:r>
      </w:ins>
      <w:r>
        <w:rPr/>
        <w:t>untarget analysis</w:t>
      </w:r>
      <w:del w:id="234" w:author="dell" w:date="2022-05-24T14:20:00Z">
        <w:r>
          <w:rPr/>
          <w:delText xml:space="preserve"> to target analysis</w:delText>
        </w:r>
      </w:del>
      <w:del w:id="235" w:author="dell" w:date="2022-05-24T14:23:00Z">
        <w:r>
          <w:rPr/>
          <w:delText xml:space="preserve"> freely</w:delText>
        </w:r>
      </w:del>
      <w:r>
        <w:rPr/>
        <w:t>. Researchers can focus on specific class based on prior</w:t>
      </w:r>
      <w:del w:id="236" w:author="dell" w:date="2022-05-24T14:23:00Z">
        <w:r>
          <w:rPr/>
          <w:delText xml:space="preserve">i </w:delText>
        </w:r>
      </w:del>
      <w:r>
        <w:rPr/>
        <w:t>knowledge. Additiona</w:t>
      </w:r>
      <w:ins w:id="237" w:author="dell" w:date="2022-05-24T14:25:00Z">
        <w:r>
          <w:rPr>
            <w:rFonts w:eastAsia="宋体"/>
            <w:lang w:eastAsia="zh-CN"/>
          </w:rPr>
          <w:t>l</w:t>
        </w:r>
      </w:ins>
      <w:r>
        <w:rPr/>
        <w:t>ly, calling nebula-name of interest in R with function</w:t>
      </w:r>
      <w:del w:id="238" w:author="dell" w:date="2022-05-24T14:25:00Z">
        <w:r>
          <w:rPr/>
          <w:delText>,</w:delText>
        </w:r>
      </w:del>
      <w:r>
        <w:rPr/>
        <w:t xml:space="preserve"> and a focused visualization with in deep annotation </w:t>
      </w:r>
      <w:del w:id="239" w:author="dell" w:date="2022-05-24T14:25:00Z">
        <w:r>
          <w:rPr/>
          <w:delText xml:space="preserve">is </w:delText>
        </w:r>
      </w:del>
      <w:ins w:id="240" w:author="dell" w:date="2022-05-24T14:25:00Z">
        <w:r>
          <w:rPr>
            <w:rFonts w:eastAsia="宋体"/>
            <w:lang w:eastAsia="zh-CN"/>
          </w:rPr>
          <w:t>were</w:t>
        </w:r>
      </w:ins>
      <w:ins w:id="241" w:author="dell" w:date="2022-05-24T14:25:00Z">
        <w:r>
          <w:rPr/>
          <w:t xml:space="preserve"> </w:t>
        </w:r>
      </w:ins>
      <w:r>
        <w:rPr/>
        <w:t>available</w:t>
      </w:r>
      <w:ins w:id="242" w:author="dell" w:date="2022-05-24T14:25:00Z">
        <w:r>
          <w:rPr>
            <w:rFonts w:eastAsia="宋体"/>
            <w:lang w:eastAsia="zh-CN"/>
          </w:rPr>
          <w:t xml:space="preserve"> in our package</w:t>
        </w:r>
      </w:ins>
      <w:r>
        <w:rPr/>
        <w:t xml:space="preserve"> (Fig. 4).</w:t>
      </w:r>
    </w:p>
    <w:p>
      <w:pPr>
        <w:pStyle w:val="Heading2"/>
        <w:rPr/>
      </w:pPr>
      <w:r>
        <w:rPr/>
        <w:t>Evaluation of MCnebula</w:t>
      </w:r>
    </w:p>
    <w:p>
      <w:pPr>
        <w:pStyle w:val="FirstParagraph"/>
        <w:rPr/>
      </w:pPr>
      <w:r>
        <w:rPr/>
        <w:t xml:space="preserve">   </w:t>
      </w:r>
      <w:r>
        <w:rPr>
          <w:b/>
          <w:bCs/>
        </w:rPr>
        <w:t>Classified accurary.</w:t>
      </w:r>
      <w:r>
        <w:rPr/>
        <w:t xml:space="preserve"> For evaluation, we assigned GNPS molecular networking as benchmark method</w:t>
      </w:r>
      <w:del w:id="243" w:author="dell" w:date="2022-05-24T15:20:00Z">
        <w:r>
          <w:rPr/>
          <w:delText>,</w:delText>
        </w:r>
      </w:del>
      <w:r>
        <w:rPr/>
        <w:t xml:space="preserve"> since its prestige, popularity and as well emerged as a visualized strategy.</w:t>
      </w:r>
      <w:hyperlink w:anchor="ref-2016a">
        <w:r>
          <w:rPr>
            <w:rStyle w:val="InternetLink"/>
            <w:vertAlign w:val="superscript"/>
          </w:rPr>
          <w:t>4</w:t>
        </w:r>
      </w:hyperlink>
      <w:r>
        <w:rPr>
          <w:vertAlign w:val="superscript"/>
        </w:rPr>
        <w:t>,</w:t>
      </w:r>
      <w:hyperlink w:anchor="ref-2020d">
        <w:r>
          <w:rPr>
            <w:rStyle w:val="InternetLink"/>
            <w:vertAlign w:val="superscript"/>
          </w:rPr>
          <w:t>56</w:t>
        </w:r>
      </w:hyperlink>
      <w:r>
        <w:rPr/>
        <w:t xml:space="preserve"> Considering parallelity and repeatability, we employed FBMN and equipped it with MolnetEnhancer for assessment. In recent years, MolnetEnhancer has extensively adopted to boost molecular networking function with annotated classification.</w:t>
      </w:r>
      <w:hyperlink w:anchor="ref-2021cr">
        <w:r>
          <w:rPr>
            <w:rStyle w:val="InternetLink"/>
            <w:vertAlign w:val="superscript"/>
          </w:rPr>
          <w:t>57</w:t>
        </w:r>
      </w:hyperlink>
      <w:r>
        <w:rPr>
          <w:vertAlign w:val="superscript"/>
        </w:rPr>
        <w:t>–</w:t>
      </w:r>
      <w:hyperlink w:anchor="ref-2021cl">
        <w:r>
          <w:rPr>
            <w:rStyle w:val="InternetLink"/>
            <w:vertAlign w:val="superscript"/>
          </w:rPr>
          <w:t>64</w:t>
        </w:r>
      </w:hyperlink>
      <w:r>
        <w:rPr/>
        <w:t xml:space="preserve"> Although we attempted to compare both methods in completely parallel way, there were several demarcation points for them: </w:t>
      </w:r>
      <w:r>
        <w:rPr>
          <w:b/>
          <w:bCs/>
        </w:rPr>
        <w:t>1)</w:t>
      </w:r>
      <w:r>
        <w:rPr/>
        <w:t xml:space="preserve"> MCnebula conducted abundance-based classes selection and filtering</w:t>
      </w:r>
      <w:del w:id="244" w:author="dell" w:date="2022-05-24T15:24:00Z">
        <w:commentRangeStart w:id="2"/>
        <w:r>
          <w:rPr/>
          <w:delText>, but benchmark method instead</w:delText>
        </w:r>
      </w:del>
      <w:r>
        <w:rPr/>
      </w:r>
      <w:commentRangeEnd w:id="2"/>
      <w:r>
        <w:commentReference w:id="2"/>
      </w:r>
      <w:r>
        <w:rPr/>
        <w:t xml:space="preserve">, </w:t>
      </w:r>
      <w:ins w:id="245" w:author="dell" w:date="2022-05-24T15:26:00Z">
        <w:r>
          <w:rPr/>
          <w:t>then</w:t>
        </w:r>
      </w:ins>
      <w:ins w:id="246" w:author="dell" w:date="2022-05-24T15:26:00Z">
        <w:r>
          <w:rPr>
            <w:rFonts w:eastAsia="宋体"/>
            <w:lang w:eastAsia="zh-CN"/>
          </w:rPr>
          <w:t xml:space="preserve"> </w:t>
        </w:r>
      </w:ins>
      <w:r>
        <w:rPr/>
        <w:t xml:space="preserve">assigned all positive supperclass, class and subclass annotation; </w:t>
      </w:r>
      <w:r>
        <w:rPr>
          <w:b/>
          <w:bCs/>
        </w:rPr>
        <w:t>2)</w:t>
      </w:r>
      <w:r>
        <w:rPr/>
        <w:t xml:space="preserve"> MCnebula gather</w:t>
      </w:r>
      <w:ins w:id="247" w:author="dell" w:date="2022-05-24T15:26:00Z">
        <w:r>
          <w:rPr/>
          <w:t>ed</w:t>
        </w:r>
      </w:ins>
      <w:r>
        <w:rPr/>
        <w:t xml:space="preserve"> features into classified index as child-nebulae</w:t>
      </w:r>
      <w:del w:id="248" w:author="dell" w:date="2022-05-24T15:27:00Z">
        <w:r>
          <w:rPr/>
          <w:delText>, but in benchmark method,</w:delText>
        </w:r>
      </w:del>
      <w:ins w:id="249" w:author="dell" w:date="2022-05-24T15:27:00Z">
        <w:r>
          <w:rPr>
            <w:rFonts w:eastAsia="宋体"/>
            <w:lang w:eastAsia="zh-CN"/>
          </w:rPr>
          <w:t xml:space="preserve"> and</w:t>
        </w:r>
      </w:ins>
      <w:r>
        <w:rPr/>
        <w:t xml:space="preserve"> these </w:t>
      </w:r>
      <w:del w:id="250" w:author="dell" w:date="2022-05-24T15:27:00Z">
        <w:r>
          <w:rPr/>
          <w:delText xml:space="preserve">possibly </w:delText>
        </w:r>
      </w:del>
      <w:ins w:id="251" w:author="dell" w:date="2022-05-24T15:27:00Z">
        <w:r>
          <w:rPr/>
          <w:t>could</w:t>
        </w:r>
      </w:ins>
      <w:ins w:id="252" w:author="dell" w:date="2022-05-24T15:27:00Z">
        <w:r>
          <w:rPr>
            <w:rFonts w:eastAsia="宋体"/>
            <w:lang w:eastAsia="zh-CN"/>
          </w:rPr>
          <w:t xml:space="preserve"> </w:t>
        </w:r>
      </w:ins>
      <w:r>
        <w:rPr/>
        <w:t xml:space="preserve">be scattered across network or as isolated nodes. </w:t>
      </w:r>
      <w:r>
        <w:rPr>
          <w:b/>
          <w:bCs/>
        </w:rPr>
        <w:t>3)</w:t>
      </w:r>
      <w:r>
        <w:rPr/>
        <w:t xml:space="preserve"> MCnebula either performed dominant structural clustering or sub-structural clustering</w:t>
      </w:r>
      <w:del w:id="253" w:author="dell" w:date="2022-05-24T15:29:00Z">
        <w:r>
          <w:rPr/>
          <w:delText>, but for benchmark method, features were annotated by</w:delText>
        </w:r>
      </w:del>
      <w:ins w:id="254" w:author="dell" w:date="2022-05-24T15:29:00Z">
        <w:r>
          <w:rPr>
            <w:rFonts w:eastAsia="宋体"/>
            <w:lang w:eastAsia="zh-CN"/>
          </w:rPr>
          <w:t xml:space="preserve"> instead of</w:t>
        </w:r>
      </w:ins>
      <w:r>
        <w:rPr/>
        <w:t xml:space="preserve"> dominant structural class.</w:t>
      </w:r>
    </w:p>
    <w:p>
      <w:pPr>
        <w:pStyle w:val="TextBody"/>
        <w:rPr/>
      </w:pPr>
      <w:r>
        <w:rPr/>
        <w:t xml:space="preserve">   </w:t>
      </w:r>
      <w:r>
        <w:rPr/>
        <w:t xml:space="preserve">Both MCnebula and benchmark methods were run with a collection of GNPS spectral library (positive ion mode). ‘Noise’ </w:t>
      </w:r>
      <w:del w:id="255" w:author="dell" w:date="2022-05-24T15:30:00Z">
        <w:r>
          <w:rPr>
            <w:rFonts w:eastAsia="宋体" w:ascii="宋体" w:hAnsi="宋体"/>
            <w:lang w:eastAsia="zh-CN"/>
          </w:rPr>
          <w:delText>is</w:delText>
        </w:r>
      </w:del>
      <w:ins w:id="256" w:author="dell" w:date="2022-05-24T15:30:00Z">
        <w:r>
          <w:rPr>
            <w:rFonts w:eastAsia="宋体" w:ascii="宋体" w:hAnsi="宋体"/>
            <w:lang w:eastAsia="zh-CN"/>
          </w:rPr>
          <w:t>was</w:t>
        </w:r>
      </w:ins>
      <w:r>
        <w:rPr/>
        <w:t xml:space="preserve"> added into spectra to evaluate the stability of both algorithm. For MCnebula, as the figure shows, the classified accuracy is around 80% overall (‘true’ combined with ‘latent,’ average </w:t>
      </w:r>
      <w:ins w:id="257" w:author="dell" w:date="2022-05-24T15:32:00Z">
        <w:r>
          <w:rPr>
            <w:rFonts w:eastAsia="宋体"/>
            <w:lang w:eastAsia="zh-CN"/>
          </w:rPr>
          <w:t xml:space="preserve">are </w:t>
        </w:r>
      </w:ins>
      <w:r>
        <w:rPr/>
        <w:t>81.2%, 80.6%, 78.4% in original dataset, middle noise dataset and high noise dataset</w:t>
      </w:r>
      <w:ins w:id="258" w:author="dell" w:date="2022-05-24T15:31:00Z">
        <w:r>
          <w:rPr>
            <w:rFonts w:eastAsia="宋体"/>
            <w:lang w:eastAsia="zh-CN"/>
          </w:rPr>
          <w:t>,</w:t>
        </w:r>
      </w:ins>
      <w:r>
        <w:rPr/>
        <w:t xml:space="preserve"> respectively). The annotated amount exhibited high stability even with high noise.</w:t>
      </w:r>
    </w:p>
    <w:p>
      <w:pPr>
        <w:pStyle w:val="TextBody"/>
        <w:rPr/>
      </w:pPr>
      <w:r>
        <w:rPr/>
        <w:t xml:space="preserve">   </w:t>
      </w:r>
      <w:r>
        <w:rPr/>
        <w:t>For benchmark method, we collated all the annotated classes (superclass, class and subclass) and their harboured features. Some classes were too sparse</w:t>
      </w:r>
      <w:ins w:id="259" w:author="dell" w:date="2022-05-24T15:37:00Z">
        <w:r>
          <w:rPr>
            <w:rFonts w:eastAsia="宋体"/>
            <w:lang w:eastAsia="zh-CN"/>
          </w:rPr>
          <w:t>r</w:t>
        </w:r>
      </w:ins>
      <w:r>
        <w:rPr/>
        <w:t xml:space="preserve"> with features hence we set a cut off to filter out those (features number </w:t>
      </w:r>
      <w:r>
        <w:rPr/>
      </w:r>
      <m:oMath xmlns:m="http://schemas.openxmlformats.org/officeDocument/2006/math">
        <m:r>
          <w:rPr>
            <w:rFonts w:ascii="Cambria Math" w:hAnsi="Cambria Math"/>
          </w:rPr>
          <m:t xml:space="preserve">≥</m:t>
        </m:r>
      </m:oMath>
      <w:r>
        <w:rPr/>
        <w:t xml:space="preserve"> 50). The </w:t>
      </w:r>
      <w:commentRangeStart w:id="3"/>
      <w:r>
        <w:rPr/>
        <w:t>stat</w:t>
      </w:r>
      <w:r>
        <w:rPr/>
      </w:r>
      <w:commentRangeEnd w:id="3"/>
      <w:r>
        <w:commentReference w:id="3"/>
      </w:r>
      <w:r>
        <w:rPr/>
        <w:t xml:space="preserve"> of three datasets were gathered (Fig. S1). With </w:t>
      </w:r>
      <w:ins w:id="260" w:author="dell" w:date="2022-05-24T16:29:00Z">
        <w:r>
          <w:rPr/>
          <w:t>the</w:t>
        </w:r>
      </w:ins>
      <w:ins w:id="261" w:author="dell" w:date="2022-05-24T16:29:00Z">
        <w:r>
          <w:rPr>
            <w:rFonts w:eastAsia="宋体"/>
            <w:lang w:eastAsia="zh-CN"/>
          </w:rPr>
          <w:t xml:space="preserve"> </w:t>
        </w:r>
      </w:ins>
      <w:r>
        <w:rPr/>
        <w:t xml:space="preserve">original dataset, the benchmark method exhibited high classified accuracy and large annotated amount. For example, the </w:t>
      </w:r>
      <w:commentRangeStart w:id="4"/>
      <w:r>
        <w:rPr/>
        <w:t>figure</w:t>
      </w:r>
      <w:r>
        <w:rPr/>
      </w:r>
      <w:commentRangeEnd w:id="4"/>
      <w:r>
        <w:commentReference w:id="4"/>
      </w:r>
      <w:r>
        <w:rPr/>
        <w:t xml:space="preserve"> show</w:t>
      </w:r>
      <w:ins w:id="262" w:author="dell" w:date="2022-05-24T16:30:00Z">
        <w:r>
          <w:rPr/>
          <w:t>ed</w:t>
        </w:r>
      </w:ins>
      <w:r>
        <w:rPr/>
        <w:t xml:space="preserve"> </w:t>
      </w:r>
      <w:del w:id="263" w:author="dell" w:date="2022-05-24T16:30:00Z">
        <w:r>
          <w:rPr/>
          <w:delText xml:space="preserve">were </w:delText>
        </w:r>
      </w:del>
      <w:r>
        <w:rPr/>
        <w:t xml:space="preserve">nearly 500 ‘Flavonoides’ classified and the accuracy was 87.0%. Nevertheless, the benchmark method has low tolerance to noise. When it assessed with middle noise dataset and high noise dataset, the annotated amount </w:t>
      </w:r>
      <w:del w:id="264" w:author="dell" w:date="2022-05-24T16:32:00Z">
        <w:r>
          <w:rPr/>
          <w:delText xml:space="preserve">is </w:delText>
        </w:r>
      </w:del>
      <w:r>
        <w:rPr/>
        <w:t>reduced to 30%</w:t>
      </w:r>
      <w:del w:id="265" w:author="dell" w:date="2022-05-24T16:32:00Z">
        <w:r>
          <w:rPr/>
          <w:delText>, to</w:delText>
        </w:r>
      </w:del>
      <w:ins w:id="266" w:author="dell" w:date="2022-05-24T16:32:00Z">
        <w:r>
          <w:rPr>
            <w:rFonts w:eastAsia="宋体"/>
            <w:lang w:eastAsia="zh-CN"/>
          </w:rPr>
          <w:t xml:space="preserve"> and</w:t>
        </w:r>
      </w:ins>
      <w:r>
        <w:rPr/>
        <w:t xml:space="preserve"> 60%, respectively. Taking the same class ‘Flavonoids’ as an example, the annotated amount </w:t>
      </w:r>
      <w:ins w:id="267" w:author="dell" w:date="2022-05-24T16:38:00Z">
        <w:r>
          <w:rPr>
            <w:rFonts w:eastAsia="宋体"/>
            <w:lang w:eastAsia="zh-CN"/>
          </w:rPr>
          <w:t xml:space="preserve"> </w:t>
        </w:r>
      </w:ins>
      <w:del w:id="268" w:author="dell" w:date="2022-05-24T16:34:00Z">
        <w:r>
          <w:rPr/>
          <w:delText xml:space="preserve">was </w:delText>
        </w:r>
      </w:del>
      <w:r>
        <w:rPr/>
        <w:t>decreased from 500 to nearly 200</w:t>
      </w:r>
      <w:del w:id="269" w:author="dell" w:date="2022-05-24T16:34:00Z">
        <w:r>
          <w:rPr>
            <w:rFonts w:eastAsia="宋体" w:ascii="宋体" w:hAnsi="宋体"/>
            <w:lang w:eastAsia="zh-CN"/>
          </w:rPr>
          <w:delText xml:space="preserve">; </w:delText>
        </w:r>
      </w:del>
      <w:ins w:id="270" w:author="dell" w:date="2022-05-24T16:34:00Z">
        <w:r>
          <w:rPr>
            <w:rFonts w:eastAsia="宋体" w:ascii="宋体" w:hAnsi="宋体"/>
            <w:lang w:eastAsia="zh-CN"/>
          </w:rPr>
          <w:t>.</w:t>
        </w:r>
      </w:ins>
      <w:del w:id="271" w:author="dell" w:date="2022-05-24T16:34:00Z">
        <w:r>
          <w:rPr/>
          <w:delText>furthermore, w</w:delText>
        </w:r>
      </w:del>
      <w:ins w:id="272" w:author="dell" w:date="2022-05-24T16:39:00Z">
        <w:r>
          <w:rPr>
            <w:rFonts w:eastAsia="宋体"/>
            <w:lang w:eastAsia="zh-CN"/>
          </w:rPr>
          <w:t>In particular w</w:t>
        </w:r>
      </w:ins>
      <w:r>
        <w:rPr/>
        <w:t>ith high noise, the rest amount was only around 100. The comparable classified amount of the in line classes are showed in lollipop diagram (Fig. 6). The annotated amount of MCnebula exhibited better than benchmark method in middle noise, high noise and even in original dataset for some classes.</w:t>
      </w:r>
    </w:p>
    <w:p>
      <w:pPr>
        <w:pStyle w:val="TextBody"/>
        <w:rPr/>
      </w:pPr>
      <w:r>
        <w:rPr/>
        <w:t xml:space="preserve">   </w:t>
      </w:r>
      <w:r>
        <w:rPr>
          <w:b/>
          <w:bCs/>
        </w:rPr>
        <w:t>Identified accurary.</w:t>
      </w:r>
      <w:r>
        <w:rPr/>
        <w:t xml:space="preserve"> MCnebula leverages structures retrieved by CSI:fingerID to annotate features within child-nebulae. Foremost, CSI:fingerID retrieve</w:t>
      </w:r>
      <w:ins w:id="273" w:author="dell" w:date="2022-05-24T16:43:00Z">
        <w:r>
          <w:rPr>
            <w:rFonts w:eastAsia="宋体"/>
            <w:lang w:eastAsia="zh-CN"/>
          </w:rPr>
          <w:t>d</w:t>
        </w:r>
      </w:ins>
      <w:r>
        <w:rPr/>
        <w:t xml:space="preserve"> through public available structure databases that beyond the limitation of spectral library match. It </w:t>
      </w:r>
      <w:del w:id="274" w:author="dell" w:date="2022-05-24T16:43:00Z">
        <w:r>
          <w:rPr/>
          <w:delText xml:space="preserve">facilitates </w:delText>
        </w:r>
      </w:del>
      <w:ins w:id="275" w:author="dell" w:date="2022-05-24T16:43:00Z">
        <w:r>
          <w:rPr/>
          <w:t>facilitate</w:t>
        </w:r>
      </w:ins>
      <w:ins w:id="276" w:author="dell" w:date="2022-05-24T16:43:00Z">
        <w:r>
          <w:rPr>
            <w:rFonts w:eastAsia="宋体"/>
            <w:lang w:eastAsia="zh-CN"/>
          </w:rPr>
          <w:t>d</w:t>
        </w:r>
      </w:ins>
      <w:ins w:id="277" w:author="dell" w:date="2022-05-24T16:43:00Z">
        <w:r>
          <w:rPr/>
          <w:t xml:space="preserve"> </w:t>
        </w:r>
      </w:ins>
      <w:r>
        <w:rPr/>
        <w:t>discovering of novel compounds. In current, the high identified accuracy and outperforming of CSI:fingerID within SIRIUS workflow has been reported.</w:t>
      </w:r>
      <w:hyperlink w:anchor="ref-2019">
        <w:r>
          <w:rPr>
            <w:rStyle w:val="InternetLink"/>
            <w:vertAlign w:val="superscript"/>
          </w:rPr>
          <w:t>36</w:t>
        </w:r>
      </w:hyperlink>
      <w:r>
        <w:rPr>
          <w:vertAlign w:val="superscript"/>
        </w:rPr>
        <w:t>,</w:t>
      </w:r>
      <w:hyperlink w:anchor="ref-2021">
        <w:r>
          <w:rPr>
            <w:rStyle w:val="InternetLink"/>
            <w:vertAlign w:val="superscript"/>
          </w:rPr>
          <w:t>65</w:t>
        </w:r>
      </w:hyperlink>
      <w:r>
        <w:rPr/>
        <w:t xml:space="preserve"> Herein, we evalu</w:t>
      </w:r>
      <w:del w:id="278" w:author="dell" w:date="2022-05-24T16:44:00Z">
        <w:r>
          <w:rPr/>
          <w:delText>e</w:delText>
        </w:r>
      </w:del>
      <w:r>
        <w:rPr/>
        <w:t>ated the identified accuracy of features within child-nebulae. The original dataset was employed for evaluation. Overfitting issues did not exist since there was no spectral matching in CSI:fingerID algorithm. Without any filter</w:t>
      </w:r>
      <w:del w:id="279" w:author="dell" w:date="2022-05-24T16:45:00Z">
        <w:r>
          <w:rPr/>
          <w:delText>ing</w:delText>
        </w:r>
      </w:del>
      <w:r>
        <w:rPr/>
        <w:t xml:space="preserve"> or exclusion, there were 8782 fragmentation spectra in original dataset. </w:t>
      </w:r>
      <w:del w:id="280" w:author="dell" w:date="2022-05-24T16:48:00Z">
        <w:r>
          <w:rPr/>
          <w:delText>Minority represented</w:delText>
        </w:r>
      </w:del>
      <w:ins w:id="281" w:author="dell" w:date="2022-05-24T16:48:00Z">
        <w:r>
          <w:rPr>
            <w:rFonts w:eastAsia="宋体"/>
            <w:lang w:eastAsia="zh-CN"/>
          </w:rPr>
          <w:t>Few</w:t>
        </w:r>
      </w:ins>
      <w:r>
        <w:rPr/>
        <w:t xml:space="preserve"> compounds were in specific precursor adduct type, such as ‘[2M+H]+,’ ‘[2M+Na]+’ and even ‘[M+H-99]+’ (totally 30 compounds). It is worth noting that several compounds consist</w:t>
      </w:r>
      <w:ins w:id="282" w:author="dell" w:date="2022-05-24T16:48:00Z">
        <w:r>
          <w:rPr>
            <w:rFonts w:eastAsia="宋体"/>
            <w:lang w:eastAsia="zh-CN"/>
          </w:rPr>
          <w:t>ed</w:t>
        </w:r>
      </w:ins>
      <w:del w:id="283" w:author="dell" w:date="2022-05-24T16:48:00Z">
        <w:r>
          <w:rPr/>
          <w:delText>s</w:delText>
        </w:r>
      </w:del>
      <w:r>
        <w:rPr/>
        <w:t xml:space="preserve"> of Iodine element (totally 7 compounds) which was sparse in current metabolite libraries. Considering untarget LC-MS/MS dataset as a complex ensembles of wild range of compounds, we did</w:t>
      </w:r>
      <w:del w:id="284" w:author="dell" w:date="2022-05-24T16:48:00Z">
        <w:r>
          <w:rPr/>
          <w:delText xml:space="preserve"> no</w:delText>
        </w:r>
      </w:del>
      <w:ins w:id="285" w:author="dell" w:date="2022-05-24T16:48:00Z">
        <w:r>
          <w:rPr>
            <w:rFonts w:eastAsia="宋体"/>
            <w:lang w:eastAsia="zh-CN"/>
          </w:rPr>
          <w:t>’t</w:t>
        </w:r>
      </w:ins>
      <w:r>
        <w:rPr/>
        <w:t xml:space="preserve"> filter out. After preprocessing and collated by MCnebula,</w:t>
      </w:r>
      <w:commentRangeStart w:id="5"/>
      <w:r>
        <w:rPr/>
        <w:t xml:space="preserve"> </w:t>
      </w:r>
      <w:ins w:id="286" w:author="dell" w:date="2022-05-24T16:49:00Z">
        <w:r>
          <w:rPr>
            <w:rFonts w:eastAsia="宋体"/>
            <w:lang w:eastAsia="zh-CN"/>
          </w:rPr>
          <w:t xml:space="preserve">a total of </w:t>
        </w:r>
      </w:ins>
      <w:r>
        <w:rPr>
          <w:rFonts w:eastAsia="宋体"/>
          <w:lang w:eastAsia="zh-CN"/>
        </w:rPr>
      </w:r>
      <w:commentRangeEnd w:id="5"/>
      <w:r>
        <w:commentReference w:id="5"/>
      </w:r>
      <w:r>
        <w:rPr/>
        <w:t xml:space="preserve">8058 compounds were identified with formulae </w:t>
      </w:r>
      <w:del w:id="287" w:author="dell" w:date="2022-05-24T16:50:00Z">
        <w:r>
          <w:rPr/>
          <w:delText>either true or false</w:delText>
        </w:r>
      </w:del>
      <w:ins w:id="288" w:author="dell" w:date="2022-05-24T16:50:00Z">
        <w:r>
          <w:rPr>
            <w:rFonts w:eastAsia="宋体"/>
            <w:lang w:eastAsia="zh-CN"/>
          </w:rPr>
          <w:t>based on our method</w:t>
        </w:r>
      </w:ins>
      <w:r>
        <w:rPr/>
        <w:t xml:space="preserve">. Among them, </w:t>
      </w:r>
      <w:ins w:id="289" w:author="dell" w:date="2022-05-24T16:50:00Z">
        <w:r>
          <w:rPr>
            <w:rFonts w:eastAsia="宋体"/>
            <w:lang w:eastAsia="zh-CN"/>
          </w:rPr>
          <w:t xml:space="preserve">a total of </w:t>
        </w:r>
      </w:ins>
      <w:r>
        <w:rPr/>
        <w:t>6610 compounds were identified with chemical structures.</w:t>
      </w:r>
    </w:p>
    <w:p>
      <w:pPr>
        <w:pStyle w:val="TextBody"/>
        <w:rPr/>
      </w:pPr>
      <w:r>
        <w:rPr/>
        <w:t xml:space="preserve">   </w:t>
      </w:r>
      <w:r>
        <w:rPr/>
        <w:t>For each feature in child-nebulae, we collated top score structure</w:t>
      </w:r>
      <w:ins w:id="290" w:author="dell" w:date="2022-05-24T16:52:00Z">
        <w:r>
          <w:rPr/>
          <w:t>s</w:t>
        </w:r>
      </w:ins>
      <w:r>
        <w:rPr/>
        <w:t xml:space="preserve"> for assessment. In line with classified evaluation, those dominant-structral classes were picked. As figure shown (Fig. 6), most of the identified accuracy were </w:t>
      </w:r>
      <w:ins w:id="291" w:author="dell" w:date="2022-05-24T16:56:00Z">
        <w:r>
          <w:rPr>
            <w:rFonts w:eastAsia="宋体" w:ascii="宋体" w:hAnsi="宋体"/>
            <w:lang w:eastAsia="zh-CN"/>
          </w:rPr>
          <w:t>between</w:t>
        </w:r>
      </w:ins>
      <w:ins w:id="292" w:author="dell" w:date="2022-05-24T16:57:00Z">
        <w:r>
          <w:rPr>
            <w:rFonts w:eastAsia="宋体" w:ascii="宋体" w:hAnsi="宋体"/>
            <w:lang w:eastAsia="zh-CN"/>
          </w:rPr>
          <w:t xml:space="preserve"> </w:t>
        </w:r>
      </w:ins>
      <w:del w:id="293" w:author="dell" w:date="2022-05-24T16:55:00Z">
        <w:r>
          <w:rPr>
            <w:rFonts w:eastAsia="宋体" w:ascii="宋体" w:hAnsi="宋体"/>
            <w:lang w:eastAsia="zh-CN"/>
          </w:rPr>
          <w:delText>around</w:delText>
        </w:r>
      </w:del>
      <w:r>
        <w:rPr/>
        <w:t xml:space="preserve"> 60% to 70%. However, some classes were quite low, such as ‘Long-chain fatty acids’ (LCFA) or ‘Lignans, neolignans and related compounds’ (LN-RC)</w:t>
      </w:r>
      <w:ins w:id="294" w:author="dell" w:date="2022-05-24T16:57:00Z">
        <w:r>
          <w:rPr>
            <w:rFonts w:eastAsia="宋体"/>
            <w:lang w:eastAsia="zh-CN"/>
          </w:rPr>
          <w:t xml:space="preserve"> (Fig.)</w:t>
        </w:r>
      </w:ins>
      <w:r>
        <w:rPr/>
        <w:t>. Actually, researchers usually have no confidence for those structure</w:t>
      </w:r>
      <w:ins w:id="295" w:author="dell" w:date="2022-05-24T16:58:00Z">
        <w:r>
          <w:rPr>
            <w:rFonts w:eastAsia="宋体"/>
            <w:lang w:eastAsia="zh-CN"/>
          </w:rPr>
          <w:t>s</w:t>
        </w:r>
      </w:ins>
      <w:r>
        <w:rPr/>
        <w:t xml:space="preserve"> with low matching score. Tanimoto similarity </w:t>
      </w:r>
      <w:del w:id="296" w:author="dell" w:date="2022-05-24T16:58:00Z">
        <w:r>
          <w:rPr/>
          <w:delText xml:space="preserve">provides </w:delText>
        </w:r>
      </w:del>
      <w:ins w:id="297" w:author="dell" w:date="2022-05-24T16:58:00Z">
        <w:r>
          <w:rPr/>
          <w:t>provide</w:t>
        </w:r>
      </w:ins>
      <w:ins w:id="298" w:author="dell" w:date="2022-05-24T16:58:00Z">
        <w:r>
          <w:rPr>
            <w:rFonts w:eastAsia="宋体"/>
            <w:lang w:eastAsia="zh-CN"/>
          </w:rPr>
          <w:t>d</w:t>
        </w:r>
      </w:ins>
      <w:ins w:id="299" w:author="dell" w:date="2022-05-24T16:58:00Z">
        <w:r>
          <w:rPr/>
          <w:t xml:space="preserve"> </w:t>
        </w:r>
      </w:ins>
      <w:r>
        <w:rPr/>
        <w:t>the matching degree of chemical fingerprints with structures.</w:t>
      </w:r>
      <w:hyperlink w:anchor="ref-2019">
        <w:r>
          <w:rPr>
            <w:rStyle w:val="InternetLink"/>
            <w:vertAlign w:val="superscript"/>
          </w:rPr>
          <w:t>36</w:t>
        </w:r>
      </w:hyperlink>
      <w:r>
        <w:rPr/>
        <w:t xml:space="preserve"> In the assessment, we set 0.5 as cut-off value with Tanimoto similarity to filter </w:t>
      </w:r>
      <w:del w:id="300" w:author="dell" w:date="2022-05-24T16:58:00Z">
        <w:r>
          <w:rPr/>
          <w:delText xml:space="preserve">these </w:delText>
        </w:r>
      </w:del>
      <w:ins w:id="301" w:author="dell" w:date="2022-05-24T16:58:00Z">
        <w:r>
          <w:rPr>
            <w:rFonts w:eastAsia="宋体"/>
            <w:lang w:eastAsia="zh-CN"/>
          </w:rPr>
          <w:t>those with</w:t>
        </w:r>
      </w:ins>
      <w:ins w:id="302" w:author="dell" w:date="2022-05-24T16:58:00Z">
        <w:r>
          <w:rPr/>
          <w:t xml:space="preserve"> </w:t>
        </w:r>
      </w:ins>
      <w:r>
        <w:rPr/>
        <w:t>low score.</w:t>
      </w:r>
    </w:p>
    <w:p>
      <w:pPr>
        <w:pStyle w:val="Heading2"/>
        <w:rPr/>
      </w:pPr>
      <w:r>
        <w:rPr/>
        <w:t>Data analysis with MCnebula</w:t>
      </w:r>
    </w:p>
    <w:p>
      <w:pPr>
        <w:pStyle w:val="FirstParagraph"/>
        <w:rPr/>
      </w:pPr>
      <w:r>
        <w:rPr/>
        <w:t xml:space="preserve">   </w:t>
      </w:r>
      <w:r>
        <w:rPr>
          <w:b/>
          <w:bCs/>
        </w:rPr>
        <w:t>Serum metabolomic analysis.</w:t>
      </w:r>
      <w:r>
        <w:rPr/>
        <w:t xml:space="preserve"> To illustrate the application of MCnebula in metabolome, we re-analyzed the serum data from Wozniak et al..</w:t>
      </w:r>
      <w:hyperlink w:anchor="ref-2020s">
        <w:r>
          <w:rPr>
            <w:rStyle w:val="InternetLink"/>
            <w:vertAlign w:val="superscript"/>
          </w:rPr>
          <w:t>51</w:t>
        </w:r>
      </w:hyperlink>
      <w:r>
        <w:rPr/>
        <w:t xml:space="preserve"> The serum samples were collected from patients with </w:t>
      </w:r>
      <w:r>
        <w:rPr>
          <w:i/>
          <w:iCs/>
        </w:rPr>
        <w:t>Staphylococcus aureus</w:t>
      </w:r>
      <w:r>
        <w:rPr/>
        <w:t xml:space="preserve"> bacteremia (SaB) or not and healthy volunteers. Overall, the samples were divided into </w:t>
      </w:r>
      <w:r>
        <w:rPr>
          <w:b/>
          <w:bCs/>
        </w:rPr>
        <w:t>1)</w:t>
      </w:r>
      <w:r>
        <w:rPr/>
        <w:t xml:space="preserve"> control groups, involving NN (non-hospital, non-infected) and HN (hospital, non-infected); </w:t>
      </w:r>
      <w:r>
        <w:rPr>
          <w:b/>
          <w:bCs/>
        </w:rPr>
        <w:t>2)</w:t>
      </w:r>
      <w:r>
        <w:rPr/>
        <w:t xml:space="preserve"> infection groups, involving HS (hospital, survival), HM (hospital, mortality).</w:t>
      </w:r>
    </w:p>
    <w:p>
      <w:pPr>
        <w:pStyle w:val="TextBody"/>
        <w:rPr/>
      </w:pPr>
      <w:r>
        <w:rPr/>
        <w:t xml:space="preserve">   </w:t>
      </w:r>
      <w:r>
        <w:rPr/>
        <w:t xml:space="preserve">In previous research, a total of four top metabolites (TopMs) were identified as 2-Hexadecanoylthio-1-Ethylphosphorylcholine (HEPC) (original ID: 103 or 2385), sphingosine-1-phosphate (S1P) (original ID: 114), T4 (original ID: 1110) and decanoyl-carnitine (original ID: 119). Except for HEPC, others were </w:t>
      </w:r>
      <w:ins w:id="303" w:author="dell" w:date="2022-05-25T15:43:00Z">
        <w:r>
          <w:rPr/>
          <w:t>all</w:t>
        </w:r>
      </w:ins>
      <w:ins w:id="304" w:author="dell" w:date="2022-05-25T15:43:00Z">
        <w:r>
          <w:rPr>
            <w:rFonts w:eastAsia="宋体"/>
            <w:lang w:eastAsia="zh-CN"/>
          </w:rPr>
          <w:t xml:space="preserve"> </w:t>
        </w:r>
      </w:ins>
      <w:r>
        <w:rPr/>
        <w:t xml:space="preserve">identified in our re-analysis (Tab. S2). Intriguingly, ‘HEPC’ </w:t>
      </w:r>
      <w:del w:id="305" w:author="dell" w:date="2022-05-25T15:44:00Z">
        <w:r>
          <w:rPr>
            <w:rFonts w:eastAsia="宋体" w:ascii="宋体" w:hAnsi="宋体"/>
            <w:lang w:eastAsia="zh-CN"/>
          </w:rPr>
          <w:delText>were</w:delText>
        </w:r>
      </w:del>
      <w:ins w:id="306" w:author="dell" w:date="2022-05-25T15:44:00Z">
        <w:r>
          <w:rPr>
            <w:rFonts w:eastAsia="宋体" w:ascii="宋体" w:hAnsi="宋体"/>
            <w:lang w:eastAsia="zh-CN"/>
          </w:rPr>
          <w:t xml:space="preserve">was </w:t>
        </w:r>
      </w:ins>
      <w:r>
        <w:rPr/>
        <w:t xml:space="preserve"> identified </w:t>
      </w:r>
      <w:del w:id="307" w:author="dell" w:date="2022-05-25T15:45:00Z">
        <w:r>
          <w:rPr>
            <w:rFonts w:eastAsia="宋体" w:ascii="宋体" w:hAnsi="宋体"/>
            <w:lang w:eastAsia="zh-CN"/>
          </w:rPr>
          <w:delText>with</w:delText>
        </w:r>
      </w:del>
      <w:ins w:id="308" w:author="dell" w:date="2022-05-25T15:45:00Z">
        <w:r>
          <w:rPr>
            <w:rFonts w:eastAsia="宋体" w:ascii="宋体" w:hAnsi="宋体"/>
            <w:lang w:eastAsia="zh-CN"/>
          </w:rPr>
          <w:t>as</w:t>
        </w:r>
      </w:ins>
      <w:r>
        <w:rPr/>
        <w:t xml:space="preserve"> 1-pentadecanoyl-sn-glycero-3-phosphocholine (LPC15:0) or its stereoisomers. Indeed, HEPC and LPC15:0 are quite similar in structure, but distinct in element constitution (corresponding to C</w:t>
      </w:r>
      <w:r>
        <w:rPr>
          <w:vertAlign w:val="subscript"/>
        </w:rPr>
        <w:t>23</w:t>
      </w:r>
      <w:r>
        <w:rPr/>
        <w:t>H</w:t>
      </w:r>
      <w:r>
        <w:rPr>
          <w:vertAlign w:val="subscript"/>
        </w:rPr>
        <w:t>48</w:t>
      </w:r>
      <w:r>
        <w:rPr/>
        <w:t>NO</w:t>
      </w:r>
      <w:r>
        <w:rPr>
          <w:vertAlign w:val="subscript"/>
        </w:rPr>
        <w:t>5</w:t>
      </w:r>
      <w:r>
        <w:rPr/>
        <w:t>PS and C</w:t>
      </w:r>
      <w:r>
        <w:rPr>
          <w:vertAlign w:val="subscript"/>
        </w:rPr>
        <w:t>23</w:t>
      </w:r>
      <w:r>
        <w:rPr/>
        <w:t>H</w:t>
      </w:r>
      <w:r>
        <w:rPr>
          <w:vertAlign w:val="subscript"/>
        </w:rPr>
        <w:t>48</w:t>
      </w:r>
      <w:r>
        <w:rPr/>
        <w:t>NO</w:t>
      </w:r>
      <w:r>
        <w:rPr>
          <w:vertAlign w:val="subscript"/>
        </w:rPr>
        <w:t>7</w:t>
      </w:r>
      <w:r>
        <w:rPr/>
        <w:t>P</w:t>
      </w:r>
      <w:ins w:id="309" w:author="dell" w:date="2022-05-25T15:45:00Z">
        <w:r>
          <w:rPr>
            <w:rFonts w:eastAsia="宋体"/>
            <w:lang w:eastAsia="zh-CN"/>
          </w:rPr>
          <w:t>,</w:t>
        </w:r>
      </w:ins>
      <w:r>
        <w:rPr/>
        <w:t xml:space="preserve"> respectively). They </w:t>
      </w:r>
      <w:del w:id="310" w:author="dell" w:date="2022-05-25T15:45:00Z">
        <w:r>
          <w:rPr/>
          <w:delText xml:space="preserve">are </w:delText>
        </w:r>
      </w:del>
      <w:ins w:id="311" w:author="dell" w:date="2022-05-25T15:45:00Z">
        <w:r>
          <w:rPr>
            <w:rFonts w:eastAsia="宋体"/>
            <w:lang w:eastAsia="zh-CN"/>
          </w:rPr>
          <w:t>were</w:t>
        </w:r>
      </w:ins>
      <w:ins w:id="312" w:author="dell" w:date="2022-05-25T15:45:00Z">
        <w:r>
          <w:rPr/>
          <w:t xml:space="preserve"> </w:t>
        </w:r>
      </w:ins>
      <w:r>
        <w:rPr/>
        <w:t xml:space="preserve">clearly distinct in terms of chemical classification. HEPC belong to ‘Cholines’ (level 5) from ‘Organic nitrogen compounds’ (superclass) family, whereas LPC15:0 belong to ‘Lysophosphatidylcholines’ (level 5) from ‘Lipids and lipid-like molecules’ family. As a part of MCnebula workflow, sulfur element </w:t>
      </w:r>
      <w:del w:id="313" w:author="dell" w:date="2022-05-25T15:46:00Z">
        <w:r>
          <w:rPr/>
          <w:delText xml:space="preserve">is </w:delText>
        </w:r>
      </w:del>
      <w:ins w:id="314" w:author="dell" w:date="2022-05-25T15:46:00Z">
        <w:r>
          <w:rPr>
            <w:rFonts w:eastAsia="宋体"/>
            <w:lang w:eastAsia="zh-CN"/>
          </w:rPr>
          <w:t>wa</w:t>
        </w:r>
      </w:ins>
      <w:ins w:id="315" w:author="dell" w:date="2022-05-25T15:47:00Z">
        <w:r>
          <w:rPr>
            <w:rFonts w:eastAsia="宋体"/>
            <w:lang w:eastAsia="zh-CN"/>
          </w:rPr>
          <w:t>s</w:t>
        </w:r>
      </w:ins>
      <w:ins w:id="316" w:author="dell" w:date="2022-05-25T15:46:00Z">
        <w:r>
          <w:rPr/>
          <w:t xml:space="preserve"> </w:t>
        </w:r>
      </w:ins>
      <w:r>
        <w:rPr/>
        <w:t xml:space="preserve">detectable </w:t>
      </w:r>
      <w:del w:id="317" w:author="dell" w:date="2022-05-25T15:47:00Z">
        <w:r>
          <w:rPr/>
          <w:delText xml:space="preserve">for </w:delText>
        </w:r>
      </w:del>
      <w:ins w:id="318" w:author="dell" w:date="2022-05-25T15:47:00Z">
        <w:r>
          <w:rPr>
            <w:rFonts w:eastAsia="宋体"/>
            <w:lang w:eastAsia="zh-CN"/>
          </w:rPr>
          <w:t>in</w:t>
        </w:r>
      </w:ins>
      <w:ins w:id="319" w:author="dell" w:date="2022-05-25T15:47:00Z">
        <w:r>
          <w:rPr/>
          <w:t xml:space="preserve"> </w:t>
        </w:r>
      </w:ins>
      <w:r>
        <w:rPr/>
        <w:t xml:space="preserve">SIRIUS </w:t>
      </w:r>
      <w:del w:id="320" w:author="dell" w:date="2022-05-25T15:47:00Z">
        <w:r>
          <w:rPr/>
          <w:delText xml:space="preserve">in </w:delText>
        </w:r>
      </w:del>
      <w:r>
        <w:rPr/>
        <w:t>isotopes pattern with high mass accuracy.</w:t>
      </w:r>
      <w:hyperlink w:anchor="ref-2009">
        <w:r>
          <w:rPr>
            <w:rStyle w:val="InternetLink"/>
            <w:vertAlign w:val="superscript"/>
          </w:rPr>
          <w:t>53</w:t>
        </w:r>
      </w:hyperlink>
      <w:r>
        <w:rPr/>
        <w:t xml:space="preserve"> However, for feature of original ID: 103 or 2385, there </w:t>
      </w:r>
      <w:del w:id="321" w:author="dell" w:date="2022-05-25T15:47:00Z">
        <w:r>
          <w:rPr/>
          <w:delText xml:space="preserve">is </w:delText>
        </w:r>
      </w:del>
      <w:ins w:id="322" w:author="dell" w:date="2022-05-25T15:47:00Z">
        <w:r>
          <w:rPr>
            <w:rFonts w:eastAsia="宋体"/>
            <w:lang w:eastAsia="zh-CN"/>
          </w:rPr>
          <w:t>was</w:t>
        </w:r>
      </w:ins>
      <w:ins w:id="323" w:author="dell" w:date="2022-05-25T15:47:00Z">
        <w:r>
          <w:rPr/>
          <w:t xml:space="preserve"> </w:t>
        </w:r>
      </w:ins>
      <w:r>
        <w:rPr/>
        <w:t xml:space="preserve">no candidate formula that harbouring sulfur element. In addition, the match of LPC15:0 </w:t>
      </w:r>
      <w:del w:id="324" w:author="dell" w:date="2022-05-25T15:48:00Z">
        <w:r>
          <w:rPr/>
          <w:delText xml:space="preserve">is </w:delText>
        </w:r>
      </w:del>
      <w:ins w:id="325" w:author="dell" w:date="2022-05-25T15:48:00Z">
        <w:r>
          <w:rPr>
            <w:rFonts w:eastAsia="宋体"/>
            <w:lang w:eastAsia="zh-CN"/>
          </w:rPr>
          <w:t>was</w:t>
        </w:r>
      </w:ins>
      <w:ins w:id="326" w:author="dell" w:date="2022-05-25T15:48:00Z">
        <w:r>
          <w:rPr/>
          <w:t xml:space="preserve"> </w:t>
        </w:r>
      </w:ins>
      <w:r>
        <w:rPr/>
        <w:t>in high COSMIC confidence score (0.82).</w:t>
      </w:r>
      <w:hyperlink w:anchor="ref-2021">
        <w:r>
          <w:rPr>
            <w:rStyle w:val="InternetLink"/>
            <w:vertAlign w:val="superscript"/>
          </w:rPr>
          <w:t>65</w:t>
        </w:r>
      </w:hyperlink>
    </w:p>
    <w:p>
      <w:pPr>
        <w:pStyle w:val="TextBody"/>
        <w:rPr/>
      </w:pPr>
      <w:r>
        <w:rPr/>
        <w:t xml:space="preserve">   </w:t>
      </w:r>
      <w:r>
        <w:rPr/>
        <w:t xml:space="preserve">In addition to four known metabolites, there were 11 new identified metabolites and </w:t>
      </w:r>
      <w:del w:id="327" w:author="dell" w:date="2022-05-25T15:55:00Z">
        <w:r>
          <w:rPr/>
          <w:delText xml:space="preserve">some </w:delText>
        </w:r>
      </w:del>
      <w:ins w:id="328" w:author="dell" w:date="2022-05-25T15:55:00Z">
        <w:r>
          <w:rPr>
            <w:rFonts w:eastAsia="宋体"/>
            <w:lang w:eastAsia="zh-CN"/>
          </w:rPr>
          <w:t>4 metabolites</w:t>
        </w:r>
      </w:ins>
      <w:ins w:id="329" w:author="dell" w:date="2022-05-25T15:55:00Z">
        <w:r>
          <w:rPr/>
          <w:t xml:space="preserve"> </w:t>
        </w:r>
      </w:ins>
      <w:del w:id="330" w:author="dell" w:date="2022-05-25T15:49:00Z">
        <w:r>
          <w:rPr/>
          <w:delText xml:space="preserve">possess </w:delText>
        </w:r>
      </w:del>
      <w:ins w:id="331" w:author="dell" w:date="2022-05-25T15:49:00Z">
        <w:r>
          <w:rPr>
            <w:rFonts w:eastAsia="宋体"/>
            <w:lang w:eastAsia="zh-CN"/>
          </w:rPr>
          <w:t>were with</w:t>
        </w:r>
      </w:ins>
      <w:ins w:id="332" w:author="dell" w:date="2022-05-25T15:49:00Z">
        <w:r>
          <w:rPr/>
          <w:t xml:space="preserve"> </w:t>
        </w:r>
      </w:ins>
      <w:r>
        <w:rPr/>
        <w:t>high COSMIC confidence (</w:t>
      </w:r>
      <w:ins w:id="333" w:author="dell" w:date="2022-05-25T15:49:00Z">
        <w:r>
          <w:rPr>
            <w:rFonts w:eastAsia="宋体"/>
            <w:lang w:eastAsia="zh-CN"/>
          </w:rPr>
          <w:t>&gt;</w:t>
        </w:r>
      </w:ins>
      <w:del w:id="334" w:author="dell" w:date="2022-05-25T15:49:00Z">
        <w:r>
          <w:rPr/>
          <w:delText xml:space="preserve"> </w:delText>
        </w:r>
      </w:del>
      <w:r>
        <w:rPr/>
        <w:t xml:space="preserve">0.7) (Tab. S2). Child-nebulae were employed to trace </w:t>
      </w:r>
      <w:del w:id="335" w:author="dell" w:date="2022-05-25T15:55:00Z">
        <w:r>
          <w:rPr/>
          <w:delText xml:space="preserve">these </w:delText>
        </w:r>
      </w:del>
      <w:ins w:id="336" w:author="dell" w:date="2022-05-25T15:55:00Z">
        <w:r>
          <w:rPr/>
          <w:t>th</w:t>
        </w:r>
      </w:ins>
      <w:ins w:id="337" w:author="dell" w:date="2022-05-25T15:55:00Z">
        <w:r>
          <w:rPr>
            <w:rFonts w:eastAsia="宋体"/>
            <w:lang w:eastAsia="zh-CN"/>
          </w:rPr>
          <w:t>o</w:t>
        </w:r>
      </w:ins>
      <w:ins w:id="338" w:author="dell" w:date="2022-05-25T15:55:00Z">
        <w:r>
          <w:rPr/>
          <w:t xml:space="preserve">se </w:t>
        </w:r>
      </w:ins>
      <w:r>
        <w:rPr/>
        <w:t>biomarker (TopMs) in abundant classes. We set the child-nebula min possess as 10 features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possess</m:t>
            </m:r>
          </m:sub>
        </m:sSub>
        <m:r>
          <w:rPr>
            <w:rFonts w:ascii="Cambria Math" w:hAnsi="Cambria Math"/>
          </w:rPr>
          <m:t xml:space="preserve">=</m:t>
        </m:r>
        <m:r>
          <w:rPr>
            <w:rFonts w:ascii="Cambria Math" w:hAnsi="Cambria Math"/>
          </w:rPr>
          <m:t xml:space="preserve">10</m:t>
        </m:r>
      </m:oMath>
      <w:r>
        <w:rPr/>
        <w:t>), max possess percentage of all features as 0.1 (</w:t>
      </w:r>
      <w:r>
        <w:rPr/>
      </w:r>
      <m:oMath xmlns:m="http://schemas.openxmlformats.org/officeDocument/2006/math">
        <m:sSub>
          <m:e>
            <m:r>
              <w:rPr>
                <w:rFonts w:ascii="Cambria Math" w:hAnsi="Cambria Math"/>
              </w:rPr>
              <m:t xml:space="preserve">T</m:t>
            </m:r>
          </m:e>
          <m:sub>
            <m:r>
              <w:rPr>
                <w:rFonts w:ascii="Cambria Math" w:hAnsi="Cambria Math"/>
              </w:rPr>
              <m:t xml:space="preserve">max</m:t>
            </m:r>
            <m:r>
              <w:rPr>
                <w:rFonts w:ascii="Cambria Math" w:hAnsi="Cambria Math"/>
              </w:rPr>
              <m:t xml:space="preserve">.</m:t>
            </m:r>
            <m:r>
              <w:rPr>
                <w:rFonts w:ascii="Cambria Math" w:hAnsi="Cambria Math"/>
              </w:rPr>
              <m:t xml:space="preserve">possess</m:t>
            </m:r>
            <m:r>
              <w:rPr>
                <w:rFonts w:ascii="Cambria Math" w:hAnsi="Cambria Math"/>
              </w:rPr>
              <m:t xml:space="preserve">.</m:t>
            </m:r>
            <m:r>
              <w:rPr>
                <w:rFonts w:ascii="Cambria Math" w:hAnsi="Cambria Math"/>
              </w:rPr>
              <m:t xml:space="preserve">pct</m:t>
            </m:r>
          </m:sub>
        </m:sSub>
        <m:r>
          <w:rPr>
            <w:rFonts w:ascii="Cambria Math" w:hAnsi="Cambria Math"/>
          </w:rPr>
          <m:t xml:space="preserve">=</m:t>
        </m:r>
        <m:r>
          <w:rPr>
            <w:rFonts w:ascii="Cambria Math" w:hAnsi="Cambria Math"/>
          </w:rPr>
          <m:t xml:space="preserve">0.1</m:t>
        </m:r>
      </m:oMath>
      <w:r>
        <w:rPr/>
        <w:t xml:space="preserve">). To reduce hitted classes, we post-modified the max possess as 300 features (Fig. 3). Overall, the visualized child-nebulae covered 13 of 16 TopMs whereas the rest were filtered out algorithmically. In-depth analysis of nebula-index, many prominent classes </w:t>
      </w:r>
      <w:del w:id="339" w:author="dell" w:date="2022-05-25T15:56:00Z">
        <w:r>
          <w:rPr/>
          <w:delText xml:space="preserve">are </w:delText>
        </w:r>
      </w:del>
      <w:ins w:id="340" w:author="dell" w:date="2022-05-25T15:56:00Z">
        <w:r>
          <w:rPr>
            <w:rFonts w:eastAsia="宋体"/>
            <w:lang w:eastAsia="zh-CN"/>
          </w:rPr>
          <w:t>were</w:t>
        </w:r>
      </w:ins>
      <w:ins w:id="341" w:author="dell" w:date="2022-05-25T15:56:00Z">
        <w:r>
          <w:rPr/>
          <w:t xml:space="preserve"> </w:t>
        </w:r>
      </w:ins>
      <w:r>
        <w:rPr/>
        <w:t>noteworthy for exploration.</w:t>
      </w:r>
    </w:p>
    <w:p>
      <w:pPr>
        <w:pStyle w:val="Normal"/>
        <w:numPr>
          <w:ilvl w:val="0"/>
          <w:numId w:val="1"/>
        </w:numPr>
        <w:rPr/>
      </w:pPr>
      <w:r>
        <w:rPr/>
        <w:t>‘</w:t>
      </w:r>
      <w:r>
        <w:rPr/>
        <w:t xml:space="preserve">Acyl carnitines’ (ACs) </w:t>
      </w:r>
      <w:del w:id="342" w:author="dell" w:date="2022-05-25T15:56:00Z">
        <w:r>
          <w:rPr/>
          <w:delText xml:space="preserve">are </w:delText>
        </w:r>
      </w:del>
      <w:ins w:id="343" w:author="dell" w:date="2022-05-25T15:56:00Z">
        <w:r>
          <w:rPr>
            <w:rFonts w:eastAsia="宋体"/>
            <w:lang w:eastAsia="zh-CN"/>
          </w:rPr>
          <w:t>were</w:t>
        </w:r>
      </w:ins>
      <w:ins w:id="344" w:author="dell" w:date="2022-05-25T15:56:00Z">
        <w:r>
          <w:rPr/>
          <w:t xml:space="preserve"> </w:t>
        </w:r>
      </w:ins>
      <w:r>
        <w:rPr/>
        <w:t>a sepsis related indicators,</w:t>
      </w:r>
      <w:hyperlink w:anchor="ref-2018bc">
        <w:r>
          <w:rPr>
            <w:rStyle w:val="InternetLink"/>
            <w:vertAlign w:val="superscript"/>
          </w:rPr>
          <w:t>66</w:t>
        </w:r>
      </w:hyperlink>
      <w:r>
        <w:rPr/>
        <w:t xml:space="preserve"> which as well agreed with Wozniak et al. (Fig. S4). We verified 5 identified ACs metabolites presented in previous article. Furthermore, more metabolites of ACs were identified in the child-nebula. As the ring diagrams show (the </w:t>
      </w:r>
      <w:commentRangeStart w:id="6"/>
      <w:r>
        <w:rPr/>
        <w:t>stat</w:t>
      </w:r>
      <w:r>
        <w:rPr/>
      </w:r>
      <w:commentRangeEnd w:id="6"/>
      <w:r>
        <w:commentReference w:id="6"/>
      </w:r>
      <w:r>
        <w:rPr/>
        <w:t xml:space="preserve"> data were merged from Wozniak et al.), most of the ACs were increasing in HM group. Comparing with the ACs in TopMs or other previous identified ACs,</w:t>
      </w:r>
      <w:hyperlink w:anchor="ref-2020s">
        <w:r>
          <w:rPr>
            <w:rStyle w:val="InternetLink"/>
            <w:vertAlign w:val="superscript"/>
          </w:rPr>
          <w:t>51</w:t>
        </w:r>
      </w:hyperlink>
      <w:commentRangeStart w:id="7"/>
      <w:r>
        <w:rPr/>
        <w:t xml:space="preserve"> there were 4</w:t>
      </w:r>
      <w:ins w:id="345" w:author="dell" w:date="2022-05-25T16:04:00Z">
        <w:r>
          <w:rPr>
            <w:rFonts w:eastAsia="宋体"/>
            <w:lang w:eastAsia="zh-CN"/>
          </w:rPr>
          <w:t xml:space="preserve"> new</w:t>
        </w:r>
      </w:ins>
      <w:r>
        <w:rPr/>
        <w:t xml:space="preserve"> ACs with a </w:t>
      </w:r>
      <w:del w:id="346" w:author="dell" w:date="2022-05-25T16:04:00Z">
        <w:r>
          <w:rPr/>
          <w:delText xml:space="preserve">more </w:delText>
        </w:r>
      </w:del>
      <w:r>
        <w:rPr/>
        <w:t>remarkble increasing (ID of 8795, 3286, 3203, 14196).</w:t>
      </w:r>
      <w:r>
        <w:rPr/>
      </w:r>
      <w:commentRangeEnd w:id="7"/>
      <w:r>
        <w:commentReference w:id="7"/>
      </w:r>
      <w:r>
        <w:rPr/>
        <w:t xml:space="preserve"> Of note, these 4 ACs are out of the main large cluster of ACs, because their functional group locating at carbon chain end were all Carboxyl groups. MCnebula captured the same sub-structure precisely.</w:t>
      </w:r>
    </w:p>
    <w:p>
      <w:pPr>
        <w:pStyle w:val="Normal"/>
        <w:numPr>
          <w:ilvl w:val="0"/>
          <w:numId w:val="1"/>
        </w:numPr>
        <w:rPr/>
      </w:pPr>
      <w:r>
        <w:rPr/>
        <w:t>‘</w:t>
      </w:r>
      <w:r>
        <w:rPr/>
        <w:t xml:space="preserve">Lysophosphatidylcholines’ (LPCs) were a group of bioactive lipids, which were not refered by Wozniak et al. In our re-analysis, three of TopMs were enriched in this class, involving LPC15:0 (ID: 1819, original ID: 103 or 2385). Indeed, LPCs </w:t>
      </w:r>
      <w:del w:id="347" w:author="dell" w:date="2022-05-25T16:06:00Z">
        <w:r>
          <w:rPr>
            <w:rFonts w:eastAsia="宋体" w:ascii="宋体" w:hAnsi="宋体"/>
            <w:lang w:eastAsia="zh-CN"/>
          </w:rPr>
          <w:delText>are</w:delText>
        </w:r>
      </w:del>
      <w:ins w:id="348" w:author="dell" w:date="2022-05-25T16:06:00Z">
        <w:r>
          <w:rPr>
            <w:rFonts w:eastAsia="宋体" w:ascii="宋体" w:hAnsi="宋体"/>
            <w:lang w:eastAsia="zh-CN"/>
          </w:rPr>
          <w:t>were</w:t>
        </w:r>
      </w:ins>
      <w:r>
        <w:rPr/>
        <w:t xml:space="preserve"> associated with septic mortality.</w:t>
      </w:r>
      <w:hyperlink w:anchor="ref-2003n">
        <w:r>
          <w:rPr>
            <w:rStyle w:val="InternetLink"/>
            <w:vertAlign w:val="superscript"/>
          </w:rPr>
          <w:t>67</w:t>
        </w:r>
      </w:hyperlink>
      <w:r>
        <w:rPr>
          <w:vertAlign w:val="superscript"/>
        </w:rPr>
        <w:t>,</w:t>
      </w:r>
      <w:hyperlink w:anchor="ref-2014ao">
        <w:r>
          <w:rPr>
            <w:rStyle w:val="InternetLink"/>
            <w:vertAlign w:val="superscript"/>
          </w:rPr>
          <w:t>68</w:t>
        </w:r>
      </w:hyperlink>
      <w:r>
        <w:rPr/>
        <w:t xml:space="preserve"> Here, we found a correlation between LPCs level with SaB infection and mortality which implied a pathogenesis of spesis. Focused on child-nebula of LPCs (Fig. S3), comparing with control groups, the </w:t>
      </w:r>
      <w:del w:id="349" w:author="dell" w:date="2022-05-25T16:07:00Z">
        <w:r>
          <w:rPr/>
          <w:delText xml:space="preserve">LPCs </w:delText>
        </w:r>
      </w:del>
      <w:r>
        <w:rPr/>
        <w:t xml:space="preserve">level </w:t>
      </w:r>
      <w:ins w:id="350" w:author="dell" w:date="2022-05-25T16:07:00Z">
        <w:r>
          <w:rPr/>
          <w:t>of</w:t>
        </w:r>
      </w:ins>
      <w:ins w:id="351" w:author="dell" w:date="2022-05-25T16:07:00Z">
        <w:r>
          <w:rPr>
            <w:rFonts w:eastAsia="宋体"/>
            <w:lang w:eastAsia="zh-CN"/>
          </w:rPr>
          <w:t xml:space="preserve"> </w:t>
        </w:r>
      </w:ins>
      <w:ins w:id="352" w:author="dell" w:date="2022-05-25T16:07:00Z">
        <w:r>
          <w:rPr/>
          <w:t xml:space="preserve">LPCs </w:t>
        </w:r>
      </w:ins>
      <w:r>
        <w:rPr/>
        <w:t>in infection groups w</w:t>
      </w:r>
      <w:del w:id="353" w:author="dell" w:date="2022-05-25T16:08:00Z">
        <w:r>
          <w:rPr>
            <w:rFonts w:eastAsia="宋体" w:ascii="宋体" w:hAnsi="宋体"/>
            <w:lang w:eastAsia="zh-CN"/>
          </w:rPr>
          <w:delText>ere</w:delText>
        </w:r>
      </w:del>
      <w:ins w:id="354" w:author="dell" w:date="2022-05-25T16:08:00Z">
        <w:r>
          <w:rPr/>
          <w:t>as</w:t>
        </w:r>
      </w:ins>
      <w:r>
        <w:rPr/>
        <w:t xml:space="preserve"> </w:t>
      </w:r>
      <w:del w:id="355" w:author="dell" w:date="2022-05-25T16:08:00Z">
        <w:r>
          <w:rPr/>
          <w:delText xml:space="preserve">remarkably </w:delText>
        </w:r>
      </w:del>
      <w:r>
        <w:rPr/>
        <w:t>lower.</w:t>
      </w:r>
    </w:p>
    <w:p>
      <w:pPr>
        <w:pStyle w:val="Normal"/>
        <w:numPr>
          <w:ilvl w:val="0"/>
          <w:numId w:val="1"/>
        </w:numPr>
        <w:rPr>
          <w:del w:id="361" w:author="dell" w:date="2022-05-25T16:11:00Z"/>
        </w:rPr>
      </w:pPr>
      <w:r>
        <w:rPr/>
        <w:t>‘</w:t>
      </w:r>
      <w:r>
        <w:rPr/>
        <w:t>Bile acids, alcohols and derivatives’ (BAs) act as an important signaling molecule associated with liver function and intestinal microbial homeostasis. Diverse BAs structures were discovered in the chil</w:t>
      </w:r>
      <w:del w:id="356" w:author="dell" w:date="2022-05-25T16:09:00Z">
        <w:r>
          <w:rPr/>
          <w:delText>e</w:delText>
        </w:r>
      </w:del>
      <w:r>
        <w:rPr/>
        <w:t xml:space="preserve">d-nebula (Fig. S3), and most </w:t>
      </w:r>
      <w:del w:id="357" w:author="dell" w:date="2022-05-25T16:09:00Z">
        <w:r>
          <w:rPr/>
          <w:delText xml:space="preserve">of all </w:delText>
        </w:r>
      </w:del>
      <w:r>
        <w:rPr/>
        <w:t xml:space="preserve">were increasing in infection group. </w:t>
      </w:r>
      <w:del w:id="358" w:author="dell" w:date="2022-05-25T16:11:00Z">
        <w:r>
          <w:rPr/>
          <w:delText xml:space="preserve">As well, many BAs </w:delText>
        </w:r>
      </w:del>
      <w:del w:id="359" w:author="dell" w:date="2022-05-25T16:10:00Z">
        <w:r>
          <w:rPr>
            <w:rFonts w:eastAsia="宋体" w:ascii="宋体" w:hAnsi="宋体"/>
            <w:lang w:eastAsia="zh-CN"/>
          </w:rPr>
          <w:delText>exhibited</w:delText>
        </w:r>
      </w:del>
      <w:del w:id="360" w:author="dell" w:date="2022-05-25T16:11:00Z">
        <w:r>
          <w:rPr/>
          <w:delText xml:space="preserve"> more in HM than in HS group.</w:delText>
        </w:r>
      </w:del>
    </w:p>
    <w:p>
      <w:pPr>
        <w:pStyle w:val="Normal"/>
        <w:numPr>
          <w:ilvl w:val="0"/>
          <w:numId w:val="1"/>
        </w:numPr>
        <w:pPrChange w:id="0" w:author="dell" w:date="2022-05-25T16:11:00Z">
          <w:pPr>
            <w:pStyle w:val="FirstParagraph"/>
          </w:pPr>
        </w:pPrChange>
        <w:rPr/>
      </w:pPr>
      <w:r>
        <w:rPr/>
        <w:t xml:space="preserve">   </w:t>
      </w:r>
      <w:r>
        <w:rPr/>
        <w:t>The above classes, together with steroids and fatty acids related classes, all suggest</w:t>
      </w:r>
      <w:ins w:id="362" w:author="dell" w:date="2022-05-25T16:12:00Z">
        <w:r>
          <w:rPr/>
          <w:t>ed</w:t>
        </w:r>
      </w:ins>
      <w:r>
        <w:rPr/>
        <w:t xml:space="preserve"> a central role of liver in SaB induced infection or mortality.</w:t>
      </w:r>
      <w:hyperlink w:anchor="ref-2017au">
        <w:r>
          <w:rPr>
            <w:rStyle w:val="InternetLink"/>
            <w:vertAlign w:val="superscript"/>
          </w:rPr>
          <w:t>69</w:t>
        </w:r>
      </w:hyperlink>
      <w:r>
        <w:rPr/>
        <w:t xml:space="preserve"> In addition, the specific compound T4 in study of Wozniak et al. were clustered into mainly substructural classes, ‘Phenylpropanoic acids’ and ‘Phenoxy compounds.’ Unfortunately, as its uncommon element constitution (Iodine), the class</w:t>
      </w:r>
      <w:del w:id="363" w:author="dell" w:date="2022-05-25T16:13:00Z">
        <w:r>
          <w:rPr/>
          <w:delText>es</w:delText>
        </w:r>
      </w:del>
      <w:r>
        <w:rPr/>
        <w:t xml:space="preserve"> failed to show the correlation with other features. All the high quality predictions (Tanimoto similarity </w:t>
      </w:r>
      <w:del w:id="364" w:author="dell" w:date="2022-05-25T16:15:00Z">
        <w:r>
          <w:rPr/>
          <w:delText xml:space="preserve"> </w:delText>
        </w:r>
      </w:del>
      <w:ins w:id="365" w:author="dell" w:date="2022-05-25T16:15:00Z">
        <w:r>
          <w:rPr>
            <w:rFonts w:eastAsia="宋体"/>
            <w:lang w:eastAsia="zh-CN"/>
          </w:rPr>
          <w:t>&gt;</w:t>
        </w:r>
      </w:ins>
      <w:r>
        <w:rPr/>
        <w:t xml:space="preserve">0.5) of compounds in our re-analysis </w:t>
      </w:r>
      <w:del w:id="366" w:author="dell" w:date="2022-05-25T16:15:00Z">
        <w:r>
          <w:rPr>
            <w:rFonts w:eastAsia="宋体" w:ascii="宋体" w:hAnsi="宋体"/>
            <w:lang w:eastAsia="zh-CN"/>
          </w:rPr>
          <w:delText>have been</w:delText>
        </w:r>
      </w:del>
      <w:ins w:id="367" w:author="dell" w:date="2022-05-25T16:15:00Z">
        <w:r>
          <w:rPr>
            <w:rFonts w:eastAsia="宋体" w:ascii="宋体" w:hAnsi="宋体"/>
            <w:lang w:eastAsia="zh-CN"/>
          </w:rPr>
          <w:t>were</w:t>
        </w:r>
      </w:ins>
      <w:ins w:id="368" w:author="dell" w:date="2022-05-25T16:15:00Z">
        <w:r>
          <w:rPr>
            <w:rFonts w:eastAsia="宋体"/>
            <w:lang w:eastAsia="zh-CN"/>
          </w:rPr>
          <w:t xml:space="preserve"> </w:t>
        </w:r>
      </w:ins>
      <w:del w:id="369" w:author="dell" w:date="2022-05-25T16:15:00Z">
        <w:r>
          <w:rPr/>
          <w:delText xml:space="preserve"> </w:delText>
        </w:r>
      </w:del>
      <w:r>
        <w:rPr/>
        <w:t>collated according to ClassyFire classification (Tab. S4).</w:t>
      </w:r>
    </w:p>
    <w:p>
      <w:pPr>
        <w:pStyle w:val="TextBody"/>
        <w:rPr/>
      </w:pPr>
      <w:r>
        <w:rPr/>
        <w:t xml:space="preserve">   </w:t>
      </w:r>
      <w:del w:id="370" w:author="dell" w:date="2022-05-18T11:32:00Z">
        <w:r>
          <w:rPr>
            <w:rFonts w:eastAsia="宋体" w:ascii="宋体" w:hAnsi="宋体"/>
            <w:b/>
            <w:bCs/>
            <w:lang w:eastAsia="zh-CN"/>
          </w:rPr>
          <w:delText xml:space="preserve">Botanical </w:delText>
        </w:r>
      </w:del>
      <w:ins w:id="371" w:author="dell" w:date="2022-05-18T11:32:00Z">
        <w:r>
          <w:rPr>
            <w:rFonts w:eastAsia="宋体" w:ascii="宋体" w:hAnsi="宋体"/>
            <w:b/>
            <w:bCs/>
            <w:lang w:eastAsia="zh-CN"/>
          </w:rPr>
          <w:t>Herbal</w:t>
        </w:r>
      </w:ins>
      <w:ins w:id="372" w:author="dell" w:date="2022-05-18T11:32:00Z">
        <w:r>
          <w:rPr>
            <w:rFonts w:eastAsia="宋体"/>
            <w:b/>
            <w:bCs/>
            <w:lang w:eastAsia="zh-CN"/>
          </w:rPr>
          <w:t xml:space="preserve"> </w:t>
        </w:r>
      </w:ins>
      <w:ins w:id="373" w:author="dell" w:date="2022-05-18T16:13:00Z">
        <w:r>
          <w:rPr>
            <w:rFonts w:eastAsia="宋体"/>
            <w:b/>
            <w:bCs/>
            <w:lang w:eastAsia="zh-CN"/>
          </w:rPr>
          <w:t xml:space="preserve"> </w:t>
        </w:r>
      </w:ins>
      <w:r>
        <w:rPr>
          <w:b/>
          <w:bCs/>
        </w:rPr>
        <w:t>medicine analysis.</w:t>
      </w:r>
      <w:r>
        <w:rPr/>
        <w:t xml:space="preserve"> </w:t>
      </w:r>
      <w:r>
        <w:rPr>
          <w:i/>
          <w:iCs/>
        </w:rPr>
        <w:t>Eucommia ulmoides Oliv.</w:t>
      </w:r>
      <w:r>
        <w:rPr/>
        <w:t xml:space="preserve"> (</w:t>
      </w:r>
      <w:r>
        <w:rPr>
          <w:i/>
          <w:iCs/>
        </w:rPr>
        <w:t>E. ulmoides</w:t>
      </w:r>
      <w:r>
        <w:rPr/>
        <w:t>),</w:t>
      </w:r>
      <w:hyperlink w:anchor="ref-2021n">
        <w:r>
          <w:rPr>
            <w:rStyle w:val="InternetLink"/>
            <w:vertAlign w:val="superscript"/>
          </w:rPr>
          <w:t>70</w:t>
        </w:r>
      </w:hyperlink>
      <w:r>
        <w:rPr/>
        <w:t xml:space="preserve"> as a traditional Chinese medicine (TCM), after being processed with saline water, </w:t>
      </w:r>
      <w:del w:id="374" w:author="dell" w:date="2022-05-25T16:17:00Z">
        <w:r>
          <w:rPr>
            <w:rFonts w:eastAsia="宋体" w:ascii="宋体" w:hAnsi="宋体"/>
            <w:lang w:eastAsia="zh-CN"/>
          </w:rPr>
          <w:delText>has been</w:delText>
        </w:r>
      </w:del>
      <w:ins w:id="375" w:author="dell" w:date="2022-05-25T16:17:00Z">
        <w:r>
          <w:rPr>
            <w:rFonts w:eastAsia="宋体" w:ascii="宋体" w:hAnsi="宋体"/>
            <w:lang w:eastAsia="zh-CN"/>
          </w:rPr>
          <w:t>was</w:t>
        </w:r>
      </w:ins>
      <w:r>
        <w:rPr/>
        <w:t xml:space="preserve"> applied to the treatment of renal diseases for a long </w:t>
      </w:r>
      <w:del w:id="376" w:author="dell" w:date="2022-05-25T16:17:00Z">
        <w:r>
          <w:rPr>
            <w:rFonts w:eastAsia="宋体" w:ascii="宋体" w:hAnsi="宋体"/>
            <w:lang w:eastAsia="zh-CN"/>
          </w:rPr>
          <w:delText>history</w:delText>
        </w:r>
      </w:del>
      <w:ins w:id="377" w:author="dell" w:date="2022-05-25T16:17:00Z">
        <w:r>
          <w:rPr>
            <w:rFonts w:eastAsia="宋体" w:ascii="宋体" w:hAnsi="宋体"/>
            <w:lang w:eastAsia="zh-CN"/>
          </w:rPr>
          <w:t>time</w:t>
        </w:r>
      </w:ins>
      <w:ins w:id="378" w:author="dell" w:date="2022-05-25T16:17:00Z">
        <w:r>
          <w:rPr>
            <w:rFonts w:eastAsia="宋体"/>
            <w:lang w:eastAsia="zh-CN"/>
          </w:rPr>
          <w:t xml:space="preserve"> in China</w:t>
        </w:r>
      </w:ins>
      <w:r>
        <w:rPr/>
        <w:t xml:space="preserve">. Due to its complex composition, discovering chemical changes </w:t>
      </w:r>
      <w:del w:id="379" w:author="dell" w:date="2022-05-25T16:18:00Z">
        <w:r>
          <w:rPr>
            <w:rFonts w:eastAsia="宋体" w:ascii="宋体" w:hAnsi="宋体"/>
            <w:lang w:eastAsia="zh-CN"/>
          </w:rPr>
          <w:delText>while in drug modulation</w:delText>
        </w:r>
      </w:del>
      <w:ins w:id="380" w:author="dell" w:date="2022-05-25T16:18:00Z">
        <w:r>
          <w:rPr>
            <w:rFonts w:eastAsia="宋体" w:ascii="宋体" w:hAnsi="宋体"/>
            <w:lang w:eastAsia="zh-CN"/>
          </w:rPr>
          <w:t>during</w:t>
        </w:r>
      </w:ins>
      <w:ins w:id="381" w:author="dell" w:date="2022-05-25T16:18:00Z">
        <w:r>
          <w:rPr>
            <w:rFonts w:eastAsia="宋体"/>
            <w:lang w:eastAsia="zh-CN"/>
          </w:rPr>
          <w:t xml:space="preserve"> processing</w:t>
        </w:r>
      </w:ins>
      <w:r>
        <w:rPr/>
        <w:t xml:space="preserve"> (such as processed with saline water) is </w:t>
      </w:r>
      <w:del w:id="382" w:author="dell" w:date="2022-05-25T16:19:00Z">
        <w:r>
          <w:rPr/>
          <w:delText xml:space="preserve">most </w:delText>
        </w:r>
      </w:del>
      <w:r>
        <w:rPr/>
        <w:t xml:space="preserve">challenging. MCnebula was successfully applied to </w:t>
      </w:r>
      <w:ins w:id="383" w:author="dell" w:date="2022-05-25T16:37:00Z">
        <w:r>
          <w:rPr/>
          <w:t>analyze</w:t>
        </w:r>
      </w:ins>
      <w:ins w:id="384" w:author="dell" w:date="2022-05-25T16:37:00Z">
        <w:r>
          <w:rPr>
            <w:rFonts w:eastAsia="宋体"/>
            <w:lang w:eastAsia="zh-CN"/>
          </w:rPr>
          <w:t xml:space="preserve"> </w:t>
        </w:r>
      </w:ins>
      <w:r>
        <w:rPr/>
        <w:t xml:space="preserve">plant-derived </w:t>
      </w:r>
      <w:del w:id="385" w:author="dell" w:date="2022-05-25T16:34:00Z">
        <w:r>
          <w:rPr/>
          <w:delText>metabolites or complex</w:delText>
        </w:r>
      </w:del>
      <w:ins w:id="386" w:author="dell" w:date="2022-05-25T16:34:00Z">
        <w:r>
          <w:rPr>
            <w:rFonts w:eastAsia="宋体"/>
            <w:lang w:eastAsia="zh-CN"/>
          </w:rPr>
          <w:t xml:space="preserve"> </w:t>
        </w:r>
      </w:ins>
      <w:r>
        <w:rPr/>
        <w:t xml:space="preserve"> chemical composition. Two kinds of proccessed </w:t>
      </w:r>
      <w:r>
        <w:rPr>
          <w:i/>
          <w:iCs/>
        </w:rPr>
        <w:t>E. ulmoides</w:t>
      </w:r>
      <w:r>
        <w:rPr/>
        <w:t xml:space="preserve"> dataset were aligned in feature lists (Raw-Eucommia and Pro-Eucommia, before processed with saline water or not), and run with MCnebula workflow. Focused on abundant chemical classes, we set the nebula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possess</m:t>
            </m:r>
          </m:sub>
        </m:sSub>
        <m:r>
          <w:rPr>
            <w:rFonts w:ascii="Cambria Math" w:hAnsi="Cambria Math"/>
          </w:rPr>
          <m:t xml:space="preserve">=</m:t>
        </m:r>
        <m:r>
          <w:rPr>
            <w:rFonts w:ascii="Cambria Math" w:hAnsi="Cambria Math"/>
          </w:rPr>
          <m:t xml:space="preserve">30</m:t>
        </m:r>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max</m:t>
            </m:r>
            <m:r>
              <w:rPr>
                <w:rFonts w:ascii="Cambria Math" w:hAnsi="Cambria Math"/>
              </w:rPr>
              <m:t xml:space="preserve">.</m:t>
            </m:r>
            <m:r>
              <w:rPr>
                <w:rFonts w:ascii="Cambria Math" w:hAnsi="Cambria Math"/>
              </w:rPr>
              <m:t xml:space="preserve">possess</m:t>
            </m:r>
            <m:r>
              <w:rPr>
                <w:rFonts w:ascii="Cambria Math" w:hAnsi="Cambria Math"/>
              </w:rPr>
              <m:t xml:space="preserve">.</m:t>
            </m:r>
            <m:r>
              <w:rPr>
                <w:rFonts w:ascii="Cambria Math" w:hAnsi="Cambria Math"/>
              </w:rPr>
              <m:t xml:space="preserve">pct</m:t>
            </m:r>
          </m:sub>
        </m:sSub>
        <m:r>
          <w:rPr>
            <w:rFonts w:ascii="Cambria Math" w:hAnsi="Cambria Math"/>
          </w:rPr>
          <m:t xml:space="preserve">=</m:t>
        </m:r>
        <m:r>
          <w:rPr>
            <w:rFonts w:ascii="Cambria Math" w:hAnsi="Cambria Math"/>
          </w:rPr>
          <m:t xml:space="preserve">0.07</m:t>
        </m:r>
      </m:oMath>
      <w:r>
        <w:rPr/>
        <w:t xml:space="preserve">. Figure 1 shows these focused classes. It was noticed there were several characteristic classes ‘lignan,’ ‘iridoid’ or ‘terpenoid.’ In </w:t>
      </w:r>
      <w:r>
        <w:rPr>
          <w:i/>
          <w:iCs/>
        </w:rPr>
        <w:t>E. ulmoides</w:t>
      </w:r>
      <w:r>
        <w:rPr/>
        <w:t xml:space="preserve">, </w:t>
      </w:r>
      <w:del w:id="387" w:author="dell" w:date="2022-05-25T16:38:00Z">
        <w:r>
          <w:rPr/>
          <w:delText xml:space="preserve">indeed, </w:delText>
        </w:r>
      </w:del>
      <w:r>
        <w:rPr/>
        <w:t>numerous literatures have reported the medici</w:t>
      </w:r>
      <w:del w:id="388" w:author="dell" w:date="2022-05-25T16:38:00Z">
        <w:r>
          <w:rPr>
            <w:rFonts w:eastAsia="宋体" w:ascii="宋体" w:hAnsi="宋体"/>
            <w:lang w:eastAsia="zh-CN"/>
          </w:rPr>
          <w:delText>n</w:delText>
        </w:r>
      </w:del>
      <w:ins w:id="389" w:author="dell" w:date="2022-05-25T16:38:00Z">
        <w:r>
          <w:rPr>
            <w:rFonts w:eastAsia="宋体" w:ascii="宋体" w:hAnsi="宋体"/>
            <w:lang w:eastAsia="zh-CN"/>
          </w:rPr>
          <w:t>c</w:t>
        </w:r>
      </w:ins>
      <w:r>
        <w:rPr/>
        <w:t>al value of compounds in these classes.</w:t>
      </w:r>
      <w:hyperlink w:anchor="ref-2021cq">
        <w:r>
          <w:rPr>
            <w:rStyle w:val="InternetLink"/>
            <w:vertAlign w:val="superscript"/>
          </w:rPr>
          <w:t>71</w:t>
        </w:r>
      </w:hyperlink>
      <w:r>
        <w:rPr>
          <w:vertAlign w:val="superscript"/>
        </w:rPr>
        <w:t>–</w:t>
      </w:r>
      <w:hyperlink w:anchor="ref-2015q">
        <w:r>
          <w:rPr>
            <w:rStyle w:val="InternetLink"/>
            <w:vertAlign w:val="superscript"/>
          </w:rPr>
          <w:t>77</w:t>
        </w:r>
      </w:hyperlink>
    </w:p>
    <w:p>
      <w:pPr>
        <w:pStyle w:val="TextBody"/>
        <w:rPr/>
      </w:pPr>
      <w:r>
        <w:rPr/>
        <w:t xml:space="preserve">   </w:t>
      </w:r>
      <w:r>
        <w:rPr/>
        <w:t xml:space="preserve">We filtered the features in child-nebulae by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r>
          <w:rPr>
            <w:rFonts w:ascii="Cambria Math" w:hAnsi="Cambria Math"/>
          </w:rPr>
          <m:t xml:space="preserve">∨</m:t>
        </m:r>
        <m:r>
          <w:rPr>
            <w:rFonts w:ascii="Cambria Math" w:hAnsi="Cambria Math"/>
          </w:rPr>
          <m:t xml:space="preserve">1</m:t>
        </m:r>
      </m:oMath>
      <w:r>
        <w:rPr/>
        <w:t xml:space="preserve"> and ranked the classes by variation relative abundance (Fig. 7).</w:t>
      </w:r>
      <w:ins w:id="390" w:author="dell" w:date="2022-05-25T16:41:00Z">
        <w:r>
          <w:rPr/>
          <w:t>The</w:t>
        </w:r>
      </w:ins>
      <w:ins w:id="391" w:author="dell" w:date="2022-05-25T16:41:00Z">
        <w:r>
          <w:rPr>
            <w:rFonts w:eastAsia="宋体"/>
            <w:lang w:eastAsia="zh-CN"/>
          </w:rPr>
          <w:t xml:space="preserve"> class of </w:t>
        </w:r>
      </w:ins>
      <w:r>
        <w:rPr/>
        <w:t xml:space="preserve"> ‘Pyranones and derivatives’ (PDs) was in top </w:t>
      </w:r>
      <w:ins w:id="392" w:author="dell" w:date="2022-05-25T16:41:00Z">
        <w:r>
          <w:rPr>
            <w:rFonts w:eastAsia="宋体"/>
            <w:lang w:eastAsia="zh-CN"/>
          </w:rPr>
          <w:t xml:space="preserve">one </w:t>
        </w:r>
      </w:ins>
      <w:r>
        <w:rPr/>
        <w:t xml:space="preserve">rank. Of note, many Flavonoides were discovered in its nebula (Fig. S5), as its sub-structural Pyranone. Previous studies </w:t>
      </w:r>
      <w:del w:id="393" w:author="dell" w:date="2022-05-25T16:52:00Z">
        <w:r>
          <w:rPr/>
          <w:delText xml:space="preserve">has </w:delText>
        </w:r>
      </w:del>
      <w:ins w:id="394" w:author="dell" w:date="2022-05-25T16:52:00Z">
        <w:r>
          <w:rPr/>
          <w:t>ha</w:t>
        </w:r>
      </w:ins>
      <w:ins w:id="395" w:author="dell" w:date="2022-05-25T16:52:00Z">
        <w:r>
          <w:rPr>
            <w:rFonts w:eastAsia="宋体"/>
            <w:lang w:eastAsia="zh-CN"/>
          </w:rPr>
          <w:t>ve</w:t>
        </w:r>
      </w:ins>
      <w:ins w:id="396" w:author="dell" w:date="2022-05-25T16:52:00Z">
        <w:r>
          <w:rPr/>
          <w:t xml:space="preserve"> </w:t>
        </w:r>
      </w:ins>
      <w:r>
        <w:rPr/>
        <w:t>repo</w:t>
      </w:r>
      <w:ins w:id="397" w:author="dell" w:date="2022-05-25T16:42:00Z">
        <w:r>
          <w:rPr>
            <w:rFonts w:eastAsia="宋体"/>
            <w:lang w:eastAsia="zh-CN"/>
          </w:rPr>
          <w:t>r</w:t>
        </w:r>
      </w:ins>
      <w:r>
        <w:rPr/>
        <w:t xml:space="preserve">ted </w:t>
      </w:r>
      <w:del w:id="398" w:author="dell" w:date="2022-05-25T16:42:00Z">
        <w:r>
          <w:rPr/>
          <w:delText xml:space="preserve">a lot </w:delText>
        </w:r>
      </w:del>
      <w:r>
        <w:rPr/>
        <w:t xml:space="preserve">pharmacological </w:t>
      </w:r>
      <w:del w:id="399" w:author="dell" w:date="2022-05-25T16:42:00Z">
        <w:r>
          <w:rPr/>
          <w:delText xml:space="preserve">action </w:delText>
        </w:r>
      </w:del>
      <w:ins w:id="400" w:author="dell" w:date="2022-05-25T16:42:00Z">
        <w:r>
          <w:rPr>
            <w:rFonts w:eastAsia="宋体"/>
            <w:lang w:eastAsia="zh-CN"/>
          </w:rPr>
          <w:t>functions</w:t>
        </w:r>
      </w:ins>
      <w:ins w:id="401" w:author="dell" w:date="2022-05-25T16:42:00Z">
        <w:r>
          <w:rPr/>
          <w:t xml:space="preserve"> </w:t>
        </w:r>
      </w:ins>
      <w:r>
        <w:rPr/>
        <w:t xml:space="preserve">of Flavonoides in </w:t>
      </w:r>
      <w:r>
        <w:rPr>
          <w:i/>
          <w:iCs/>
        </w:rPr>
        <w:t>E. ulmoides</w:t>
      </w:r>
      <w:r>
        <w:rPr/>
        <w:t>.</w:t>
      </w:r>
      <w:hyperlink w:anchor="ref-2021cp">
        <w:r>
          <w:rPr>
            <w:rStyle w:val="InternetLink"/>
            <w:vertAlign w:val="superscript"/>
          </w:rPr>
          <w:t>78</w:t>
        </w:r>
      </w:hyperlink>
      <w:r>
        <w:rPr>
          <w:vertAlign w:val="superscript"/>
        </w:rPr>
        <w:t>–</w:t>
      </w:r>
      <w:hyperlink w:anchor="ref-2019x">
        <w:r>
          <w:rPr>
            <w:rStyle w:val="InternetLink"/>
            <w:vertAlign w:val="superscript"/>
          </w:rPr>
          <w:t>81</w:t>
        </w:r>
      </w:hyperlink>
      <w:r>
        <w:rPr/>
        <w:t xml:space="preserve"> Within the annotated nebula, the feature of ID:980 possess a remarkable </w:t>
      </w:r>
      <w:r>
        <w:rPr/>
      </w:r>
      <m:oMath xmlns:m="http://schemas.openxmlformats.org/officeDocument/2006/math">
        <m:r>
          <w:rPr>
            <w:rFonts w:ascii="Cambria Math" w:hAnsi="Cambria Math"/>
          </w:rPr>
          <m:t xml:space="preserve">FC</m:t>
        </m:r>
      </m:oMath>
      <w:r>
        <w:rPr/>
        <w:t xml:space="preserve">. However, the structure was matched with low Tanimoto similarity (0.38). Recur to overview child-nebulae, </w:t>
      </w:r>
      <w:ins w:id="402" w:author="dell" w:date="2022-05-25T16:48:00Z">
        <w:r>
          <w:rPr>
            <w:rFonts w:eastAsia="宋体"/>
            <w:lang w:eastAsia="zh-CN"/>
          </w:rPr>
          <w:t>the level of some compounds</w:t>
        </w:r>
      </w:ins>
      <w:ins w:id="403" w:author="dell" w:date="2022-05-25T16:49:00Z">
        <w:r>
          <w:rPr>
            <w:rFonts w:eastAsia="宋体"/>
            <w:lang w:eastAsia="zh-CN"/>
          </w:rPr>
          <w:t xml:space="preserve"> </w:t>
        </w:r>
      </w:ins>
      <w:ins w:id="404" w:author="dell" w:date="2022-05-25T16:50:00Z">
        <w:r>
          <w:rPr>
            <w:rFonts w:eastAsia="宋体"/>
            <w:lang w:eastAsia="zh-CN"/>
          </w:rPr>
          <w:t xml:space="preserve">belonging </w:t>
        </w:r>
      </w:ins>
      <w:ins w:id="405" w:author="dell" w:date="2022-05-25T16:49:00Z">
        <w:r>
          <w:rPr>
            <w:rFonts w:eastAsia="宋体"/>
            <w:lang w:eastAsia="zh-CN"/>
          </w:rPr>
          <w:t>to</w:t>
        </w:r>
      </w:ins>
      <w:del w:id="406" w:author="dell" w:date="2022-05-25T16:49:00Z">
        <w:r>
          <w:rPr/>
          <w:delText>around 15% of</w:delText>
        </w:r>
      </w:del>
      <w:r>
        <w:rPr/>
        <w:t xml:space="preserve"> ‘Lignan glycosides’ (LG) and ‘Iridoid O-glycosides’ (IOGs) were changed with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r>
          <w:rPr>
            <w:rFonts w:ascii="Cambria Math" w:hAnsi="Cambria Math"/>
          </w:rPr>
          <m:t xml:space="preserve">∨</m:t>
        </m:r>
        <m:r>
          <w:rPr>
            <w:rFonts w:ascii="Cambria Math" w:hAnsi="Cambria Math"/>
          </w:rPr>
          <m:t xml:space="preserve">1</m:t>
        </m:r>
      </m:oMath>
      <w:r>
        <w:rPr/>
        <w:t>. Strikingly, we found most of the IOGs were increasing in level (peak area)</w:t>
      </w:r>
      <w:ins w:id="407" w:author="dell" w:date="2022-05-25T16:51:00Z">
        <w:r>
          <w:rPr>
            <w:rFonts w:eastAsia="宋体"/>
            <w:lang w:eastAsia="zh-CN"/>
          </w:rPr>
          <w:t xml:space="preserve"> after processing</w:t>
        </w:r>
      </w:ins>
      <w:r>
        <w:rPr/>
        <w:t>. Focused on IOGs, we visualized the annonated child-nebula (Fig. S5). Structures of IOGs are similar in molecular skeleton, which contain</w:t>
      </w:r>
      <w:ins w:id="408" w:author="dell" w:date="2022-05-25T16:56:00Z">
        <w:r>
          <w:rPr>
            <w:rFonts w:eastAsia="宋体"/>
            <w:lang w:eastAsia="zh-CN"/>
          </w:rPr>
          <w:t>s</w:t>
        </w:r>
      </w:ins>
      <w:r>
        <w:rPr/>
        <w:t xml:space="preserve"> a sub-structural nucleus formed by a five-membered ring combined with a six-membered ring. Among them, the feature with ID of 3918 is remarkably increasing in Pro-Eucommia. Retrieving PubChem database via InChIKey planar (first hash block of InChIKey), we found the briefest synonyms termed ‘8,10-Didehydroargylioside,’ a compound </w:t>
      </w:r>
      <w:del w:id="409" w:author="dell" w:date="2022-05-25T16:57:00Z">
        <w:r>
          <w:rPr/>
          <w:delText xml:space="preserve">nearly </w:delText>
        </w:r>
      </w:del>
      <w:r>
        <w:rPr/>
        <w:t xml:space="preserve">without literature </w:t>
      </w:r>
      <w:ins w:id="410" w:author="dell" w:date="2022-05-25T17:00:00Z">
        <w:r>
          <w:rPr>
            <w:rFonts w:eastAsia="宋体"/>
            <w:lang w:eastAsia="zh-CN"/>
          </w:rPr>
          <w:t xml:space="preserve">record </w:t>
        </w:r>
      </w:ins>
      <w:r>
        <w:rPr/>
        <w:t xml:space="preserve">but structural record. We </w:t>
      </w:r>
      <w:del w:id="411" w:author="dell" w:date="2022-05-25T17:00:00Z">
        <w:r>
          <w:rPr/>
          <w:delText xml:space="preserve">shown </w:delText>
        </w:r>
      </w:del>
      <w:ins w:id="412" w:author="dell" w:date="2022-05-25T17:00:00Z">
        <w:r>
          <w:rPr/>
          <w:t>show</w:t>
        </w:r>
      </w:ins>
      <w:ins w:id="413" w:author="dell" w:date="2022-05-25T17:00:00Z">
        <w:r>
          <w:rPr>
            <w:rFonts w:eastAsia="宋体"/>
            <w:lang w:eastAsia="zh-CN"/>
          </w:rPr>
          <w:t>ed</w:t>
        </w:r>
      </w:ins>
      <w:ins w:id="414" w:author="dell" w:date="2022-05-25T17:00:00Z">
        <w:r>
          <w:rPr/>
          <w:t xml:space="preserve"> </w:t>
        </w:r>
      </w:ins>
      <w:r>
        <w:rPr/>
        <w:t xml:space="preserve">extracted ion chromatography (EIC) and fragmentation spectra of ‘8,10-Didehydroargylioside,’ together with some related compounds of IOGs, LG or their parent classes (picked with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r>
          <w:rPr>
            <w:rFonts w:ascii="Cambria Math" w:hAnsi="Cambria Math"/>
          </w:rPr>
          <m:t xml:space="preserve">∨</m:t>
        </m:r>
        <m:r>
          <w:rPr>
            <w:rFonts w:ascii="Cambria Math" w:hAnsi="Cambria Math"/>
          </w:rPr>
          <m:t xml:space="preserve">1</m:t>
        </m:r>
      </m:oMath>
      <w:r>
        <w:rPr/>
        <w:t xml:space="preserve">, Tanimoto similarity </w:t>
      </w:r>
      <w:r>
        <w:rPr/>
      </w:r>
      <m:oMath xmlns:m="http://schemas.openxmlformats.org/officeDocument/2006/math">
        <m:r>
          <w:rPr>
            <w:rFonts w:ascii="Cambria Math" w:hAnsi="Cambria Math"/>
          </w:rPr>
          <m:t xml:space="preserve">0.5</m:t>
        </m:r>
      </m:oMath>
      <w:r>
        <w:rPr/>
        <w:t xml:space="preserve">, and better peak shape) (Fig. S6). These compounds </w:t>
      </w:r>
      <w:del w:id="415" w:author="dell" w:date="2022-05-25T17:06:00Z">
        <w:r>
          <w:rPr/>
          <w:delText>were</w:delText>
        </w:r>
      </w:del>
      <w:del w:id="416" w:author="dell" w:date="2022-05-25T17:05:00Z">
        <w:r>
          <w:rPr/>
          <w:delText xml:space="preserve"> identified </w:delText>
        </w:r>
      </w:del>
      <w:ins w:id="417" w:author="dell" w:date="2022-05-25T17:05:00Z">
        <w:r>
          <w:rPr>
            <w:rFonts w:eastAsia="宋体"/>
            <w:lang w:eastAsia="zh-CN"/>
          </w:rPr>
          <w:t xml:space="preserve"> all showed</w:t>
        </w:r>
      </w:ins>
      <w:ins w:id="418" w:author="dell" w:date="2022-05-25T17:06:00Z">
        <w:r>
          <w:rPr>
            <w:rFonts w:eastAsia="宋体"/>
            <w:lang w:eastAsia="zh-CN"/>
          </w:rPr>
          <w:t xml:space="preserve"> </w:t>
        </w:r>
      </w:ins>
      <w:del w:id="419" w:author="dell" w:date="2022-05-25T17:06:00Z">
        <w:r>
          <w:rPr/>
          <w:delText xml:space="preserve">with </w:delText>
        </w:r>
      </w:del>
      <w:r>
        <w:rPr/>
        <w:t xml:space="preserve">remarkable alteration after </w:t>
      </w:r>
      <w:del w:id="420" w:author="dell" w:date="2022-05-25T17:00:00Z">
        <w:r>
          <w:rPr>
            <w:i/>
            <w:iCs/>
          </w:rPr>
          <w:delText>E. ulmoides</w:delText>
        </w:r>
      </w:del>
      <w:del w:id="421" w:author="dell" w:date="2022-05-25T17:00:00Z">
        <w:r>
          <w:rPr/>
          <w:delText xml:space="preserve"> </w:delText>
        </w:r>
      </w:del>
      <w:r>
        <w:rPr/>
        <w:t xml:space="preserve">processing. </w:t>
      </w:r>
      <w:del w:id="422" w:author="dell" w:date="2022-05-25T17:06:00Z">
        <w:r>
          <w:rPr>
            <w:rFonts w:eastAsia="宋体" w:ascii="宋体" w:hAnsi="宋体"/>
            <w:lang w:eastAsia="zh-CN"/>
          </w:rPr>
          <w:delText>The</w:delText>
        </w:r>
      </w:del>
      <w:ins w:id="423" w:author="dell" w:date="2022-05-25T17:06:00Z">
        <w:r>
          <w:rPr>
            <w:rFonts w:eastAsia="宋体" w:ascii="宋体" w:hAnsi="宋体"/>
            <w:lang w:eastAsia="zh-CN"/>
          </w:rPr>
          <w:t>Among</w:t>
        </w:r>
      </w:ins>
      <w:ins w:id="424" w:author="dell" w:date="2022-05-25T17:06:00Z">
        <w:r>
          <w:rPr>
            <w:rFonts w:eastAsia="宋体"/>
            <w:lang w:eastAsia="zh-CN"/>
          </w:rPr>
          <w:t xml:space="preserve"> them</w:t>
        </w:r>
      </w:ins>
      <w:ins w:id="425" w:author="dell" w:date="2022-05-25T17:06:00Z">
        <w:r>
          <w:rPr>
            <w:rFonts w:eastAsia="宋体"/>
            <w:lang w:eastAsia="zh-CN"/>
          </w:rPr>
          <w:t>，</w:t>
        </w:r>
      </w:ins>
      <w:r>
        <w:rPr/>
        <w:t xml:space="preserve"> ‘</w:t>
      </w:r>
      <w:r>
        <w:rPr/>
        <w:t xml:space="preserve">8,10-Didehydroargylioside’ </w:t>
      </w:r>
      <w:del w:id="426" w:author="dell" w:date="2022-05-25T17:07:00Z">
        <w:r>
          <w:rPr/>
          <w:delText xml:space="preserve">probabaly </w:delText>
        </w:r>
      </w:del>
      <w:r>
        <w:rPr/>
        <w:t xml:space="preserve">was a new generated compound after processing. Via MCnebula and other chemical tools (ClassyFire, PubChem database etc.), we identified </w:t>
      </w:r>
      <w:del w:id="427" w:author="dell" w:date="2022-05-25T17:08:00Z">
        <w:r>
          <w:rPr/>
          <w:delText xml:space="preserve">and organized a variety of compounds (Tab. S7, </w:delText>
        </w:r>
      </w:del>
      <w:r>
        <w:rPr/>
        <w:t xml:space="preserve">a total of 582 </w:t>
      </w:r>
      <w:del w:id="428" w:author="dell" w:date="2022-05-25T17:08:00Z">
        <w:r>
          <w:rPr/>
          <w:delText xml:space="preserve">unique </w:delText>
        </w:r>
      </w:del>
      <w:r>
        <w:rPr/>
        <w:t>compounds</w:t>
      </w:r>
      <w:del w:id="429" w:author="dell" w:date="2022-05-25T17:08:00Z">
        <w:r>
          <w:rPr/>
          <w:delText xml:space="preserve">). </w:delText>
        </w:r>
      </w:del>
      <w:ins w:id="430" w:author="dell" w:date="2022-05-25T17:08:00Z">
        <w:r>
          <w:rPr>
            <w:rFonts w:eastAsia="宋体"/>
            <w:lang w:eastAsia="zh-CN"/>
          </w:rPr>
          <w:t xml:space="preserve"> </w:t>
        </w:r>
      </w:ins>
      <w:ins w:id="431" w:author="dell" w:date="2022-05-25T17:08:00Z">
        <w:r>
          <w:rPr>
            <w:rFonts w:eastAsia="宋体"/>
            <w:lang w:eastAsia="zh-CN"/>
          </w:rPr>
          <w:t>（</w:t>
        </w:r>
      </w:ins>
      <w:ins w:id="432" w:author="dell" w:date="2022-05-25T17:08:00Z">
        <w:r>
          <w:rPr>
            <w:rFonts w:eastAsia="宋体"/>
            <w:lang w:eastAsia="zh-CN"/>
          </w:rPr>
          <w:t>Tab. S7</w:t>
        </w:r>
      </w:ins>
      <w:ins w:id="433" w:author="dell" w:date="2022-05-25T17:08:00Z">
        <w:r>
          <w:rPr>
            <w:rFonts w:eastAsia="宋体"/>
            <w:lang w:eastAsia="zh-CN"/>
          </w:rPr>
          <w:t>）</w:t>
        </w:r>
      </w:ins>
      <w:ins w:id="434" w:author="dell" w:date="2022-05-25T17:08:00Z">
        <w:r>
          <w:rPr/>
          <w:t xml:space="preserve">. </w:t>
        </w:r>
      </w:ins>
      <w:r>
        <w:rPr/>
        <w:t>Some compounds were</w:t>
      </w:r>
      <w:ins w:id="435" w:author="dell" w:date="2022-05-25T17:12:00Z">
        <w:r>
          <w:rPr>
            <w:rFonts w:eastAsia="宋体"/>
            <w:lang w:eastAsia="zh-CN"/>
          </w:rPr>
          <w:t xml:space="preserve"> not </w:t>
        </w:r>
      </w:ins>
      <w:r>
        <w:rPr/>
        <w:t>reported before.</w:t>
      </w:r>
    </w:p>
    <w:p>
      <w:pPr>
        <w:pStyle w:val="Heading1"/>
        <w:rPr/>
      </w:pPr>
      <w:r>
        <w:rPr/>
        <w:t>Discussion</w:t>
      </w:r>
    </w:p>
    <w:p>
      <w:pPr>
        <w:pStyle w:val="FirstParagraph"/>
        <w:rPr/>
      </w:pPr>
      <w:r>
        <w:rPr/>
        <w:t xml:space="preserve">   </w:t>
      </w:r>
      <w:r>
        <w:rPr/>
        <w:t xml:space="preserve">MCnebula is a novel visualization strategy that leverages state-of-the-art </w:t>
      </w:r>
      <w:r>
        <w:rPr>
          <w:i/>
          <w:iCs/>
        </w:rPr>
        <w:t>in silico</w:t>
      </w:r>
      <w:r>
        <w:rPr/>
        <w:t xml:space="preserve"> technology and orients to overall compounds within dataset. </w:t>
      </w:r>
      <w:del w:id="436" w:author="dell" w:date="2022-05-25T17:13:00Z">
        <w:r>
          <w:rPr/>
          <w:delText xml:space="preserve">MCnebula </w:delText>
        </w:r>
      </w:del>
      <w:ins w:id="437" w:author="dell" w:date="2022-05-25T17:13:00Z">
        <w:r>
          <w:rPr>
            <w:rFonts w:eastAsia="宋体"/>
            <w:lang w:eastAsia="zh-CN"/>
          </w:rPr>
          <w:t>It</w:t>
        </w:r>
      </w:ins>
      <w:ins w:id="438" w:author="dell" w:date="2022-05-25T17:13:00Z">
        <w:r>
          <w:rPr/>
          <w:t xml:space="preserve"> </w:t>
        </w:r>
      </w:ins>
      <w:r>
        <w:rPr/>
        <w:t>offers a unique analytical perspective, termed multi-chemical nebulae to achieve unknown compound identification and classes focus. The visualization is equipped with a more precise, flexible and perceptive capturing ability of chemical classes which is different from classical molecular networking pattern. Meanwhile, it draws on the superiority of the classical pattern. Recently, molecular networking is a popular method for visualization and annotation of mass spectra. Depending on fragmentation spectra similarity, structural annotations are propagated via network-based method.</w:t>
      </w:r>
      <w:hyperlink w:anchor="ref-2012a">
        <w:r>
          <w:rPr>
            <w:rStyle w:val="InternetLink"/>
            <w:vertAlign w:val="superscript"/>
          </w:rPr>
          <w:t>82</w:t>
        </w:r>
      </w:hyperlink>
      <w:r>
        <w:rPr>
          <w:vertAlign w:val="superscript"/>
        </w:rPr>
        <w:t>–</w:t>
      </w:r>
      <w:hyperlink w:anchor="ref-2021d">
        <w:r>
          <w:rPr>
            <w:rStyle w:val="InternetLink"/>
            <w:vertAlign w:val="superscript"/>
          </w:rPr>
          <w:t>86</w:t>
        </w:r>
      </w:hyperlink>
      <w:r>
        <w:rPr/>
        <w:t xml:space="preserve"> Unfortunately, molecular networking is a highly spectral similarity dependent method instead of compounds structural or classified similarity.</w:t>
      </w:r>
      <w:commentRangeStart w:id="8"/>
      <w:r>
        <w:rPr/>
        <w:t xml:space="preserve"> </w:t>
      </w:r>
      <w:ins w:id="439" w:author="dell" w:date="2022-05-25T17:19:00Z">
        <w:r>
          <w:rPr>
            <w:rFonts w:eastAsia="宋体"/>
            <w:lang w:eastAsia="zh-CN"/>
          </w:rPr>
          <w:t xml:space="preserve">It means </w:t>
        </w:r>
      </w:ins>
      <w:r>
        <w:rPr>
          <w:rFonts w:eastAsia="宋体"/>
          <w:lang w:eastAsia="zh-CN"/>
        </w:rPr>
      </w:r>
      <w:commentRangeEnd w:id="8"/>
      <w:r>
        <w:commentReference w:id="8"/>
      </w:r>
      <w:r>
        <w:rPr/>
        <w:t xml:space="preserve">In previous research, it </w:t>
      </w:r>
      <w:del w:id="440" w:author="dell" w:date="2022-05-25T17:16:00Z">
        <w:r>
          <w:rPr/>
          <w:delText>has been</w:delText>
        </w:r>
      </w:del>
      <w:ins w:id="441" w:author="dell" w:date="2022-05-25T17:16:00Z">
        <w:r>
          <w:rPr>
            <w:rFonts w:eastAsia="宋体"/>
            <w:lang w:eastAsia="zh-CN"/>
          </w:rPr>
          <w:t>was</w:t>
        </w:r>
      </w:ins>
      <w:r>
        <w:rPr/>
        <w:t xml:space="preserve"> reported that some flavonoids happened to be absent from the cluster of </w:t>
      </w:r>
      <w:del w:id="442" w:author="dell" w:date="2022-05-25T17:16:00Z">
        <w:r>
          <w:rPr/>
          <w:delText xml:space="preserve">many </w:delText>
        </w:r>
      </w:del>
      <w:ins w:id="443" w:author="dell" w:date="2022-05-25T17:16:00Z">
        <w:r>
          <w:rPr>
            <w:rFonts w:eastAsia="宋体"/>
            <w:lang w:eastAsia="zh-CN"/>
          </w:rPr>
          <w:t>other</w:t>
        </w:r>
      </w:ins>
      <w:ins w:id="444" w:author="dell" w:date="2022-05-25T17:16:00Z">
        <w:r>
          <w:rPr/>
          <w:t xml:space="preserve"> </w:t>
        </w:r>
      </w:ins>
      <w:r>
        <w:rPr/>
        <w:t>flavonoids</w:t>
      </w:r>
      <w:del w:id="445" w:author="dell" w:date="2022-05-25T17:16:00Z">
        <w:r>
          <w:rPr/>
          <w:delText xml:space="preserve"> compounds</w:delText>
        </w:r>
      </w:del>
      <w:r>
        <w:rPr/>
        <w:t>.</w:t>
      </w:r>
      <w:hyperlink w:anchor="ref-2021a">
        <w:r>
          <w:rPr>
            <w:rStyle w:val="InternetLink"/>
            <w:vertAlign w:val="superscript"/>
          </w:rPr>
          <w:t>52</w:t>
        </w:r>
      </w:hyperlink>
      <w:r>
        <w:rPr/>
        <w:t xml:space="preserve"> In this context, visualization in a classified perspective is a better choice for untarget mass spectra dataset. Earlier in 2012, molecular networking </w:t>
      </w:r>
      <w:del w:id="446" w:author="dell" w:date="2022-05-25T17:20:00Z">
        <w:r>
          <w:rPr>
            <w:rFonts w:eastAsia="宋体" w:ascii="宋体" w:hAnsi="宋体"/>
            <w:lang w:eastAsia="zh-CN"/>
          </w:rPr>
          <w:delText>for first been</w:delText>
        </w:r>
      </w:del>
      <w:ins w:id="447" w:author="dell" w:date="2022-05-25T17:20:00Z">
        <w:r>
          <w:rPr>
            <w:rFonts w:eastAsia="宋体" w:ascii="宋体" w:hAnsi="宋体"/>
            <w:lang w:eastAsia="zh-CN"/>
          </w:rPr>
          <w:t>was</w:t>
        </w:r>
      </w:ins>
      <w:r>
        <w:rPr/>
        <w:t xml:space="preserve"> proposed with visualization for mass data analysis</w:t>
      </w:r>
      <w:ins w:id="448" w:author="dell" w:date="2022-05-25T17:20:00Z">
        <w:r>
          <w:rPr>
            <w:rFonts w:eastAsia="宋体"/>
            <w:lang w:eastAsia="zh-CN"/>
          </w:rPr>
          <w:t xml:space="preserve"> for the first time</w:t>
        </w:r>
      </w:ins>
      <w:r>
        <w:rPr/>
        <w:t>.</w:t>
      </w:r>
      <w:hyperlink w:anchor="ref-2012a">
        <w:r>
          <w:rPr>
            <w:rStyle w:val="InternetLink"/>
            <w:vertAlign w:val="superscript"/>
          </w:rPr>
          <w:t>82</w:t>
        </w:r>
      </w:hyperlink>
      <w:r>
        <w:rPr/>
        <w:t xml:space="preserve"> At that time, </w:t>
      </w:r>
      <w:r>
        <w:rPr>
          <w:i/>
          <w:iCs/>
        </w:rPr>
        <w:t>in silico</w:t>
      </w:r>
      <w:r>
        <w:rPr/>
        <w:t xml:space="preserve"> tools for predicting compound classification by fragmentation spectra </w:t>
      </w:r>
      <w:del w:id="449" w:author="dell" w:date="2022-05-25T17:20:00Z">
        <w:r>
          <w:rPr>
            <w:rFonts w:eastAsia="宋体" w:ascii="宋体" w:hAnsi="宋体"/>
            <w:lang w:eastAsia="zh-CN"/>
          </w:rPr>
          <w:delText>are</w:delText>
        </w:r>
      </w:del>
      <w:ins w:id="450" w:author="dell" w:date="2022-05-25T17:20:00Z">
        <w:r>
          <w:rPr>
            <w:rFonts w:eastAsia="宋体" w:ascii="宋体" w:hAnsi="宋体"/>
            <w:lang w:eastAsia="zh-CN"/>
          </w:rPr>
          <w:t>were</w:t>
        </w:r>
      </w:ins>
      <w:r>
        <w:rPr/>
        <w:t xml:space="preserve"> not available. Nowadays, with the development of automatic classified </w:t>
      </w:r>
      <w:r>
        <w:rPr>
          <w:i/>
          <w:iCs/>
        </w:rPr>
        <w:t>in silico</w:t>
      </w:r>
      <w:r>
        <w:rPr/>
        <w:t xml:space="preserve"> tools,</w:t>
      </w:r>
      <w:hyperlink w:anchor="ref-2016">
        <w:r>
          <w:rPr>
            <w:rStyle w:val="InternetLink"/>
            <w:vertAlign w:val="superscript"/>
          </w:rPr>
          <w:t>39</w:t>
        </w:r>
      </w:hyperlink>
      <w:r>
        <w:rPr>
          <w:vertAlign w:val="superscript"/>
        </w:rPr>
        <w:t>,</w:t>
      </w:r>
      <w:hyperlink w:anchor="ref-2021a">
        <w:r>
          <w:rPr>
            <w:rStyle w:val="InternetLink"/>
            <w:vertAlign w:val="superscript"/>
          </w:rPr>
          <w:t>52</w:t>
        </w:r>
      </w:hyperlink>
      <w:r>
        <w:rPr/>
        <w:t xml:space="preserve"> it is time for </w:t>
      </w:r>
      <w:del w:id="451" w:author="dell" w:date="2022-05-25T17:22:00Z">
        <w:r>
          <w:rPr/>
          <w:delText xml:space="preserve">a </w:delText>
        </w:r>
      </w:del>
      <w:r>
        <w:rPr/>
        <w:t>re</w:t>
      </w:r>
      <w:del w:id="452" w:author="dell" w:date="2022-05-25T17:21:00Z">
        <w:r>
          <w:rPr>
            <w:rFonts w:eastAsia="宋体" w:ascii="宋体" w:hAnsi="宋体"/>
            <w:lang w:eastAsia="zh-CN"/>
          </w:rPr>
          <w:delText>novation</w:delText>
        </w:r>
      </w:del>
      <w:ins w:id="453" w:author="dell" w:date="2022-05-25T17:21:00Z">
        <w:r>
          <w:rPr>
            <w:rFonts w:eastAsia="宋体" w:ascii="宋体" w:hAnsi="宋体"/>
            <w:lang w:eastAsia="zh-CN"/>
          </w:rPr>
          <w:t>volution</w:t>
        </w:r>
      </w:ins>
      <w:r>
        <w:rPr/>
        <w:t xml:space="preserve"> of the visualization strategy.</w:t>
      </w:r>
    </w:p>
    <w:p>
      <w:pPr>
        <w:pStyle w:val="TextBody"/>
        <w:rPr/>
      </w:pPr>
      <w:r>
        <w:rPr/>
        <w:t xml:space="preserve">   </w:t>
      </w:r>
      <w:r>
        <w:rPr/>
        <w:t>Herein, we evaluated MCnebula with its accuracy of both classify and identification, it outperformed than feature-based molecular networking (FBMN) equipped with MolnetEnhancer in classify. Particularly, MCnebula exhibited high</w:t>
      </w:r>
      <w:ins w:id="454" w:author="dell" w:date="2022-05-25T17:26:00Z">
        <w:r>
          <w:rPr/>
          <w:t>er</w:t>
        </w:r>
      </w:ins>
      <w:r>
        <w:rPr/>
        <w:t xml:space="preserve"> tolerance of noise, since its workflow passed through building fragmentation tree.</w:t>
      </w:r>
      <w:hyperlink w:anchor="ref-2015">
        <w:r>
          <w:rPr>
            <w:rStyle w:val="InternetLink"/>
            <w:vertAlign w:val="superscript"/>
          </w:rPr>
          <w:t>54</w:t>
        </w:r>
      </w:hyperlink>
      <w:r>
        <w:rPr/>
        <w:t xml:space="preserve"> MCnebula is more robust while dealing with metabolites of those without spectral library. MCnebula leverages dataset of posterior probability of classes prediction (PPCP) computated by CANOPUS to classify features and facilitate annotation of even unknown metabolites.</w:t>
      </w:r>
    </w:p>
    <w:p>
      <w:pPr>
        <w:pStyle w:val="TextBody"/>
        <w:rPr/>
      </w:pPr>
      <w:r>
        <w:rPr/>
        <w:t xml:space="preserve">   </w:t>
      </w:r>
      <w:r>
        <w:rPr/>
        <w:t>Untarget metabolomics emerged to profile cellular and organismal metabolism without prior knowledge dependence.</w:t>
      </w:r>
      <w:hyperlink w:anchor="ref-2016aq">
        <w:r>
          <w:rPr>
            <w:rStyle w:val="InternetLink"/>
            <w:vertAlign w:val="superscript"/>
          </w:rPr>
          <w:t>87</w:t>
        </w:r>
      </w:hyperlink>
      <w:r>
        <w:rPr>
          <w:vertAlign w:val="superscript"/>
        </w:rPr>
        <w:t>,</w:t>
      </w:r>
      <w:hyperlink w:anchor="ref-2017at">
        <w:r>
          <w:rPr>
            <w:rStyle w:val="InternetLink"/>
            <w:vertAlign w:val="superscript"/>
          </w:rPr>
          <w:t>88</w:t>
        </w:r>
      </w:hyperlink>
      <w:r>
        <w:rPr/>
        <w:t xml:space="preserve"> Researchers in virtue of statistical methodologies from thousands of features screen out biomarker, towards pharmaceutical, physiological or pathological mechanisms.</w:t>
      </w:r>
      <w:hyperlink w:anchor="ref-2016ar">
        <w:r>
          <w:rPr>
            <w:rStyle w:val="InternetLink"/>
            <w:vertAlign w:val="superscript"/>
          </w:rPr>
          <w:t>89</w:t>
        </w:r>
      </w:hyperlink>
      <w:r>
        <w:rPr>
          <w:vertAlign w:val="superscript"/>
        </w:rPr>
        <w:t>,</w:t>
      </w:r>
      <w:hyperlink w:anchor="ref-2016ao">
        <w:r>
          <w:rPr>
            <w:rStyle w:val="InternetLink"/>
            <w:vertAlign w:val="superscript"/>
          </w:rPr>
          <w:t>90</w:t>
        </w:r>
      </w:hyperlink>
      <w:r>
        <w:rPr/>
        <w:t xml:space="preserve"> The</w:t>
      </w:r>
      <w:ins w:id="455" w:author="dell" w:date="2022-05-25T17:27:00Z">
        <w:r>
          <w:rPr/>
          <w:t>se</w:t>
        </w:r>
      </w:ins>
      <w:r>
        <w:rPr/>
        <w:t xml:space="preserve"> statistical approaches involve</w:t>
      </w:r>
      <w:del w:id="456" w:author="dell" w:date="2022-05-25T17:28:00Z">
        <w:r>
          <w:rPr>
            <w:rFonts w:eastAsia="宋体" w:ascii="宋体" w:hAnsi="宋体"/>
            <w:lang w:eastAsia="zh-CN"/>
          </w:rPr>
          <w:delText>s</w:delText>
        </w:r>
      </w:del>
      <w:ins w:id="457" w:author="dell" w:date="2022-05-25T17:28:00Z">
        <w:r>
          <w:rPr>
            <w:rFonts w:eastAsia="宋体" w:ascii="宋体" w:hAnsi="宋体"/>
            <w:lang w:eastAsia="zh-CN"/>
          </w:rPr>
          <w:t>d</w:t>
        </w:r>
      </w:ins>
      <w:r>
        <w:rPr/>
        <w:t xml:space="preserve"> classical statistic and artificial intelligence (e.g., random forests).</w:t>
      </w:r>
      <w:hyperlink w:anchor="ref-2019bv">
        <w:r>
          <w:rPr>
            <w:rStyle w:val="InternetLink"/>
            <w:vertAlign w:val="superscript"/>
          </w:rPr>
          <w:t>91</w:t>
        </w:r>
      </w:hyperlink>
      <w:r>
        <w:rPr>
          <w:vertAlign w:val="superscript"/>
        </w:rPr>
        <w:t>,</w:t>
      </w:r>
      <w:hyperlink w:anchor="ref-2021de">
        <w:r>
          <w:rPr>
            <w:rStyle w:val="InternetLink"/>
            <w:vertAlign w:val="superscript"/>
          </w:rPr>
          <w:t>92</w:t>
        </w:r>
      </w:hyperlink>
      <w:r>
        <w:rPr/>
        <w:t xml:space="preserve"> Both approaches </w:t>
      </w:r>
      <w:del w:id="458" w:author="dell" w:date="2022-05-25T17:29:00Z">
        <w:r>
          <w:rPr>
            <w:rFonts w:eastAsia="宋体" w:ascii="宋体" w:hAnsi="宋体"/>
            <w:lang w:eastAsia="zh-CN"/>
          </w:rPr>
          <w:delText>possibly lead to</w:delText>
        </w:r>
      </w:del>
      <w:ins w:id="459" w:author="dell" w:date="2022-05-25T17:30:00Z">
        <w:r>
          <w:rPr/>
          <w:t>were</w:t>
        </w:r>
      </w:ins>
      <w:ins w:id="460" w:author="dell" w:date="2022-05-25T17:30:00Z">
        <w:r>
          <w:rPr>
            <w:rFonts w:eastAsia="宋体"/>
            <w:lang w:eastAsia="zh-CN"/>
          </w:rPr>
          <w:t xml:space="preserve"> impossible to avoid</w:t>
        </w:r>
      </w:ins>
      <w:r>
        <w:rPr/>
        <w:t xml:space="preserve"> specific biases, owing to the complexity of feature set or algorithmic stability.</w:t>
      </w:r>
      <w:hyperlink w:anchor="ref-2017i">
        <w:r>
          <w:rPr>
            <w:rStyle w:val="InternetLink"/>
            <w:vertAlign w:val="superscript"/>
          </w:rPr>
          <w:t>13</w:t>
        </w:r>
      </w:hyperlink>
      <w:r>
        <w:rPr/>
        <w:t xml:space="preserve"> Further, evaluation in per feature level seemed incapable of profiling systematic effects in metabolites.</w:t>
      </w:r>
      <w:hyperlink w:anchor="ref-2021a">
        <w:r>
          <w:rPr>
            <w:rStyle w:val="InternetLink"/>
            <w:vertAlign w:val="superscript"/>
          </w:rPr>
          <w:t>52</w:t>
        </w:r>
      </w:hyperlink>
      <w:r>
        <w:rPr/>
        <w:t xml:space="preserve"> In this view, analyzing at chemical classified level may be a comprehensive settlement. However, we can</w:t>
      </w:r>
      <w:del w:id="461" w:author="dell" w:date="2022-05-25T17:30:00Z">
        <w:r>
          <w:rPr/>
          <w:delText xml:space="preserve"> </w:delText>
        </w:r>
      </w:del>
      <w:r>
        <w:rPr/>
        <w:t xml:space="preserve">not neglect the differences </w:t>
      </w:r>
      <w:del w:id="462" w:author="dell" w:date="2022-05-25T17:31:00Z">
        <w:r>
          <w:rPr/>
          <w:delText xml:space="preserve">in </w:delText>
        </w:r>
      </w:del>
      <w:ins w:id="463" w:author="dell" w:date="2022-05-25T17:31:00Z">
        <w:r>
          <w:rPr>
            <w:rFonts w:eastAsia="宋体"/>
            <w:lang w:eastAsia="zh-CN"/>
          </w:rPr>
          <w:t>of</w:t>
        </w:r>
      </w:ins>
      <w:ins w:id="464" w:author="dell" w:date="2022-05-25T17:31:00Z">
        <w:r>
          <w:rPr/>
          <w:t xml:space="preserve"> </w:t>
        </w:r>
      </w:ins>
      <w:r>
        <w:rPr/>
        <w:t xml:space="preserve">metabolites at the same classified level. </w:t>
      </w:r>
      <w:commentRangeStart w:id="9"/>
      <w:r>
        <w:rPr/>
        <w:t>For example, small</w:t>
      </w:r>
      <w:del w:id="465" w:author="dell" w:date="2022-05-25T17:33:00Z">
        <w:r>
          <w:rPr/>
          <w:delText>-</w:delText>
        </w:r>
      </w:del>
      <w:r>
        <w:rPr/>
        <w:t>molecules belong</w:t>
      </w:r>
      <w:ins w:id="466" w:author="dell" w:date="2022-05-25T17:31:00Z">
        <w:r>
          <w:rPr>
            <w:rFonts w:eastAsia="宋体"/>
            <w:lang w:eastAsia="zh-CN"/>
          </w:rPr>
          <w:t>ing</w:t>
        </w:r>
      </w:ins>
      <w:r>
        <w:rPr/>
        <w:t xml:space="preserve"> to ‘Indoles and derivatives’ harbour structure de</w:t>
      </w:r>
      <w:del w:id="467" w:author="dell" w:date="2022-05-25T17:33:00Z">
        <w:r>
          <w:rPr/>
          <w:delText>n</w:delText>
        </w:r>
      </w:del>
      <w:r>
        <w:rPr/>
        <w:t>pendent modulation affected aryl hydrocarbon receptor (AHR).</w:t>
      </w:r>
      <w:hyperlink w:anchor="ref-2019c">
        <w:r>
          <w:rPr>
            <w:rStyle w:val="InternetLink"/>
            <w:vertAlign w:val="superscript"/>
          </w:rPr>
          <w:t>93</w:t>
        </w:r>
        <w:r>
          <w:rPr>
            <w:rStyle w:val="InternetLink"/>
            <w:vertAlign w:val="superscript"/>
          </w:rPr>
        </w:r>
      </w:hyperlink>
      <w:commentRangeEnd w:id="9"/>
      <w:r>
        <w:commentReference w:id="9"/>
      </w:r>
      <w:r>
        <w:rPr/>
        <w:t xml:space="preserve"> Different structural characteristics may lead to diverse activities. The settlement for that is integrating e</w:t>
      </w:r>
      <w:ins w:id="468" w:author="dell" w:date="2022-05-25T17:34:00Z">
        <w:r>
          <w:rPr/>
          <w:t>i</w:t>
        </w:r>
      </w:ins>
      <w:r>
        <w:rPr/>
        <w:t xml:space="preserve">ther ‘per feature’ level statistic or classified level assessment. Therewith, MCnebula is proposed to </w:t>
      </w:r>
      <w:del w:id="469" w:author="dell" w:date="2022-05-25T17:35:00Z">
        <w:r>
          <w:rPr>
            <w:rFonts w:eastAsia="宋体" w:ascii="宋体" w:hAnsi="宋体"/>
            <w:lang w:eastAsia="zh-CN"/>
          </w:rPr>
          <w:delText>seek</w:delText>
        </w:r>
      </w:del>
      <w:ins w:id="470" w:author="dell" w:date="2022-05-25T17:36:00Z">
        <w:r>
          <w:rPr>
            <w:rFonts w:eastAsia="宋体" w:ascii="宋体" w:hAnsi="宋体"/>
            <w:lang w:eastAsia="zh-CN"/>
          </w:rPr>
          <w:t>screen</w:t>
        </w:r>
      </w:ins>
      <w:r>
        <w:rPr/>
        <w:t xml:space="preserve"> and trace biomarker</w:t>
      </w:r>
      <w:ins w:id="471" w:author="dell" w:date="2022-05-25T17:35:00Z">
        <w:r>
          <w:rPr/>
          <w:t>s</w:t>
        </w:r>
      </w:ins>
      <w:r>
        <w:rPr/>
        <w:t xml:space="preserve"> </w:t>
      </w:r>
      <w:ins w:id="472" w:author="dell" w:date="2022-05-25T17:37:00Z">
        <w:r>
          <w:rPr/>
          <w:t>with higher confidence</w:t>
        </w:r>
      </w:ins>
      <w:ins w:id="473" w:author="dell" w:date="2022-05-25T17:37:00Z">
        <w:r>
          <w:rPr>
            <w:rFonts w:eastAsia="宋体"/>
            <w:lang w:eastAsia="zh-CN"/>
          </w:rPr>
          <w:t xml:space="preserve"> </w:t>
        </w:r>
      </w:ins>
      <w:r>
        <w:rPr/>
        <w:t>in classified level.</w:t>
      </w:r>
    </w:p>
    <w:p>
      <w:pPr>
        <w:pStyle w:val="TextBody"/>
        <w:rPr/>
      </w:pPr>
      <w:r>
        <w:rPr/>
        <w:t xml:space="preserve">   </w:t>
      </w:r>
      <w:r>
        <w:rPr/>
        <w:t xml:space="preserve">MCnebula can be applied to discover biomarkers. We demonstrated the application of MCnebula by re-analyzing serum metabolomic dataset. The accuracy of MCnebula for metabolite identification and its contribution to the discovery of biomarkers in classified level was confirmed. We found more ‘Acyl carnitines’ (ACs) than previous study. </w:t>
      </w:r>
      <w:commentRangeStart w:id="10"/>
      <w:r>
        <w:rPr/>
        <w:t>The attractive speculation is that the carboxy-modified ACs are more indicative while referring to spesis and its liver dysfunction.</w:t>
      </w:r>
      <w:r>
        <w:rPr/>
      </w:r>
      <w:commentRangeEnd w:id="10"/>
      <w:r>
        <w:commentReference w:id="10"/>
      </w:r>
      <w:r>
        <w:rPr/>
        <w:t xml:space="preserve"> Intriguingly, we discovered additional classes, i.e. ‘Lysophosphatidylcholines’ (LPCs) and ‘Bile acids, alcohols and derivatives’ (BAs)</w:t>
      </w:r>
      <w:del w:id="474" w:author="dell" w:date="2022-05-25T18:29:00Z">
        <w:r>
          <w:rPr/>
          <w:delText>,</w:delText>
        </w:r>
      </w:del>
      <w:r>
        <w:rPr/>
        <w:t xml:space="preserve"> that were not concerned in previous study. </w:t>
      </w:r>
      <w:commentRangeStart w:id="11"/>
      <w:r>
        <w:rPr/>
        <w:t xml:space="preserve">Previously, LPCs have been extensively investigated in the context of inflammation and atherosclerosis development. </w:t>
      </w:r>
      <w:r>
        <w:rPr/>
      </w:r>
      <w:commentRangeEnd w:id="11"/>
      <w:r>
        <w:commentReference w:id="11"/>
      </w:r>
      <w:r>
        <w:rPr/>
        <w:t xml:space="preserve">In a recent </w:t>
      </w:r>
      <w:del w:id="475" w:author="dell" w:date="2022-05-25T18:35:00Z">
        <w:r>
          <w:rPr/>
          <w:delText xml:space="preserve">year </w:delText>
        </w:r>
      </w:del>
      <w:r>
        <w:rPr/>
        <w:t>review</w:t>
      </w:r>
      <w:del w:id="476" w:author="dell" w:date="2022-05-25T18:31:00Z">
        <w:r>
          <w:rPr/>
          <w:delText xml:space="preserve"> of Knuplez et al.</w:delText>
        </w:r>
      </w:del>
      <w:r>
        <w:rPr/>
        <w:t>,</w:t>
      </w:r>
      <w:hyperlink w:anchor="ref-2020cv">
        <w:r>
          <w:rPr>
            <w:rStyle w:val="InternetLink"/>
            <w:vertAlign w:val="superscript"/>
          </w:rPr>
          <w:t>94</w:t>
        </w:r>
      </w:hyperlink>
      <w:r>
        <w:rPr/>
        <w:t xml:space="preserve"> the complex roles of LPCs in vascular inflammation have been well described, involving the context-dependent pro- or anti-inflammatory action, impact in innate immune cells and adaptive immune system, etc. Decreasing level of LPCs </w:t>
      </w:r>
      <w:del w:id="477" w:author="dell" w:date="2022-05-25T18:31:00Z">
        <w:r>
          <w:rPr>
            <w:rFonts w:eastAsia="宋体" w:ascii="宋体" w:hAnsi="宋体"/>
            <w:lang w:eastAsia="zh-CN"/>
          </w:rPr>
          <w:delText>were</w:delText>
        </w:r>
      </w:del>
      <w:ins w:id="478" w:author="dell" w:date="2022-05-25T18:31:00Z">
        <w:r>
          <w:rPr>
            <w:rFonts w:eastAsia="宋体" w:ascii="宋体" w:hAnsi="宋体"/>
            <w:lang w:eastAsia="zh-CN"/>
          </w:rPr>
          <w:t>was</w:t>
        </w:r>
      </w:ins>
      <w:r>
        <w:rPr/>
        <w:t xml:space="preserve"> associated with wild range of </w:t>
      </w:r>
      <w:ins w:id="479" w:author="dell" w:date="2022-05-25T18:33:00Z">
        <w:r>
          <w:rPr/>
          <w:t>high</w:t>
        </w:r>
      </w:ins>
      <w:ins w:id="480" w:author="dell" w:date="2022-05-25T18:33:00Z">
        <w:r>
          <w:rPr>
            <w:rFonts w:eastAsia="宋体"/>
            <w:lang w:eastAsia="zh-CN"/>
          </w:rPr>
          <w:t xml:space="preserve"> </w:t>
        </w:r>
      </w:ins>
      <w:ins w:id="481" w:author="dell" w:date="2022-05-25T18:33:00Z">
        <w:r>
          <w:rPr/>
          <w:t xml:space="preserve">mortality risk </w:t>
        </w:r>
      </w:ins>
      <w:r>
        <w:rPr/>
        <w:t>d</w:t>
      </w:r>
      <w:del w:id="482" w:author="dell" w:date="2022-05-25T18:32:00Z">
        <w:r>
          <w:rPr/>
          <w:delText>e</w:delText>
        </w:r>
      </w:del>
      <w:ins w:id="483" w:author="dell" w:date="2022-05-25T18:32:00Z">
        <w:r>
          <w:rPr/>
          <w:t>i</w:t>
        </w:r>
      </w:ins>
      <w:r>
        <w:rPr/>
        <w:t xml:space="preserve">sease </w:t>
      </w:r>
      <w:del w:id="484" w:author="dell" w:date="2022-05-25T18:34:00Z">
        <w:r>
          <w:rPr/>
          <w:delText>of increasing</w:delText>
        </w:r>
      </w:del>
      <w:del w:id="485" w:author="dell" w:date="2022-05-25T18:33:00Z">
        <w:r>
          <w:rPr/>
          <w:delText xml:space="preserve"> mortality risk</w:delText>
        </w:r>
      </w:del>
      <w:r>
        <w:rPr/>
        <w:t>.</w:t>
      </w:r>
      <w:hyperlink w:anchor="ref-2016at">
        <w:r>
          <w:rPr>
            <w:rStyle w:val="InternetLink"/>
            <w:vertAlign w:val="superscript"/>
          </w:rPr>
          <w:t>95</w:t>
        </w:r>
      </w:hyperlink>
      <w:r>
        <w:rPr/>
        <w:t xml:space="preserve"> The investigation of </w:t>
      </w:r>
      <w:del w:id="486" w:author="dell" w:date="2022-05-25T18:42:00Z">
        <w:r>
          <w:rPr/>
          <w:delText xml:space="preserve">LPCs in </w:delText>
        </w:r>
      </w:del>
      <w:r>
        <w:rPr/>
        <w:t xml:space="preserve">spesis </w:t>
      </w:r>
      <w:del w:id="487" w:author="dell" w:date="2022-05-25T18:42:00Z">
        <w:r>
          <w:rPr>
            <w:rFonts w:eastAsia="宋体" w:ascii="宋体" w:hAnsi="宋体"/>
            <w:lang w:eastAsia="zh-CN"/>
          </w:rPr>
          <w:delText>reported</w:delText>
        </w:r>
      </w:del>
      <w:ins w:id="488" w:author="dell" w:date="2022-05-25T18:42:00Z">
        <w:r>
          <w:rPr>
            <w:rFonts w:eastAsia="宋体" w:ascii="宋体" w:hAnsi="宋体"/>
            <w:lang w:eastAsia="zh-CN"/>
          </w:rPr>
          <w:t>indicated</w:t>
        </w:r>
      </w:ins>
      <w:r>
        <w:rPr/>
        <w:t xml:space="preserve"> LPCs concentrations in blood were established</w:t>
      </w:r>
      <w:ins w:id="489" w:author="dell" w:date="2022-05-25T18:37:00Z">
        <w:r>
          <w:rPr/>
          <w:t xml:space="preserve"> correlation</w:t>
        </w:r>
      </w:ins>
      <w:r>
        <w:rPr/>
        <w:t xml:space="preserve"> with severe sepsis or septic shock</w:t>
      </w:r>
      <w:del w:id="490" w:author="dell" w:date="2022-05-25T18:37:00Z">
        <w:r>
          <w:rPr/>
          <w:delText xml:space="preserve"> correlation</w:delText>
        </w:r>
      </w:del>
      <w:r>
        <w:rPr/>
        <w:t>;</w:t>
      </w:r>
      <w:hyperlink w:anchor="ref-2014ao">
        <w:r>
          <w:rPr>
            <w:rStyle w:val="InternetLink"/>
            <w:vertAlign w:val="superscript"/>
          </w:rPr>
          <w:t>68</w:t>
        </w:r>
      </w:hyperlink>
      <w:r>
        <w:rPr/>
        <w:t xml:space="preserve"> </w:t>
      </w:r>
      <w:del w:id="491" w:author="dell" w:date="2022-05-25T18:37:00Z">
        <w:r>
          <w:rPr>
            <w:rFonts w:eastAsia="宋体" w:ascii="宋体" w:hAnsi="宋体"/>
            <w:lang w:eastAsia="zh-CN"/>
          </w:rPr>
          <w:delText>and earlier in 2003</w:delText>
        </w:r>
      </w:del>
      <w:ins w:id="492" w:author="dell" w:date="2022-05-25T18:37:00Z">
        <w:r>
          <w:rPr>
            <w:rFonts w:eastAsia="宋体" w:ascii="宋体" w:hAnsi="宋体"/>
            <w:lang w:eastAsia="zh-CN"/>
          </w:rPr>
          <w:t>In</w:t>
        </w:r>
      </w:ins>
      <w:ins w:id="493" w:author="dell" w:date="2022-05-25T18:37:00Z">
        <w:r>
          <w:rPr>
            <w:rFonts w:eastAsia="宋体"/>
            <w:lang w:eastAsia="zh-CN"/>
          </w:rPr>
          <w:t xml:space="preserve"> addition</w:t>
        </w:r>
      </w:ins>
      <w:r>
        <w:rPr/>
        <w:t xml:space="preserve">, LPCs </w:t>
      </w:r>
      <w:ins w:id="494" w:author="dell" w:date="2022-05-25T18:42:00Z">
        <w:r>
          <w:rPr>
            <w:rFonts w:eastAsia="宋体"/>
            <w:lang w:eastAsia="zh-CN"/>
          </w:rPr>
          <w:t xml:space="preserve"> </w:t>
        </w:r>
      </w:ins>
      <w:r>
        <w:rPr>
          <w:rFonts w:eastAsia="宋体" w:ascii="宋体" w:hAnsi="宋体"/>
          <w:lang w:eastAsia="zh-CN"/>
        </w:rPr>
        <w:t xml:space="preserve">was reported </w:t>
      </w:r>
      <w:del w:id="495" w:author="dell" w:date="2022-05-25T18:43:00Z">
        <w:r>
          <w:rPr>
            <w:rFonts w:eastAsia="宋体" w:ascii="宋体" w:hAnsi="宋体"/>
            <w:lang w:eastAsia="zh-CN"/>
          </w:rPr>
          <w:delText>inversely</w:delText>
        </w:r>
      </w:del>
      <w:del w:id="496" w:author="dell" w:date="2022-05-25T18:43:00Z">
        <w:r>
          <w:rPr/>
          <w:delText xml:space="preserve"> </w:delText>
        </w:r>
      </w:del>
      <w:r>
        <w:rPr/>
        <w:t>correlat</w:t>
      </w:r>
      <w:del w:id="497" w:author="dell" w:date="2022-05-25T18:43:00Z">
        <w:r>
          <w:rPr>
            <w:rFonts w:eastAsia="宋体" w:ascii="宋体" w:hAnsi="宋体"/>
            <w:lang w:eastAsia="zh-CN"/>
          </w:rPr>
          <w:delText>e</w:delText>
        </w:r>
      </w:del>
      <w:ins w:id="498" w:author="dell" w:date="2022-05-25T18:43:00Z">
        <w:r>
          <w:rPr>
            <w:rFonts w:eastAsia="宋体" w:ascii="宋体" w:hAnsi="宋体"/>
            <w:lang w:eastAsia="zh-CN"/>
          </w:rPr>
          <w:t>ing</w:t>
        </w:r>
      </w:ins>
      <w:r>
        <w:rPr/>
        <w:t xml:space="preserve"> with mortality in sepsis patients.</w:t>
      </w:r>
      <w:hyperlink w:anchor="ref-2003n">
        <w:r>
          <w:rPr>
            <w:rStyle w:val="InternetLink"/>
            <w:vertAlign w:val="superscript"/>
          </w:rPr>
          <w:t>67</w:t>
        </w:r>
      </w:hyperlink>
      <w:r>
        <w:rPr/>
        <w:t xml:space="preserve"> BAs’ disorder implied a liver dysfunction and </w:t>
      </w:r>
      <w:del w:id="499" w:author="dell" w:date="2022-05-25T18:43:00Z">
        <w:r>
          <w:rPr/>
          <w:delText xml:space="preserve">as well, </w:delText>
        </w:r>
      </w:del>
      <w:r>
        <w:rPr/>
        <w:t>imbalance of intestinal microphylactic homeostasis.</w:t>
      </w:r>
      <w:hyperlink w:anchor="ref-2021dg">
        <w:r>
          <w:rPr>
            <w:rStyle w:val="InternetLink"/>
            <w:vertAlign w:val="superscript"/>
          </w:rPr>
          <w:t>96</w:t>
        </w:r>
      </w:hyperlink>
      <w:r>
        <w:rPr/>
        <w:t xml:space="preserve"> The chemical multiformity of BAs, which were discovered in the BAs’ child-nebula, were determined by the intestinal microbiome and allow</w:t>
      </w:r>
      <w:ins w:id="500" w:author="dell" w:date="2022-05-25T18:45:00Z">
        <w:r>
          <w:rPr>
            <w:rFonts w:eastAsia="宋体"/>
            <w:lang w:eastAsia="zh-CN"/>
          </w:rPr>
          <w:t>ed</w:t>
        </w:r>
      </w:ins>
      <w:del w:id="501" w:author="dell" w:date="2022-05-25T18:45:00Z">
        <w:r>
          <w:rPr/>
          <w:delText>s</w:delText>
        </w:r>
      </w:del>
      <w:r>
        <w:rPr/>
        <w:t xml:space="preserve"> for a complex regulation of adaptive responses in host. From LPCs to BAs, steroids related classes, ‘Lineolic acids and derivatives,’ and other fatty acids related classes, </w:t>
      </w:r>
      <w:del w:id="502" w:author="dell" w:date="2022-05-25T18:46:00Z">
        <w:r>
          <w:rPr>
            <w:rFonts w:eastAsia="宋体" w:ascii="宋体" w:hAnsi="宋体"/>
            <w:lang w:eastAsia="zh-CN"/>
          </w:rPr>
          <w:delText>there was a clue</w:delText>
        </w:r>
      </w:del>
      <w:ins w:id="503" w:author="dell" w:date="2022-05-25T18:46:00Z">
        <w:r>
          <w:rPr>
            <w:rFonts w:eastAsia="宋体" w:ascii="宋体" w:hAnsi="宋体"/>
            <w:lang w:eastAsia="zh-CN"/>
          </w:rPr>
          <w:t>showed</w:t>
        </w:r>
      </w:ins>
      <w:r>
        <w:rPr/>
        <w:t xml:space="preserve"> that liver play</w:t>
      </w:r>
      <w:del w:id="504" w:author="dell" w:date="2022-05-25T18:46:00Z">
        <w:r>
          <w:rPr>
            <w:rFonts w:eastAsia="宋体" w:ascii="宋体" w:hAnsi="宋体"/>
            <w:lang w:eastAsia="zh-CN"/>
          </w:rPr>
          <w:delText>s</w:delText>
        </w:r>
      </w:del>
      <w:ins w:id="505" w:author="dell" w:date="2022-05-25T18:46:00Z">
        <w:r>
          <w:rPr>
            <w:rFonts w:eastAsia="宋体" w:ascii="宋体" w:hAnsi="宋体"/>
            <w:lang w:eastAsia="zh-CN"/>
          </w:rPr>
          <w:t>ed</w:t>
        </w:r>
      </w:ins>
      <w:r>
        <w:rPr/>
        <w:t xml:space="preserve"> a central role in SaB infection and mortality. Liver X receptors (LXRs) harboured pivotal roles in the transcriptional control of lipid metabolism.</w:t>
      </w:r>
      <w:hyperlink w:anchor="ref-2018bd">
        <w:r>
          <w:rPr>
            <w:rStyle w:val="InternetLink"/>
            <w:vertAlign w:val="superscript"/>
          </w:rPr>
          <w:t>97</w:t>
        </w:r>
      </w:hyperlink>
      <w:r>
        <w:rPr/>
        <w:t xml:space="preserve"> LXRs modulate membrane phospholipid composition through activation of lysophosphatidylcholine acyltransferase 3 (LPCAT3), which directly related to LPCs.</w:t>
      </w:r>
      <w:hyperlink w:anchor="ref-2021di">
        <w:r>
          <w:rPr>
            <w:rStyle w:val="InternetLink"/>
            <w:vertAlign w:val="superscript"/>
          </w:rPr>
          <w:t>98</w:t>
        </w:r>
      </w:hyperlink>
      <w:r>
        <w:rPr/>
        <w:t xml:space="preserve"> In addition, the above classes showed correlation with LXRs.</w:t>
      </w:r>
      <w:hyperlink w:anchor="ref-2018bd">
        <w:r>
          <w:rPr>
            <w:rStyle w:val="InternetLink"/>
            <w:vertAlign w:val="superscript"/>
          </w:rPr>
          <w:t>97</w:t>
        </w:r>
      </w:hyperlink>
      <w:r>
        <w:rPr/>
        <w:t xml:space="preserve"> Unfortunately, LXRs’s specific role in SaB infection or mortality has not been documented and beyond the scope of this research.</w:t>
      </w:r>
    </w:p>
    <w:p>
      <w:pPr>
        <w:pStyle w:val="TextBody"/>
        <w:rPr/>
      </w:pPr>
      <w:r>
        <w:rPr/>
        <w:t xml:space="preserve">   </w:t>
      </w:r>
      <w:r>
        <w:rPr/>
        <w:t xml:space="preserve">In </w:t>
      </w:r>
      <w:del w:id="506" w:author="dell" w:date="2022-05-25T18:47:00Z">
        <w:r>
          <w:rPr>
            <w:rFonts w:eastAsia="宋体" w:ascii="宋体" w:hAnsi="宋体"/>
            <w:lang w:eastAsia="zh-CN"/>
          </w:rPr>
          <w:delText>botanical</w:delText>
        </w:r>
      </w:del>
      <w:ins w:id="507" w:author="dell" w:date="2022-05-25T18:47:00Z">
        <w:r>
          <w:rPr>
            <w:rFonts w:eastAsia="宋体" w:ascii="宋体" w:hAnsi="宋体"/>
            <w:lang w:eastAsia="zh-CN"/>
          </w:rPr>
          <w:t>herbal</w:t>
        </w:r>
      </w:ins>
      <w:r>
        <w:rPr/>
        <w:t xml:space="preserve"> dataset analysis, we showed a flexible exploration in child-nebulae with a scope of classification. The instance was enumerated with abundant classes. Child-nebulae could be set to trace sparse classes according to manual defination. MCnebula is favorable to compound identification even for unknown compound. For discovery of novel compound from complex herbal medicine, the visualization of child-nebulae is robust since it involved in scope of all abundant classes, classification, structures and even sub-structural characteristics. Although some specific database of plant-derived compounds have been constructed,</w:t>
      </w:r>
      <w:hyperlink w:anchor="ref-2012ac">
        <w:r>
          <w:rPr>
            <w:rStyle w:val="InternetLink"/>
            <w:vertAlign w:val="superscript"/>
          </w:rPr>
          <w:t>15</w:t>
        </w:r>
      </w:hyperlink>
      <w:r>
        <w:rPr>
          <w:vertAlign w:val="superscript"/>
        </w:rPr>
        <w:t>,</w:t>
      </w:r>
      <w:hyperlink w:anchor="ref-2015ak">
        <w:r>
          <w:rPr>
            <w:rStyle w:val="InternetLink"/>
            <w:vertAlign w:val="superscript"/>
          </w:rPr>
          <w:t>16</w:t>
        </w:r>
      </w:hyperlink>
      <w:r>
        <w:rPr/>
        <w:t xml:space="preserve"> there were lack of enoug</w:t>
      </w:r>
      <w:del w:id="508" w:author="dell" w:date="2022-05-25T18:49:00Z">
        <w:r>
          <w:rPr/>
          <w:delText>t</w:delText>
        </w:r>
      </w:del>
      <w:bookmarkStart w:id="3" w:name="_GoBack"/>
      <w:bookmarkEnd w:id="3"/>
      <w:r>
        <w:rPr/>
        <w:t>h fragmentation spectra for comprehensive library match. In virtue of MCnebula, mostly via retrieving structural libraries, a rapid and reliable resolution of complex compositions of plant-derived can be achieved.</w:t>
      </w:r>
    </w:p>
    <w:p>
      <w:pPr>
        <w:pStyle w:val="TextBody"/>
        <w:rPr/>
      </w:pPr>
      <w:r>
        <w:rPr/>
        <w:t xml:space="preserve">   </w:t>
      </w:r>
      <w:r>
        <w:rPr/>
        <w:t>In this article, due to limited space, few examples demonstrated MCnebula’s application. Indeed, MCnebula has a great potential in the field of chemistry, pharmacy and medcine. The latter, beyond this article, e.g., fields of application include natural products, foodomics, environmental research etc. In addition, as an integrated visualization method, MCnebula possibly be more popular with biologists or chemists. Currently, MCnebula was first proposed and implemented in the R language. In the future, its function and application will be extensively expanded.</w:t>
      </w:r>
      <w:bookmarkStart w:id="4" w:name="discussion"/>
      <w:bookmarkEnd w:id="4"/>
    </w:p>
    <w:p>
      <w:pPr>
        <w:pStyle w:val="Heading1"/>
        <w:rPr/>
      </w:pPr>
      <w:r>
        <w:rPr/>
        <w:t>Methods</w:t>
      </w:r>
    </w:p>
    <w:p>
      <w:pPr>
        <w:pStyle w:val="Heading2"/>
        <w:rPr/>
      </w:pPr>
      <w:r>
        <w:rPr/>
        <w:t>MCnebula algorithm</w:t>
      </w:r>
    </w:p>
    <w:p>
      <w:pPr>
        <w:pStyle w:val="FirstParagraph"/>
        <w:rPr/>
      </w:pPr>
      <w:r>
        <w:rPr/>
        <w:t xml:space="preserve">   </w:t>
      </w:r>
      <w:r>
        <w:rPr>
          <w:b/>
          <w:bCs/>
        </w:rPr>
        <w:t>Data preprocessing.</w:t>
      </w:r>
      <w:r>
        <w:rPr/>
        <w:t xml:space="preserve"> MCnebula algorithm builds on the feature detection and SIRIUS compound identification workflow of untarget LC-MS/MS data. In brief, after feature detection of the untargeted LC-MS/MS data (via MZmine2 or other mass data processing tools),</w:t>
      </w:r>
      <w:hyperlink w:anchor="ref-2020p">
        <w:r>
          <w:rPr>
            <w:rStyle w:val="InternetLink"/>
            <w:vertAlign w:val="superscript"/>
          </w:rPr>
          <w:t>1</w:t>
        </w:r>
      </w:hyperlink>
      <w:r>
        <w:rPr>
          <w:vertAlign w:val="superscript"/>
        </w:rPr>
        <w:t>,</w:t>
      </w:r>
      <w:hyperlink w:anchor="ref-2016e">
        <w:r>
          <w:rPr>
            <w:rStyle w:val="InternetLink"/>
            <w:vertAlign w:val="superscript"/>
          </w:rPr>
          <w:t>6</w:t>
        </w:r>
      </w:hyperlink>
      <w:r>
        <w:rPr>
          <w:vertAlign w:val="superscript"/>
        </w:rPr>
        <w:t>,</w:t>
      </w:r>
      <w:hyperlink w:anchor="ref-2006a">
        <w:r>
          <w:rPr>
            <w:rStyle w:val="InternetLink"/>
            <w:vertAlign w:val="superscript"/>
          </w:rPr>
          <w:t>7</w:t>
        </w:r>
      </w:hyperlink>
      <w:r>
        <w:rPr>
          <w:vertAlign w:val="superscript"/>
        </w:rPr>
        <w:t>,</w:t>
      </w:r>
      <w:hyperlink w:anchor="ref-2010a">
        <w:r>
          <w:rPr>
            <w:rStyle w:val="InternetLink"/>
            <w:vertAlign w:val="superscript"/>
          </w:rPr>
          <w:t>99</w:t>
        </w:r>
      </w:hyperlink>
      <w:r>
        <w:rPr/>
        <w:t xml:space="preserve"> feature table and MS/MS list (.mgf format file) were exported; SIRIUS 4 soft, used .mgf file as input, performed SIRIUS (predict molecular formula), ZODIAC (re-rank molecular formula), CSI:fingerID (retrieve structure library), CANOPUS (predict compound classification) in sequence. All results of SIRIUS workflow written down into SIRIUS soft project space (a directory). The overview preprocessing step were as follow:</w:t>
      </w:r>
    </w:p>
    <w:p>
      <w:pPr>
        <w:pStyle w:val="Compact"/>
        <w:numPr>
          <w:ilvl w:val="0"/>
          <w:numId w:val="1"/>
        </w:numPr>
        <w:rPr/>
      </w:pPr>
      <w:r>
        <w:rPr/>
        <w:t>Convert raw mass spectrometry data (.RAW) to m/z extensible markup language (mzML) via MSconvert Proteowizard.</w:t>
      </w:r>
      <w:hyperlink w:anchor="ref-2012d">
        <w:r>
          <w:rPr>
            <w:rStyle w:val="InternetLink"/>
            <w:vertAlign w:val="superscript"/>
          </w:rPr>
          <w:t>5</w:t>
        </w:r>
      </w:hyperlink>
      <w:r>
        <w:rPr>
          <w:vertAlign w:val="superscript"/>
        </w:rPr>
        <w:t>,</w:t>
      </w:r>
      <w:hyperlink w:anchor="ref-2011b">
        <w:r>
          <w:rPr>
            <w:rStyle w:val="InternetLink"/>
            <w:vertAlign w:val="superscript"/>
          </w:rPr>
          <w:t>100</w:t>
        </w:r>
      </w:hyperlink>
    </w:p>
    <w:p>
      <w:pPr>
        <w:pStyle w:val="Compact"/>
        <w:numPr>
          <w:ilvl w:val="0"/>
          <w:numId w:val="1"/>
        </w:numPr>
        <w:rPr/>
      </w:pPr>
      <w:r>
        <w:rPr/>
        <w:t>Perform feature detection via MZmine2 (version 2.53).</w:t>
      </w:r>
    </w:p>
    <w:p>
      <w:pPr>
        <w:pStyle w:val="Compact"/>
        <w:numPr>
          <w:ilvl w:val="0"/>
          <w:numId w:val="1"/>
        </w:numPr>
        <w:rPr/>
      </w:pPr>
      <w:r>
        <w:rPr/>
        <w:t>Perform SIRIUS soft compound identification workflow, involving SIRIUS, ZODIAC, CSI:fingerID, CANOPUS.</w:t>
      </w:r>
    </w:p>
    <w:p>
      <w:pPr>
        <w:pStyle w:val="FirstParagraph"/>
        <w:rPr/>
      </w:pPr>
      <w:r>
        <w:rPr/>
        <w:t xml:space="preserve">   </w:t>
      </w:r>
      <w:r>
        <w:rPr>
          <w:b/>
          <w:bCs/>
        </w:rPr>
        <w:t>MCnebula processing</w:t>
      </w:r>
      <w:r>
        <w:rPr/>
        <w:t xml:space="preserve"> MCnebula processing workflow was implemented into a R package. In R console or studio, through loading MCnebula package and employing several functions, MCnebula targeted at SIRIUS soft project space, accomplished data collating, integrating and visualization. The algorithms in detail were discriped:</w:t>
      </w:r>
    </w:p>
    <w:p>
      <w:pPr>
        <w:pStyle w:val="Normal"/>
        <w:numPr>
          <w:ilvl w:val="0"/>
          <w:numId w:val="1"/>
        </w:numPr>
        <w:rPr/>
      </w:pPr>
      <w:r>
        <w:rPr/>
        <w:t>Collate molecular formulae. For each feature, as computation results, multiple molecular formula candidates may exist. MCnebula took comprehensive consideration of ZODIAC and CSI:fingerID scores to get top excellent formula. If CSI:fingerID retrieved any structure candidate, in default setting, MCnebula took formula of top score structure preferentially. While there was no structure candidates, MCnebula took the formula with top ZODIAC scores. Prioritization of picking top formula with either ZODIAC score or CSI:fingerID score can be reversed manually. Note that picking a correct molecular formula is the most essential step before structure identification as well as MCnebula workflow. Subsequently, The picked top formula for all features were gathered as MCnebula formula set (.MCn.formula_set).</w:t>
      </w:r>
    </w:p>
    <w:p>
      <w:pPr>
        <w:pStyle w:val="Normal"/>
        <w:numPr>
          <w:ilvl w:val="0"/>
          <w:numId w:val="1"/>
        </w:numPr>
        <w:rPr/>
      </w:pPr>
      <w:r>
        <w:rPr/>
        <w:t>Collate structures. According to .MCn.formula_set, for each feature, only considering top formula, MCnebula took top CSI:fingerID score structure within the candidates. Then the picked structures were gathered as MCnebula structure set (.MCn.structure_set).</w:t>
      </w:r>
    </w:p>
    <w:p>
      <w:pPr>
        <w:pStyle w:val="Normal"/>
        <w:numPr>
          <w:ilvl w:val="0"/>
          <w:numId w:val="1"/>
        </w:numPr>
        <w:rPr/>
      </w:pPr>
      <w:r>
        <w:rPr/>
        <w:t>Collate PPCP. Analogously, according to .MCn.formula_set, for each feature, only considering top formula, MCnebula took PPCP data of all classification. Theres data were gathered as MCnebula PPCP dataset (.MCn.ppcp_dataset).</w:t>
      </w:r>
    </w:p>
    <w:p>
      <w:pPr>
        <w:pStyle w:val="Normal"/>
        <w:numPr>
          <w:ilvl w:val="0"/>
          <w:numId w:val="1"/>
        </w:numPr>
        <w:rPr/>
      </w:pPr>
      <w:r>
        <w:rPr/>
        <w:t>Summarise nebula-class. Within .MCn.ppcp_dataset, for each feature, posterior probability of thousands of classes prediction exist. A thereshold (</w:t>
      </w:r>
      <w:r>
        <w:rPr/>
      </w:r>
      <m:oMath xmlns:m="http://schemas.openxmlformats.org/officeDocument/2006/math">
        <m:sSub>
          <m:e>
            <m:r>
              <w:rPr>
                <w:rFonts w:ascii="Cambria Math" w:hAnsi="Cambria Math"/>
              </w:rPr>
              <m:t xml:space="preserve">T</m:t>
            </m:r>
          </m:e>
          <m:sub>
            <m:r>
              <w:rPr>
                <w:rFonts w:ascii="Cambria Math" w:hAnsi="Cambria Math"/>
              </w:rPr>
              <m:t xml:space="preserve">ppcp</m:t>
            </m:r>
          </m:sub>
        </m:sSub>
        <m:r>
          <w:rPr>
            <w:rFonts w:ascii="Cambria Math" w:hAnsi="Cambria Math"/>
          </w:rPr>
          <m:t xml:space="preserve">=</m:t>
        </m:r>
        <m:r>
          <w:rPr>
            <w:rFonts w:ascii="Cambria Math" w:hAnsi="Cambria Math"/>
          </w:rPr>
          <m:t xml:space="preserve">0.5</m:t>
        </m:r>
      </m:oMath>
      <w:r>
        <w:rPr/>
        <w:t xml:space="preserve"> in default) was set to filter these data. Further, a paramater of classes hierarchy priority (</w:t>
      </w:r>
      <w:r>
        <w:rPr/>
      </w:r>
      <m:oMath xmlns:m="http://schemas.openxmlformats.org/officeDocument/2006/math">
        <m:sSub>
          <m:e>
            <m:r>
              <w:rPr>
                <w:rFonts w:ascii="Cambria Math" w:hAnsi="Cambria Math"/>
              </w:rPr>
              <m:t xml:space="preserve">P</m:t>
            </m:r>
          </m:e>
          <m:sub>
            <m:r>
              <w:rPr>
                <w:rFonts w:ascii="Cambria Math" w:hAnsi="Cambria Math"/>
              </w:rPr>
              <m:t xml:space="preserve">hierarchy</m:t>
            </m:r>
            <m:r>
              <w:rPr>
                <w:rFonts w:ascii="Cambria Math" w:hAnsi="Cambria Math"/>
              </w:rPr>
              <m:t xml:space="preserve">.</m:t>
            </m:r>
            <m:r>
              <w:rPr>
                <w:rFonts w:ascii="Cambria Math" w:hAnsi="Cambria Math"/>
              </w:rPr>
              <m:t xml:space="preserve">priority</m:t>
            </m:r>
          </m:sub>
        </m:sSub>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6,5,4,3</m:t>
            </m:r>
          </m:e>
        </m:d>
      </m:oMath>
      <w:r>
        <w:rPr/>
        <w:t xml:space="preserve"> in default, which are equivalent to level 5, subclass, class, superclass of ClassyFire) was set to filter and sort these classes. The raw .MCn.ppcp_dataset contained a large amount of sub-sturcture or dominant structure classes prediction data. This step aimed to get those classes favorable for identification. After filtering, the dataset was gathered as MCnebula nebula class (.MCn.nebula_class).</w:t>
      </w:r>
    </w:p>
    <w:p>
      <w:pPr>
        <w:pStyle w:val="Normal"/>
        <w:numPr>
          <w:ilvl w:val="0"/>
          <w:numId w:val="1"/>
        </w:numPr>
        <w:rPr/>
      </w:pPr>
      <w:r>
        <w:rPr/>
        <w:t>Summarise nebula-index. Although the raw .MCn.ppcp_dataset was filtered via the previous step, all these classes were still too redundancy to perform an overview visualization of untarget LC-MS dataset in classification. In this step, several measures were adopted to implement an auto-filtering.</w:t>
      </w:r>
    </w:p>
    <w:p>
      <w:pPr>
        <w:pStyle w:val="Compact"/>
        <w:numPr>
          <w:ilvl w:val="1"/>
          <w:numId w:val="6"/>
        </w:numPr>
        <w:rPr/>
      </w:pPr>
      <w:r>
        <w:rPr/>
        <w:t>Those subtile classes which represented a location of chemical function were removed. In deed, MS/MS spectra is not proficient at distinguishing position isomerism. Due as characteristics of International uion AppliedChemistry Rules (IUPAC rules), this measures was achieved simply via removing those class names involving Arabic numerals while matching in pattern. For example, as sub-catalogues of ‘Hydroxyflavonoids,’ ‘6-hydroxyflavonoids’ and ‘7-hydroxyflavonoids’ were romoved.</w:t>
      </w:r>
    </w:p>
    <w:p>
      <w:pPr>
        <w:pStyle w:val="Compact"/>
        <w:numPr>
          <w:ilvl w:val="1"/>
          <w:numId w:val="7"/>
        </w:numPr>
        <w:rPr/>
      </w:pPr>
      <w:r>
        <w:rPr/>
        <w:t xml:space="preserve">Filter via features of max possess and min possess setting of a class. Using previous filtered classes to traverse .MCn.ppcp_dataset. For those any class, while the PPCP of a feature reached </w:t>
      </w:r>
      <w:r>
        <w:rPr/>
      </w:r>
      <m:oMath xmlns:m="http://schemas.openxmlformats.org/officeDocument/2006/math">
        <m:sSub>
          <m:e>
            <m:r>
              <w:rPr>
                <w:rFonts w:ascii="Cambria Math" w:hAnsi="Cambria Math"/>
              </w:rPr>
              <m:t xml:space="preserve">T</m:t>
            </m:r>
          </m:e>
          <m:sub>
            <m:r>
              <w:rPr>
                <w:rFonts w:ascii="Cambria Math" w:hAnsi="Cambria Math"/>
              </w:rPr>
              <m:t xml:space="preserve">ppcp</m:t>
            </m:r>
          </m:sub>
        </m:sSub>
      </m:oMath>
      <w:r>
        <w:rPr/>
        <w:t>, the feature would be collated into the index of this class. After that, feature numbers in all classes index were stated respectively, and determined whether this class would be filtered out. The thereshold of min possess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possess</m:t>
            </m:r>
          </m:sub>
        </m:sSub>
      </m:oMath>
      <w:r>
        <w:rPr/>
        <w:t>) was difined in absolute number whereas the thereshold of max possess (</w:t>
      </w:r>
      <w:r>
        <w:rPr/>
      </w:r>
      <m:oMath xmlns:m="http://schemas.openxmlformats.org/officeDocument/2006/math">
        <m:sSub>
          <m:e>
            <m:r>
              <w:rPr>
                <w:rFonts w:ascii="Cambria Math" w:hAnsi="Cambria Math"/>
              </w:rPr>
              <m:t xml:space="preserve">T</m:t>
            </m:r>
          </m:e>
          <m:sub>
            <m:r>
              <w:rPr>
                <w:rFonts w:ascii="Cambria Math" w:hAnsi="Cambria Math"/>
              </w:rPr>
              <m:t xml:space="preserve">max</m:t>
            </m:r>
            <m:r>
              <w:rPr>
                <w:rFonts w:ascii="Cambria Math" w:hAnsi="Cambria Math"/>
              </w:rPr>
              <m:t xml:space="preserve">.</m:t>
            </m:r>
            <m:r>
              <w:rPr>
                <w:rFonts w:ascii="Cambria Math" w:hAnsi="Cambria Math"/>
              </w:rPr>
              <m:t xml:space="preserve">possess</m:t>
            </m:r>
          </m:sub>
        </m:sSub>
      </m:oMath>
      <w:r>
        <w:rPr/>
        <w:t>) was difined in relative number (e.g., 20% of all feature number). The former paramater aim at filtering out the class possess sparse features, and the later aim at filtering out the class which covering too large scope of compounds. For example, while overview E. ulmoides, we appreciated abundant class such as ‘Lignan glycosides’ instead of ‘Nitrobenzenes’ etc.; for compounds belong to ‘Lipids and lipid-like molecules’ (superclass), the better choices is representing them in that sub-catalogues, such as ‘Steroids and steroid derivatives,’ ‘Prenol lipids’ etc.</w:t>
      </w:r>
    </w:p>
    <w:p>
      <w:pPr>
        <w:pStyle w:val="Compact"/>
        <w:numPr>
          <w:ilvl w:val="1"/>
          <w:numId w:val="8"/>
        </w:numPr>
        <w:rPr/>
      </w:pPr>
      <w:r>
        <w:rPr/>
        <w:t>Fiter out the classes that containing almost the same features. The thereshold of top hierarchy (</w:t>
      </w:r>
      <w:r>
        <w:rPr/>
      </w:r>
      <m:oMath xmlns:m="http://schemas.openxmlformats.org/officeDocument/2006/math">
        <m:sSub>
          <m:e>
            <m:r>
              <w:rPr>
                <w:rFonts w:ascii="Cambria Math" w:hAnsi="Cambria Math"/>
              </w:rPr>
              <m:t xml:space="preserve">T</m:t>
            </m:r>
          </m:e>
          <m:sub>
            <m:r>
              <w:rPr>
                <w:rFonts w:ascii="Cambria Math" w:hAnsi="Cambria Math"/>
              </w:rPr>
              <m:t xml:space="preserve">iden</m:t>
            </m:r>
            <m:r>
              <w:rPr>
                <w:rFonts w:ascii="Cambria Math" w:hAnsi="Cambria Math"/>
              </w:rPr>
              <m:t xml:space="preserve">.</m:t>
            </m:r>
            <m:r>
              <w:rPr>
                <w:rFonts w:ascii="Cambria Math" w:hAnsi="Cambria Math"/>
              </w:rPr>
              <m:t xml:space="preserve">top</m:t>
            </m:r>
            <m:r>
              <w:rPr>
                <w:rFonts w:ascii="Cambria Math" w:hAnsi="Cambria Math"/>
              </w:rPr>
              <m:t xml:space="preserve">.</m:t>
            </m:r>
            <m:r>
              <w:rPr>
                <w:rFonts w:ascii="Cambria Math" w:hAnsi="Cambria Math"/>
              </w:rPr>
              <m:t xml:space="preserve">hierarchy</m:t>
            </m:r>
          </m:sub>
        </m:sSub>
        <m:r>
          <w:rPr>
            <w:rFonts w:ascii="Cambria Math" w:hAnsi="Cambria Math"/>
          </w:rPr>
          <m:t xml:space="preserve">=</m:t>
        </m:r>
        <m:r>
          <w:rPr>
            <w:rFonts w:ascii="Cambria Math" w:hAnsi="Cambria Math"/>
          </w:rPr>
          <m:t xml:space="preserve">4</m:t>
        </m:r>
      </m:oMath>
      <w:r>
        <w:rPr/>
        <w:t xml:space="preserve"> in default. i.e., level of class in ClassyFire) and the thereshold of identical factor (</w:t>
      </w:r>
      <w:r>
        <w:rPr/>
      </w:r>
      <m:oMath xmlns:m="http://schemas.openxmlformats.org/officeDocument/2006/math">
        <m:sSub>
          <m:e>
            <m:r>
              <w:rPr>
                <w:rFonts w:ascii="Cambria Math" w:hAnsi="Cambria Math"/>
              </w:rPr>
              <m:t xml:space="preserve">T</m:t>
            </m:r>
          </m:e>
          <m:sub>
            <m:r>
              <w:rPr>
                <w:rFonts w:ascii="Cambria Math" w:hAnsi="Cambria Math"/>
              </w:rPr>
              <m:t xml:space="preserve">iden</m:t>
            </m:r>
            <m:r>
              <w:rPr>
                <w:rFonts w:ascii="Cambria Math" w:hAnsi="Cambria Math"/>
              </w:rPr>
              <m:t xml:space="preserve">.</m:t>
            </m:r>
            <m:r>
              <w:rPr>
                <w:rFonts w:ascii="Cambria Math" w:hAnsi="Cambria Math"/>
              </w:rPr>
              <m:t xml:space="preserve">factor</m:t>
            </m:r>
          </m:sub>
        </m:sSub>
        <m:r>
          <w:rPr>
            <w:rFonts w:ascii="Cambria Math" w:hAnsi="Cambria Math"/>
          </w:rPr>
          <m:t xml:space="preserve">=</m:t>
        </m:r>
        <m:r>
          <w:rPr>
            <w:rFonts w:ascii="Cambria Math" w:hAnsi="Cambria Math"/>
          </w:rPr>
          <m:t xml:space="preserve">0.7</m:t>
        </m:r>
      </m:oMath>
      <w:r>
        <w:rPr/>
        <w:t xml:space="preserve"> in default.) were difined. All classes lower than </w:t>
      </w:r>
      <w:r>
        <w:rPr/>
      </w:r>
      <m:oMath xmlns:m="http://schemas.openxmlformats.org/officeDocument/2006/math">
        <m:sSub>
          <m:e>
            <m:r>
              <w:rPr>
                <w:rFonts w:ascii="Cambria Math" w:hAnsi="Cambria Math"/>
              </w:rPr>
              <m:t xml:space="preserve">T</m:t>
            </m:r>
          </m:e>
          <m:sub>
            <m:r>
              <w:rPr>
                <w:rFonts w:ascii="Cambria Math" w:hAnsi="Cambria Math"/>
              </w:rPr>
              <m:t xml:space="preserve">iden</m:t>
            </m:r>
            <m:r>
              <w:rPr>
                <w:rFonts w:ascii="Cambria Math" w:hAnsi="Cambria Math"/>
              </w:rPr>
              <m:t xml:space="preserve">.</m:t>
            </m:r>
            <m:r>
              <w:rPr>
                <w:rFonts w:ascii="Cambria Math" w:hAnsi="Cambria Math"/>
              </w:rPr>
              <m:t xml:space="preserve">top</m:t>
            </m:r>
            <m:r>
              <w:rPr>
                <w:rFonts w:ascii="Cambria Math" w:hAnsi="Cambria Math"/>
              </w:rPr>
              <m:t xml:space="preserve">.</m:t>
            </m:r>
            <m:r>
              <w:rPr>
                <w:rFonts w:ascii="Cambria Math" w:hAnsi="Cambria Math"/>
              </w:rPr>
              <m:t xml:space="preserve">hierarchy</m:t>
            </m:r>
          </m:sub>
        </m:sSub>
      </m:oMath>
      <w:r>
        <w:rPr/>
        <w:t xml:space="preserve"> were compared in binary. While each other possess more than </w:t>
      </w:r>
      <w:r>
        <w:rPr/>
      </w:r>
      <m:oMath xmlns:m="http://schemas.openxmlformats.org/officeDocument/2006/math">
        <m:sSub>
          <m:e>
            <m:r>
              <w:rPr>
                <w:rFonts w:ascii="Cambria Math" w:hAnsi="Cambria Math"/>
              </w:rPr>
              <m:t xml:space="preserve">T</m:t>
            </m:r>
          </m:e>
          <m:sub>
            <m:r>
              <w:rPr>
                <w:rFonts w:ascii="Cambria Math" w:hAnsi="Cambria Math"/>
              </w:rPr>
              <m:t xml:space="preserve">iden</m:t>
            </m:r>
            <m:r>
              <w:rPr>
                <w:rFonts w:ascii="Cambria Math" w:hAnsi="Cambria Math"/>
              </w:rPr>
              <m:t xml:space="preserve">.</m:t>
            </m:r>
            <m:r>
              <w:rPr>
                <w:rFonts w:ascii="Cambria Math" w:hAnsi="Cambria Math"/>
              </w:rPr>
              <m:t xml:space="preserve">factor</m:t>
            </m:r>
          </m:sub>
        </m:sSub>
      </m:oMath>
      <w:r>
        <w:rPr/>
        <w:t xml:space="preserve"> of the same features, the class which possess less features would be filtered out. In deed, only few classes were filtered out in this algorithm. However, if a lower value of </w:t>
      </w:r>
      <w:r>
        <w:rPr/>
      </w:r>
      <m:oMath xmlns:m="http://schemas.openxmlformats.org/officeDocument/2006/math">
        <m:sSub>
          <m:e>
            <m:r>
              <w:rPr>
                <w:rFonts w:ascii="Cambria Math" w:hAnsi="Cambria Math"/>
              </w:rPr>
              <m:t xml:space="preserve">T</m:t>
            </m:r>
          </m:e>
          <m:sub>
            <m:r>
              <w:rPr>
                <w:rFonts w:ascii="Cambria Math" w:hAnsi="Cambria Math"/>
              </w:rPr>
              <m:t xml:space="preserve">iden</m:t>
            </m:r>
            <m:r>
              <w:rPr>
                <w:rFonts w:ascii="Cambria Math" w:hAnsi="Cambria Math"/>
              </w:rPr>
              <m:t xml:space="preserve">.</m:t>
            </m:r>
            <m:r>
              <w:rPr>
                <w:rFonts w:ascii="Cambria Math" w:hAnsi="Cambria Math"/>
              </w:rPr>
              <m:t xml:space="preserve">factor</m:t>
            </m:r>
          </m:sub>
        </m:sSub>
      </m:oMath>
      <w:r>
        <w:rPr/>
        <w:t xml:space="preserve"> is set, some sub-catalogues may be removed (e.g., ‘Hydroxyflavonoids’ removed but ‘Flavonoids’ kept).</w:t>
      </w:r>
    </w:p>
    <w:p>
      <w:pPr>
        <w:pStyle w:val="Compact"/>
        <w:numPr>
          <w:ilvl w:val="1"/>
          <w:numId w:val="9"/>
        </w:numPr>
        <w:rPr/>
      </w:pPr>
      <w:r>
        <w:rPr/>
        <w:t>Filter out the classes of features with low degree of structural identification. In most of cases, incorrect molecular formula lead to failed fingerprint which predicted from corresponding fragmentation tree. Both structure and PPCP were matched or computated depending on fingerprint. The false positive molecular formula would cause both wrong in structure identification and classes prediction. Reflecting in class, some classes harbour abundant features, however, almost no structures were matched or all matched structures with low similarity score. To filter out those classes, a similarity score-based algorithm was defined. First, the evaluation of similarity score type was set (</w:t>
      </w:r>
      <w:r>
        <w:rPr/>
      </w:r>
      <m:oMath xmlns:m="http://schemas.openxmlformats.org/officeDocument/2006/math">
        <m:sSub>
          <m:e>
            <m:r>
              <w:rPr>
                <w:rFonts w:ascii="Cambria Math" w:hAnsi="Cambria Math"/>
              </w:rPr>
              <m:t xml:space="preserve">P</m:t>
            </m:r>
          </m:e>
          <m:sub>
            <m:r>
              <w:rPr>
                <w:rFonts w:ascii="Cambria Math" w:hAnsi="Cambria Math"/>
              </w:rPr>
              <m:t xml:space="preserve">simi</m:t>
            </m:r>
            <m:r>
              <w:rPr>
                <w:rFonts w:ascii="Cambria Math" w:hAnsi="Cambria Math"/>
              </w:rPr>
              <m:t xml:space="preserve">.</m:t>
            </m:r>
            <m:r>
              <w:rPr>
                <w:rFonts w:ascii="Cambria Math" w:hAnsi="Cambria Math"/>
              </w:rPr>
              <m:t xml:space="preserve">score</m:t>
            </m:r>
          </m:sub>
        </m:sSub>
        <m:r>
          <w:rPr>
            <w:rFonts w:ascii="Cambria Math" w:hAnsi="Cambria Math"/>
          </w:rPr>
          <m:t xml:space="preserve">=</m:t>
        </m:r>
      </m:oMath>
      <w:r>
        <w:rPr/>
        <w:t xml:space="preserve"> ‘Tanimoto similarity’ in default). Then a cut-off of similarity score (</w:t>
      </w:r>
      <w:r>
        <w:rPr/>
      </w:r>
      <m:oMath xmlns:m="http://schemas.openxmlformats.org/officeDocument/2006/math">
        <m:sSub>
          <m:e>
            <m:r>
              <w:rPr>
                <w:rFonts w:ascii="Cambria Math" w:hAnsi="Cambria Math"/>
              </w:rPr>
              <m:t xml:space="preserve">T</m:t>
            </m:r>
          </m:e>
          <m:sub>
            <m:r>
              <w:rPr>
                <w:rFonts w:ascii="Cambria Math" w:hAnsi="Cambria Math"/>
              </w:rPr>
              <m:t xml:space="preserve">simi</m:t>
            </m:r>
            <m:r>
              <w:rPr>
                <w:rFonts w:ascii="Cambria Math" w:hAnsi="Cambria Math"/>
              </w:rPr>
              <m:t xml:space="preserve">.</m:t>
            </m:r>
            <m:r>
              <w:rPr>
                <w:rFonts w:ascii="Cambria Math" w:hAnsi="Cambria Math"/>
              </w:rPr>
              <m:t xml:space="preserve">score</m:t>
            </m:r>
          </m:sub>
        </m:sSub>
        <m:r>
          <w:rPr>
            <w:rFonts w:ascii="Cambria Math" w:hAnsi="Cambria Math"/>
          </w:rPr>
          <m:t xml:space="preserve">=</m:t>
        </m:r>
        <m:r>
          <w:rPr>
            <w:rFonts w:ascii="Cambria Math" w:hAnsi="Cambria Math"/>
          </w:rPr>
          <m:t xml:space="preserve">0.3</m:t>
        </m:r>
      </m:oMath>
      <w:r>
        <w:rPr/>
        <w:t xml:space="preserve"> in default) was set. All classes harboured less than min reached ratio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reach</m:t>
            </m:r>
          </m:sub>
        </m:sSub>
        <m:r>
          <w:rPr>
            <w:rFonts w:ascii="Cambria Math" w:hAnsi="Cambria Math"/>
          </w:rPr>
          <m:t xml:space="preserve">=</m:t>
        </m:r>
        <m:r>
          <w:rPr>
            <w:rFonts w:ascii="Cambria Math" w:hAnsi="Cambria Math"/>
          </w:rPr>
          <m:t xml:space="preserve">0.6</m:t>
        </m:r>
      </m:oMath>
      <w:r>
        <w:rPr/>
        <w:t xml:space="preserve"> in default) of eligible features were filtered out. Ultimately, the rest classes and affiliated features were gathered as MCnebula nebula index (.MCn.nebula_index).</w:t>
      </w:r>
    </w:p>
    <w:p>
      <w:pPr>
        <w:pStyle w:val="Normal"/>
        <w:numPr>
          <w:ilvl w:val="0"/>
          <w:numId w:val="1"/>
        </w:numPr>
        <w:rPr/>
      </w:pPr>
      <w:r>
        <w:rPr/>
        <w:t>Generate parent-nebula. Analogous with molecular networking, parent-nebula consists of nodes (vehicles of feature information or annotation) and edges (annotation of fragmentation spectra similarity) data. To get edges and nodes data and merged as parent-nebula, MCnebula implement:</w:t>
      </w:r>
    </w:p>
    <w:p>
      <w:pPr>
        <w:pStyle w:val="Compact"/>
        <w:numPr>
          <w:ilvl w:val="1"/>
          <w:numId w:val="10"/>
        </w:numPr>
        <w:rPr/>
      </w:pPr>
      <w:r>
        <w:rPr/>
        <w:t>Evaluation of MS/MS specturm similarity among features. MCnebula integrated ‘compareSpectra’ function of MSnbase R package to calculated cosine similarity (dotproduct) among MS/MS spectra.</w:t>
      </w:r>
      <w:hyperlink w:anchor="ref-2020v">
        <w:r>
          <w:rPr>
            <w:rStyle w:val="InternetLink"/>
            <w:vertAlign w:val="superscript"/>
          </w:rPr>
          <w:t>101</w:t>
        </w:r>
      </w:hyperlink>
      <w:r>
        <w:rPr/>
        <w:t xml:space="preserve"> Unlike popularly spectral comparing method,</w:t>
      </w:r>
      <w:hyperlink w:anchor="ref-2020d">
        <w:r>
          <w:rPr>
            <w:rStyle w:val="InternetLink"/>
            <w:vertAlign w:val="superscript"/>
          </w:rPr>
          <w:t>56</w:t>
        </w:r>
      </w:hyperlink>
      <w:r>
        <w:rPr>
          <w:vertAlign w:val="superscript"/>
        </w:rPr>
        <w:t>,</w:t>
      </w:r>
      <w:hyperlink w:anchor="ref-2012a">
        <w:r>
          <w:rPr>
            <w:rStyle w:val="InternetLink"/>
            <w:vertAlign w:val="superscript"/>
          </w:rPr>
          <w:t>82</w:t>
        </w:r>
      </w:hyperlink>
      <w:r>
        <w:rPr/>
        <w:t xml:space="preserve"> instead of using raw MS/MS spectra, MCnebula collated all noise filtered MS/MS spectra for comparation. The noise filtered spectra were aquired from SIRIUS project space.</w:t>
      </w:r>
      <w:hyperlink w:anchor="ref-2015">
        <w:r>
          <w:rPr>
            <w:rStyle w:val="InternetLink"/>
            <w:vertAlign w:val="superscript"/>
          </w:rPr>
          <w:t>54</w:t>
        </w:r>
      </w:hyperlink>
      <w:r>
        <w:rPr>
          <w:vertAlign w:val="superscript"/>
        </w:rPr>
        <w:t>,</w:t>
      </w:r>
      <w:hyperlink w:anchor="ref-2017">
        <w:r>
          <w:rPr>
            <w:rStyle w:val="InternetLink"/>
            <w:vertAlign w:val="superscript"/>
          </w:rPr>
          <w:t>102</w:t>
        </w:r>
      </w:hyperlink>
      <w:r>
        <w:rPr/>
        <w:t xml:space="preserve"> Different melecular formulae candidates of one feature, the corresponding MS/MS spectra may assign with diverse ‘valid’ or ‘noise’ peak pattern. To in line with above algorithm, all spectra picking based on molecular formulae within .MCn.formula_set. In addition, to reduce time-consuming computation, spectra similarities were calculated only within the same nebula-index (</w:t>
      </w:r>
      <w:r>
        <w:rPr/>
      </w:r>
      <m:oMath xmlns:m="http://schemas.openxmlformats.org/officeDocument/2006/math">
        <m:sSub>
          <m:e>
            <m:r>
              <w:rPr>
                <w:rFonts w:ascii="Cambria Math" w:hAnsi="Cambria Math"/>
              </w:rPr>
              <m:t xml:space="preserve">P</m:t>
            </m:r>
          </m:e>
          <m:sub>
            <m:r>
              <w:rPr>
                <w:rFonts w:ascii="Cambria Math" w:hAnsi="Cambria Math"/>
              </w:rPr>
              <m:t xml:space="preserve">iden</m:t>
            </m:r>
            <m:r>
              <w:rPr>
                <w:rFonts w:ascii="Cambria Math" w:hAnsi="Cambria Math"/>
              </w:rPr>
              <m:t xml:space="preserve">.</m:t>
            </m:r>
            <m:r>
              <w:rPr>
                <w:rFonts w:ascii="Cambria Math" w:hAnsi="Cambria Math"/>
              </w:rPr>
              <m:t xml:space="preserve">class</m:t>
            </m:r>
          </m:sub>
        </m:sSub>
      </m:oMath>
      <w:r>
        <w:rPr/>
        <w:t>); only classes hierarchy equal to or lower than thereshold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hierarchy</m:t>
            </m:r>
          </m:sub>
        </m:sSub>
        <m:r>
          <w:rPr>
            <w:rFonts w:ascii="Cambria Math" w:hAnsi="Cambria Math"/>
          </w:rPr>
          <m:t xml:space="preserve">=</m:t>
        </m:r>
        <m:r>
          <w:rPr>
            <w:rFonts w:ascii="Cambria Math" w:hAnsi="Cambria Math"/>
          </w:rPr>
          <m:t xml:space="preserve">5</m:t>
        </m:r>
      </m:oMath>
      <w:r>
        <w:rPr/>
        <w:t>, in default, i.e., subclass of ClassyFire) were considered. Furthermore, if total feature number was more than 2000 (in default), ZODIAC scores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zodiac</m:t>
            </m:r>
          </m:sub>
        </m:sSub>
        <m:r>
          <w:rPr>
            <w:rFonts w:ascii="Cambria Math" w:hAnsi="Cambria Math"/>
          </w:rPr>
          <m:t xml:space="preserve">=</m:t>
        </m:r>
        <m:r>
          <w:rPr>
            <w:rFonts w:ascii="Cambria Math" w:hAnsi="Cambria Math"/>
          </w:rPr>
          <m:t xml:space="preserve">0.9</m:t>
        </m:r>
      </m:oMath>
      <w:r>
        <w:rPr/>
        <w:t xml:space="preserve"> in default) and Tanimoto similarity scores (</w:t>
      </w:r>
      <w:r>
        <w:rPr/>
      </w:r>
      <m:oMath xmlns:m="http://schemas.openxmlformats.org/officeDocument/2006/math">
        <m:sSub>
          <m:e>
            <m:r>
              <w:rPr>
                <w:rFonts w:ascii="Cambria Math" w:hAnsi="Cambria Math"/>
              </w:rPr>
              <m:t xml:space="preserve">T</m:t>
            </m:r>
          </m:e>
          <m:sub>
            <m:r>
              <w:rPr>
                <w:rFonts w:ascii="Cambria Math" w:hAnsi="Cambria Math"/>
              </w:rPr>
              <m:t xml:space="preserve">min</m:t>
            </m:r>
            <m:r>
              <w:rPr>
                <w:rFonts w:ascii="Cambria Math" w:hAnsi="Cambria Math"/>
              </w:rPr>
              <m:t xml:space="preserve">.</m:t>
            </m:r>
            <m:r>
              <w:rPr>
                <w:rFonts w:ascii="Cambria Math" w:hAnsi="Cambria Math"/>
              </w:rPr>
              <m:t xml:space="preserve">tanimoto</m:t>
            </m:r>
          </m:sub>
        </m:sSub>
        <m:r>
          <w:rPr>
            <w:rFonts w:ascii="Cambria Math" w:hAnsi="Cambria Math"/>
          </w:rPr>
          <m:t xml:space="preserve">=</m:t>
        </m:r>
        <m:r>
          <w:rPr>
            <w:rFonts w:ascii="Cambria Math" w:hAnsi="Cambria Math"/>
          </w:rPr>
          <m:t xml:space="preserve">0.4</m:t>
        </m:r>
      </m:oMath>
      <w:r>
        <w:rPr/>
        <w:t xml:space="preserve"> in default) were utilized to exclude features from computation. After that, a threshold of edges (</w:t>
      </w:r>
      <w:r>
        <w:rPr/>
      </w:r>
      <m:oMath xmlns:m="http://schemas.openxmlformats.org/officeDocument/2006/math">
        <m:sSub>
          <m:e>
            <m:r>
              <w:rPr>
                <w:rFonts w:ascii="Cambria Math" w:hAnsi="Cambria Math"/>
              </w:rPr>
              <m:t xml:space="preserve">T</m:t>
            </m:r>
          </m:e>
          <m:sub>
            <m:r>
              <w:rPr>
                <w:rFonts w:ascii="Cambria Math" w:hAnsi="Cambria Math"/>
              </w:rPr>
              <m:t xml:space="preserve">edge</m:t>
            </m:r>
            <m:r>
              <w:rPr>
                <w:rFonts w:ascii="Cambria Math" w:hAnsi="Cambria Math"/>
              </w:rPr>
              <m:t xml:space="preserve">.</m:t>
            </m:r>
            <m:r>
              <w:rPr>
                <w:rFonts w:ascii="Cambria Math" w:hAnsi="Cambria Math"/>
              </w:rPr>
              <m:t xml:space="preserve">filter</m:t>
            </m:r>
          </m:sub>
        </m:sSub>
        <m:r>
          <w:rPr>
            <w:rFonts w:ascii="Cambria Math" w:hAnsi="Cambria Math"/>
          </w:rPr>
          <m:t xml:space="preserve">=</m:t>
        </m:r>
        <m:r>
          <w:rPr>
            <w:rFonts w:ascii="Cambria Math" w:hAnsi="Cambria Math"/>
          </w:rPr>
          <m:t xml:space="preserve">0.3</m:t>
        </m:r>
      </m:oMath>
      <w:r>
        <w:rPr/>
        <w:t xml:space="preserve"> in default) was set to filter out low similarity. The results were formatted as edges data (.MCn.parent_edges).</w:t>
      </w:r>
    </w:p>
    <w:p>
      <w:pPr>
        <w:pStyle w:val="Compact"/>
        <w:numPr>
          <w:ilvl w:val="1"/>
          <w:numId w:val="11"/>
        </w:numPr>
        <w:rPr/>
      </w:pPr>
      <w:r>
        <w:rPr/>
        <w:t>Merging of multiple dataset. MCnebula merged .MCn.formula_set with .MCn.structure_set as nodes data (.MCn.parent_nodes).</w:t>
      </w:r>
    </w:p>
    <w:p>
      <w:pPr>
        <w:pStyle w:val="Compact"/>
        <w:numPr>
          <w:ilvl w:val="1"/>
          <w:numId w:val="12"/>
        </w:numPr>
        <w:rPr/>
      </w:pPr>
      <w:r>
        <w:rPr/>
        <w:t>Integation of .MCn.parent_nodes and .MCn.parent_edges as ‘graph’ project of igraph R package (.MCn.parent_graph).</w:t>
      </w:r>
      <w:hyperlink w:anchor="ref-2006b">
        <w:r>
          <w:rPr>
            <w:rStyle w:val="InternetLink"/>
            <w:vertAlign w:val="superscript"/>
          </w:rPr>
          <w:t>103</w:t>
        </w:r>
      </w:hyperlink>
      <w:r>
        <w:rPr/>
        <w:t xml:space="preserve"> In addition, .grahml format file of parent-nebula was exported for surporting interactive exploration within Cytoscape.</w:t>
      </w:r>
      <w:hyperlink w:anchor="ref-2003">
        <w:r>
          <w:rPr>
            <w:rStyle w:val="InternetLink"/>
            <w:vertAlign w:val="superscript"/>
          </w:rPr>
          <w:t>104</w:t>
        </w:r>
      </w:hyperlink>
    </w:p>
    <w:p>
      <w:pPr>
        <w:pStyle w:val="Normal"/>
        <w:numPr>
          <w:ilvl w:val="0"/>
          <w:numId w:val="1"/>
        </w:numPr>
        <w:rPr/>
      </w:pPr>
      <w:r>
        <w:rPr/>
        <w:t>Generate child-nebulae. Depending on .MCn.nebula_index, .MCn.parent_nodes and .MCn.parent_edges were accordingly divided and gathered as a variety of ‘graph’ project. At the meantime, for one nodes, a thereshold of max possessing (</w:t>
      </w:r>
      <w:r>
        <w:rPr/>
      </w:r>
      <m:oMath xmlns:m="http://schemas.openxmlformats.org/officeDocument/2006/math">
        <m:sSub>
          <m:e>
            <m:r>
              <w:rPr>
                <w:rFonts w:ascii="Cambria Math" w:hAnsi="Cambria Math"/>
              </w:rPr>
              <m:t xml:space="preserve">T</m:t>
            </m:r>
          </m:e>
          <m:sub>
            <m:r>
              <w:rPr>
                <w:rFonts w:ascii="Cambria Math" w:hAnsi="Cambria Math"/>
              </w:rPr>
              <m:t xml:space="preserve">max</m:t>
            </m:r>
            <m:r>
              <w:rPr>
                <w:rFonts w:ascii="Cambria Math" w:hAnsi="Cambria Math"/>
              </w:rPr>
              <m:t xml:space="preserve">.</m:t>
            </m:r>
            <m:r>
              <w:rPr>
                <w:rFonts w:ascii="Cambria Math" w:hAnsi="Cambria Math"/>
              </w:rPr>
              <m:t xml:space="preserve">edges</m:t>
            </m:r>
          </m:sub>
        </m:sSub>
        <m:r>
          <w:rPr>
            <w:rFonts w:ascii="Cambria Math" w:hAnsi="Cambria Math"/>
          </w:rPr>
          <m:t xml:space="preserve">=</m:t>
        </m:r>
        <m:r>
          <w:rPr>
            <w:rFonts w:ascii="Cambria Math" w:hAnsi="Cambria Math"/>
          </w:rPr>
          <m:t xml:space="preserve">5</m:t>
        </m:r>
      </m:oMath>
      <w:r>
        <w:rPr/>
        <w:t xml:space="preserve"> in default) was defined to reduce edges for better visualization of child-nebulae. The edges imply lower similarity were preferentially be cut off. In the end, all child-nebulae ‘graph’ were saved into .MCn.child_graph_list and as well exported as .graphml format file, respectively. Note that a feature may exists in multiple child-nebulae, since compounds could be defined to diverse classes attributes to its sub-structures or dominant-structure.</w:t>
      </w:r>
    </w:p>
    <w:p>
      <w:pPr>
        <w:pStyle w:val="Normal"/>
        <w:numPr>
          <w:ilvl w:val="0"/>
          <w:numId w:val="1"/>
        </w:numPr>
        <w:rPr/>
      </w:pPr>
      <w:r>
        <w:rPr/>
        <w:t>Visualize parent-nebula and child-nebula. In this step, ‘graph’ object obtained previously were visualized as individual or grid-based network via multiple R packages.</w:t>
      </w:r>
      <w:hyperlink w:anchor="ref-2006b">
        <w:r>
          <w:rPr>
            <w:rStyle w:val="InternetLink"/>
            <w:vertAlign w:val="superscript"/>
          </w:rPr>
          <w:t>103</w:t>
        </w:r>
      </w:hyperlink>
      <w:r>
        <w:rPr>
          <w:vertAlign w:val="superscript"/>
        </w:rPr>
        <w:t>,</w:t>
      </w:r>
      <w:hyperlink w:anchor="ref-2016g">
        <w:r>
          <w:rPr>
            <w:rStyle w:val="InternetLink"/>
            <w:vertAlign w:val="superscript"/>
          </w:rPr>
          <w:t>105</w:t>
        </w:r>
      </w:hyperlink>
      <w:r>
        <w:rPr>
          <w:vertAlign w:val="superscript"/>
        </w:rPr>
        <w:t>–</w:t>
      </w:r>
      <w:hyperlink w:anchor="ref-2020u">
        <w:r>
          <w:rPr>
            <w:rStyle w:val="InternetLink"/>
            <w:vertAlign w:val="superscript"/>
          </w:rPr>
          <w:t>113</w:t>
        </w:r>
      </w:hyperlink>
      <w:r>
        <w:rPr/>
        <w:t xml:space="preserve"> In addition, Other R packages were used pass through all data processing if neccessary.</w:t>
      </w:r>
      <w:hyperlink w:anchor="ref-2021x">
        <w:r>
          <w:rPr>
            <w:rStyle w:val="InternetLink"/>
            <w:vertAlign w:val="superscript"/>
          </w:rPr>
          <w:t>114</w:t>
        </w:r>
      </w:hyperlink>
      <w:r>
        <w:rPr>
          <w:vertAlign w:val="superscript"/>
        </w:rPr>
        <w:t>–</w:t>
      </w:r>
      <w:hyperlink w:anchor="ref-2022e">
        <w:r>
          <w:rPr>
            <w:rStyle w:val="InternetLink"/>
            <w:vertAlign w:val="superscript"/>
          </w:rPr>
          <w:t>119</w:t>
        </w:r>
      </w:hyperlink>
    </w:p>
    <w:p>
      <w:pPr>
        <w:pStyle w:val="FirstParagraph"/>
        <w:rPr/>
      </w:pPr>
      <w:r>
        <w:rPr/>
        <w:t xml:space="preserve">   </w:t>
      </w:r>
      <w:r>
        <w:rPr/>
        <w:t>R presents a variety of flexible scientific stating and graphing tools. MCnebula provided a chanel to harbour massive of auto-annotated data of SIRIUS workflow into R analysis pipline. Users were encouraged to leverage R tools facilitating data integration and parsing. The visualization format of multi-chemical nebulae facilitate data perspective, which is favorable both for compound identification and for discovering biomarkers. In addition, GNPS FBMN could be incorporated into MCnebula for analysis. MCnebula could take the ‘edge’ file (a table file) generated by FBMN and performs classified grid as multi-chemical nebulae.</w:t>
      </w:r>
      <w:bookmarkStart w:id="5" w:name="mcnebula-algorithm"/>
      <w:bookmarkEnd w:id="5"/>
    </w:p>
    <w:p>
      <w:pPr>
        <w:pStyle w:val="Heading2"/>
        <w:rPr/>
      </w:pPr>
      <w:r>
        <w:rPr/>
        <w:t>MCnebula evaluation</w:t>
      </w:r>
    </w:p>
    <w:p>
      <w:pPr>
        <w:pStyle w:val="FirstParagraph"/>
        <w:rPr/>
      </w:pPr>
      <w:r>
        <w:rPr/>
        <w:t xml:space="preserve">   </w:t>
      </w:r>
      <w:r>
        <w:rPr>
          <w:b/>
          <w:bCs/>
        </w:rPr>
        <w:t>Spectra dataset for evaluation.</w:t>
      </w:r>
      <w:r>
        <w:rPr/>
        <w:t xml:space="preserve"> The spectra collection (in positive ion mode, for more spectra data) of GNPS MS/MS library were used for evaluation (.msp file) (</w:t>
      </w:r>
      <w:r>
        <w:fldChar w:fldCharType="begin"/>
      </w:r>
      <w:r>
        <w:rPr>
          <w:rStyle w:val="InternetLink"/>
        </w:rPr>
        <w:instrText> HYPERLINK "http://prime.psc.riken.jp/compms/msdial/main.html" \l "MSP"</w:instrText>
      </w:r>
      <w:r>
        <w:rPr>
          <w:rStyle w:val="InternetLink"/>
        </w:rPr>
        <w:fldChar w:fldCharType="separate"/>
      </w:r>
      <w:r>
        <w:rPr>
          <w:rStyle w:val="InternetLink"/>
        </w:rPr>
        <w:t>http://prime.psc.riken.jp/compms/msdial/main.html#MSP</w:t>
      </w:r>
      <w:r>
        <w:rPr>
          <w:rStyle w:val="InternetLink"/>
        </w:rPr>
        <w:fldChar w:fldCharType="end"/>
      </w:r>
      <w:r>
        <w:rPr/>
        <w:t>). As Fragmentation spectra in reference library generaly possess high quality, and while used for evaluation of library match, it may caused overfitting. To address the issue, refer to ref.,</w:t>
      </w:r>
      <w:hyperlink w:anchor="ref-2021">
        <w:r>
          <w:rPr>
            <w:rStyle w:val="InternetLink"/>
            <w:vertAlign w:val="superscript"/>
          </w:rPr>
          <w:t>65</w:t>
        </w:r>
      </w:hyperlink>
      <w:r>
        <w:rPr/>
        <w:t xml:space="preserve"> we added ‘noise’ into these MS/MS spectra. In brief, the ‘noise’ involves mass shift, intensity shift, and the inserted noise peak; of note, the magnitude factors for these shift were drawn randomly from function of normal distribution. Overall, we simulated two model of ‘noise’ (medium noise and high noise). The ‘noise’ simulation was achieved in custom R script. The algorithm and parameters were parallel to the ref..</w:t>
      </w:r>
      <w:hyperlink w:anchor="ref-2021">
        <w:r>
          <w:rPr>
            <w:rStyle w:val="InternetLink"/>
            <w:vertAlign w:val="superscript"/>
          </w:rPr>
          <w:t>65</w:t>
        </w:r>
      </w:hyperlink>
      <w:r>
        <w:rPr/>
        <w:t xml:space="preserve"> We assign these dataset as original data, middle noise data and high noise data.</w:t>
      </w:r>
    </w:p>
    <w:p>
      <w:pPr>
        <w:pStyle w:val="TextBody"/>
        <w:rPr/>
      </w:pPr>
      <w:r>
        <w:rPr/>
        <w:t xml:space="preserve">   </w:t>
      </w:r>
      <w:r>
        <w:rPr/>
        <w:t>For another issue, the spectra collection did not possess isotopes pattern. In real LC-MS processing (feature detection), isotope peaks were grouped and merged, which favorable for SIRIUS to detect some specific element.</w:t>
      </w:r>
      <w:hyperlink w:anchor="ref-2009">
        <w:r>
          <w:rPr>
            <w:rStyle w:val="InternetLink"/>
            <w:vertAlign w:val="superscript"/>
          </w:rPr>
          <w:t>53</w:t>
        </w:r>
      </w:hyperlink>
      <w:r>
        <w:rPr/>
        <w:t xml:space="preserve"> To simulate isotopes pattern, we used function of ‘get.isotopes.pattern’ within rcdk R package to get isotope mass and its abundance.</w:t>
      </w:r>
      <w:hyperlink w:anchor="ref-2007j">
        <w:r>
          <w:rPr>
            <w:rStyle w:val="InternetLink"/>
            <w:vertAlign w:val="superscript"/>
          </w:rPr>
          <w:t>120</w:t>
        </w:r>
      </w:hyperlink>
      <w:r>
        <w:rPr/>
        <w:t xml:space="preserve"> Further, these mass were considered for the adduct type to increase or decrease exact mass. For the ‘intensity’ of these isotopes pattern, we simulated as relative intensity, i.e., the abundance of isotopes multiply by 100 as the value. These ‘isotope peaks’ were merged into MS1 list of its compounds. All the spectra collections were formatted to fit with input of MCnebula workflow or benchmark method (.mgf file and feature quantified table).</w:t>
      </w:r>
    </w:p>
    <w:p>
      <w:pPr>
        <w:pStyle w:val="TextBody"/>
        <w:rPr/>
      </w:pPr>
      <w:r>
        <w:rPr/>
        <w:t xml:space="preserve">   </w:t>
      </w:r>
      <w:r>
        <w:rPr>
          <w:b/>
          <w:bCs/>
        </w:rPr>
        <w:t>Evaluation method.</w:t>
      </w:r>
      <w:r>
        <w:rPr/>
        <w:t xml:space="preserve"> The three simulated data were all run with MCnebula workflow and benchmark method. While these data were put into SIRIUS 4 command-line interface (CLI) (version 4.9.12) for computation, the MS/MS spectra with empty fragmentation peak were auto-filtered. In addition, to reduce computation time, the compounds with over 800 m/z precursor were filtered out manually. These filtered out compounds were excluded from ultimate accuracy stat. In this context, several compounds harbour Iodine element were excluded from stating either (totally 7), as it cost more time for SIRIUS to detect that (it is sparse in metabolites, SIRIUS do not detect that in default setting). There were 8782 MS/MS spectra within the raw collection, and after filtered or excluded, totally 7829 compounds for ultimate evaluation.</w:t>
      </w:r>
    </w:p>
    <w:p>
      <w:pPr>
        <w:pStyle w:val="TextBody"/>
        <w:rPr/>
      </w:pPr>
      <w:r>
        <w:rPr/>
        <w:t xml:space="preserve">   </w:t>
      </w:r>
      <w:r>
        <w:rPr/>
        <w:t>The assessment of classification was in virtue of ClassyFire.</w:t>
      </w:r>
      <w:hyperlink w:anchor="ref-2016">
        <w:r>
          <w:rPr>
            <w:rStyle w:val="InternetLink"/>
            <w:vertAlign w:val="superscript"/>
          </w:rPr>
          <w:t>39</w:t>
        </w:r>
      </w:hyperlink>
      <w:r>
        <w:rPr/>
        <w:t xml:space="preserve"> In detail, we traversed the raw .msp spectra file to collate metadata of these compounds, involving structure annotation. The International Chemical Identifier Key (InChIKey) of these compounds were available for ClassyFire database retrieve. However, since ClassyFire only support for those chemical identity of which structure have been classified, we noticed all the InChIKeys were vetoed. To address that, we emplyed first hash block of these InChIKeys (InChIKey planar, represent molecular skeleton) to touch PubChem application programming interface (API) (</w:t>
      </w:r>
      <w:hyperlink r:id="rId4">
        <w:r>
          <w:rPr>
            <w:rStyle w:val="InternetLink"/>
          </w:rPr>
          <w:t>https://pubchemdocs.ncbi.nlm.nih.gov/pug-rest</w:t>
        </w:r>
      </w:hyperlink>
      <w:r>
        <w:rPr/>
        <w:t>).</w:t>
      </w:r>
      <w:hyperlink w:anchor="ref-2022ak">
        <w:r>
          <w:rPr>
            <w:rStyle w:val="InternetLink"/>
            <w:vertAlign w:val="superscript"/>
          </w:rPr>
          <w:t>121</w:t>
        </w:r>
      </w:hyperlink>
      <w:r>
        <w:rPr/>
        <w:t xml:space="preserve"> Accordingly, we got all the possibly InChIKeys of isomerism (stereo, isotopic substitution).</w:t>
      </w:r>
      <w:hyperlink w:anchor="ref-2012e">
        <w:r>
          <w:rPr>
            <w:rStyle w:val="InternetLink"/>
            <w:vertAlign w:val="superscript"/>
          </w:rPr>
          <w:t>122</w:t>
        </w:r>
      </w:hyperlink>
      <w:r>
        <w:rPr/>
        <w:t xml:space="preserve"> The classification of small molecules are depending on its molecular skeletion hence these chimical identities possess the same InChIKey planar are identical in classification. We pushed the obtained InChIKey list to ClassyFire to catch classification. In R script, once any InChIKey of isomerism meet the classified data in database, the acquisition status for this molecular skeleton was turn off. In the end, all these chemical annotation were collated, integrated and assigned as standard reference.</w:t>
      </w:r>
    </w:p>
    <w:p>
      <w:pPr>
        <w:pStyle w:val="TextBody"/>
        <w:rPr/>
      </w:pPr>
      <w:r>
        <w:rPr/>
        <w:t xml:space="preserve">   </w:t>
      </w:r>
      <w:r>
        <w:rPr/>
        <w:t>The discrepancies between the MCnebula and benchmark methods in terms of algorithm and classified results disallow them to be evaluated at completely the same level. First, we evaluated both methods respectively. For MCnebula, before stat the accuracy, we interrogated the child-nebulae generated from the raw spectral collection (Fig. S8). The child-nebulae at least in half were classified based on sub-structural class, such as ‘Organic carbonic acids and derivatives,’ ‘Hydroxy acids and derivatives.’ These classes were small in structural size and were chemical function group within compounds. The principle of ClassyFire is selecting the most dominant structural class of compounds to substitute.</w:t>
      </w:r>
      <w:hyperlink w:anchor="ref-2016">
        <w:r>
          <w:rPr>
            <w:rStyle w:val="InternetLink"/>
            <w:vertAlign w:val="superscript"/>
          </w:rPr>
          <w:t>39</w:t>
        </w:r>
      </w:hyperlink>
      <w:r>
        <w:rPr/>
        <w:t xml:space="preserve"> However, in perspective of drug discovery, structure determines potency; many pharmacological action possibly depends on these sub-structure. To locate more universality among features, in algorithm, we reserved these classes in nebula-index. Sub-structural classify for benchmark method not available, hence we neglected these classes in evaluation. The rest classes, nevertheless, still possibley be sub-structural class while meet some compounds. We assigned three levels for evaluation, i.e., ‘true,’ ‘latent,’ ‘false’ (Fig. 5).</w:t>
      </w:r>
    </w:p>
    <w:p>
      <w:pPr>
        <w:pStyle w:val="TextBody"/>
        <w:rPr/>
      </w:pPr>
      <w:r>
        <w:rPr/>
        <w:t xml:space="preserve">   </w:t>
      </w:r>
      <w:r>
        <w:rPr/>
        <w:t>To assess the identification of classes or structures, the workflow results were merge with standard reference by InChIKey panar. Once the indentification results are in line with standard reference, we assigned it as ‘true.’ For assessment of structure identification, indeed, such strategy neglect stereochemistry.</w:t>
      </w:r>
      <w:bookmarkStart w:id="6" w:name="mcnebula-evaluation"/>
      <w:bookmarkEnd w:id="6"/>
    </w:p>
    <w:p>
      <w:pPr>
        <w:pStyle w:val="Heading2"/>
        <w:rPr/>
      </w:pPr>
      <w:r>
        <w:rPr/>
        <w:t>Serum dataset</w:t>
      </w:r>
    </w:p>
    <w:p>
      <w:pPr>
        <w:pStyle w:val="FirstParagraph"/>
        <w:rPr/>
      </w:pPr>
      <w:r>
        <w:rPr/>
        <w:t xml:space="preserve">   </w:t>
      </w:r>
      <w:r>
        <w:rPr/>
        <w:t xml:space="preserve">We re-analyzed 245 LC-MS/MS data (.mzML) from MassIVE (id no. </w:t>
      </w:r>
      <w:hyperlink r:id="rId5">
        <w:r>
          <w:rPr>
            <w:rStyle w:val="InternetLink"/>
          </w:rPr>
          <w:t>MSV000083593</w:t>
        </w:r>
      </w:hyperlink>
      <w:r>
        <w:rPr/>
        <w:t>) (blanks, controls and samples)</w:t>
      </w:r>
      <w:hyperlink w:anchor="ref-2020s">
        <w:r>
          <w:rPr>
            <w:rStyle w:val="InternetLink"/>
            <w:vertAlign w:val="superscript"/>
          </w:rPr>
          <w:t>51</w:t>
        </w:r>
      </w:hyperlink>
      <w:r>
        <w:rPr/>
        <w:t xml:space="preserve">. MZmine2 (version 2.53) was performed for feature detection. The detection workflow mainly involves </w:t>
      </w:r>
      <w:r>
        <w:rPr>
          <w:b/>
          <w:bCs/>
        </w:rPr>
        <w:t>1)</w:t>
      </w:r>
      <w:r>
        <w:rPr/>
        <w:t xml:space="preserve"> Automated Data Analysis Pipeline (ADAP) for peak detection and deconvolution,</w:t>
      </w:r>
      <w:hyperlink w:anchor="ref-2017f">
        <w:r>
          <w:rPr>
            <w:rStyle w:val="InternetLink"/>
            <w:vertAlign w:val="superscript"/>
          </w:rPr>
          <w:t>9</w:t>
        </w:r>
      </w:hyperlink>
      <w:r>
        <w:rPr/>
        <w:t xml:space="preserve"> </w:t>
      </w:r>
      <w:r>
        <w:rPr>
          <w:b/>
          <w:bCs/>
        </w:rPr>
        <w:t>2)</w:t>
      </w:r>
      <w:r>
        <w:rPr/>
        <w:t xml:space="preserve"> isotopes peak finder, </w:t>
      </w:r>
      <w:r>
        <w:rPr>
          <w:b/>
          <w:bCs/>
        </w:rPr>
        <w:t>4)</w:t>
      </w:r>
      <w:r>
        <w:rPr/>
        <w:t xml:space="preserve"> parallel samples join alignment, </w:t>
      </w:r>
      <w:r>
        <w:rPr>
          <w:b/>
          <w:bCs/>
        </w:rPr>
        <w:t>5)</w:t>
      </w:r>
      <w:r>
        <w:rPr/>
        <w:t xml:space="preserve"> gap filling algorithm. While exporting MS/MS spectra (.mgf) for SIRIUS 4 software computation, spectra were merged across samples into one fragmentation list with 30% Peak Count threshould filtering. The feature detection workflow was refer to </w:t>
      </w:r>
      <w:hyperlink r:id="rId6">
        <w:r>
          <w:rPr>
            <w:rStyle w:val="InternetLink"/>
          </w:rPr>
          <w:t>FBMN preprocessing</w:t>
        </w:r>
      </w:hyperlink>
      <w:r>
        <w:rPr/>
        <w:t xml:space="preserve"> and </w:t>
      </w:r>
      <w:hyperlink r:id="rId7">
        <w:r>
          <w:rPr>
            <w:rStyle w:val="InternetLink"/>
          </w:rPr>
          <w:t>SIRIUS computational prerequisites</w:t>
        </w:r>
      </w:hyperlink>
      <w:r>
        <w:rPr/>
        <w:t>. The output .mgf was run with SIRIUS 4 software (version 4.9.12) for computation with SIRIUS,</w:t>
      </w:r>
      <w:hyperlink w:anchor="ref-2019">
        <w:r>
          <w:rPr>
            <w:rStyle w:val="InternetLink"/>
            <w:vertAlign w:val="superscript"/>
          </w:rPr>
          <w:t>36</w:t>
        </w:r>
      </w:hyperlink>
      <w:r>
        <w:rPr>
          <w:vertAlign w:val="superscript"/>
        </w:rPr>
        <w:t>,</w:t>
      </w:r>
      <w:hyperlink w:anchor="ref-2009">
        <w:r>
          <w:rPr>
            <w:rStyle w:val="InternetLink"/>
            <w:vertAlign w:val="superscript"/>
          </w:rPr>
          <w:t>53</w:t>
        </w:r>
      </w:hyperlink>
      <w:r>
        <w:rPr/>
        <w:t xml:space="preserve"> ZODIAC,</w:t>
      </w:r>
      <w:hyperlink w:anchor="ref-2020a">
        <w:r>
          <w:rPr>
            <w:rStyle w:val="InternetLink"/>
            <w:vertAlign w:val="superscript"/>
          </w:rPr>
          <w:t>55</w:t>
        </w:r>
      </w:hyperlink>
      <w:r>
        <w:rPr/>
        <w:t xml:space="preserve"> CSI:fingerID,</w:t>
      </w:r>
      <w:hyperlink w:anchor="ref-2015a">
        <w:r>
          <w:rPr>
            <w:rStyle w:val="InternetLink"/>
            <w:vertAlign w:val="superscript"/>
          </w:rPr>
          <w:t>31</w:t>
        </w:r>
      </w:hyperlink>
      <w:r>
        <w:rPr/>
        <w:t xml:space="preserve"> CANOPUS.</w:t>
      </w:r>
      <w:hyperlink w:anchor="ref-2021a">
        <w:r>
          <w:rPr>
            <w:rStyle w:val="InternetLink"/>
            <w:vertAlign w:val="superscript"/>
          </w:rPr>
          <w:t>52</w:t>
        </w:r>
      </w:hyperlink>
      <w:r>
        <w:rPr/>
        <w:t xml:space="preserve"> In particular, SIRIUS was customized set to detect Iodine element while predicting formula. The COSMIC confidence scores within SIRIUS 4 software output were used for assessment of identification.</w:t>
      </w:r>
      <w:hyperlink w:anchor="ref-2021c">
        <w:r>
          <w:rPr>
            <w:rStyle w:val="InternetLink"/>
            <w:vertAlign w:val="superscript"/>
          </w:rPr>
          <w:t>123</w:t>
        </w:r>
      </w:hyperlink>
      <w:r>
        <w:rPr/>
        <w:t xml:space="preserve"> MCnebula package were used for collating data from SIRIUS 4 output file and visualizing child-nebulae or individual child-nebula.</w:t>
      </w:r>
    </w:p>
    <w:p>
      <w:pPr>
        <w:pStyle w:val="TextBody"/>
        <w:rPr/>
      </w:pPr>
      <w:r>
        <w:rPr/>
        <w:t xml:space="preserve">   </w:t>
      </w:r>
      <w:r>
        <w:rPr/>
        <w:t>In research of Wozniak et al., an ensemble feature selection (EFS) approach and Mann-Whitney U (MWU) tests were used for feature selection (survival versus mortality).</w:t>
      </w:r>
      <w:hyperlink w:anchor="ref-2017i">
        <w:r>
          <w:rPr>
            <w:rStyle w:val="InternetLink"/>
            <w:vertAlign w:val="superscript"/>
          </w:rPr>
          <w:t>13</w:t>
        </w:r>
      </w:hyperlink>
      <w:r>
        <w:rPr/>
        <w:t xml:space="preserve"> We collated the feature annotation (m/z and retention time) of the top 25 EFS metabolites and the top MWU metabolites which were identified before, i.e. thyroxine (T4) and decanoyl-carnitine. We named these metabolites as TopMs. We aligned TopMs with our re-analyzed results by m/z (0.01 tolerance) and retention time (0.3 min tolerance) (Tab. S2). A total of 16 TopMs were aligned. Due to the algorithmic difference in feature detection, the re-analyzed feature list was not exactly in line with that of before. It should be noted that the new identity number (ID) was generated in this article, whereas original ID was from previous study.</w:t>
      </w:r>
      <w:hyperlink w:anchor="ref-2020s">
        <w:r>
          <w:rPr>
            <w:rStyle w:val="InternetLink"/>
            <w:vertAlign w:val="superscript"/>
          </w:rPr>
          <w:t>51</w:t>
        </w:r>
      </w:hyperlink>
      <w:r>
        <w:rPr/>
        <w:t xml:space="preserve"> More preferable augments for MCnebula workflow was set (e.g., at least 10 ppm or 0.002 m/z tolerance for Automated Data Analysis Pipeline (ADAP)).</w:t>
      </w:r>
      <w:hyperlink w:anchor="ref-2017f">
        <w:r>
          <w:rPr>
            <w:rStyle w:val="InternetLink"/>
            <w:vertAlign w:val="superscript"/>
          </w:rPr>
          <w:t>9</w:t>
        </w:r>
      </w:hyperlink>
      <w:r>
        <w:rPr/>
        <w:t xml:space="preserve"> The inconsistency were neglected, since the algorithmic evaluation of feature detection is out of the scope. For statistic data, we obtained </w:t>
      </w:r>
      <w:hyperlink r:id="rId8">
        <w:r>
          <w:rPr>
            <w:rStyle w:val="InternetLink"/>
          </w:rPr>
          <w:t>Metabolomics Data Resource</w:t>
        </w:r>
      </w:hyperlink>
      <w:r>
        <w:rPr/>
        <w:t xml:space="preserve"> of Wozniak et al. and aligned with our re-analyzed feature list (.csv file export form MZmine2). All statistic data (peak area) for serum dataset was used the previous.</w:t>
      </w:r>
    </w:p>
    <w:p>
      <w:pPr>
        <w:pStyle w:val="Heading2"/>
        <w:rPr/>
      </w:pPr>
      <w:r>
        <w:rPr>
          <w:i/>
          <w:iCs/>
        </w:rPr>
        <w:t>E. ulmoides</w:t>
      </w:r>
      <w:r>
        <w:rPr/>
        <w:t xml:space="preserve"> dataset</w:t>
      </w:r>
    </w:p>
    <w:p>
      <w:pPr>
        <w:pStyle w:val="FirstParagraph"/>
        <w:rPr/>
      </w:pPr>
      <w:r>
        <w:rPr/>
        <w:t xml:space="preserve">   </w:t>
      </w:r>
      <w:r>
        <w:rPr>
          <w:b/>
          <w:bCs/>
        </w:rPr>
        <w:t>Material and processing.</w:t>
      </w:r>
      <w:r>
        <w:rPr/>
        <w:t xml:space="preserve"> </w:t>
      </w:r>
      <w:r>
        <w:rPr>
          <w:i/>
          <w:iCs/>
        </w:rPr>
        <w:t>E. ulmoides</w:t>
      </w:r>
      <w:r>
        <w:rPr/>
        <w:t xml:space="preserve"> dried bark was obtained from company of ZheJiang ZuoLi Chinese Medical Pieces LTD. Raw-Eucommia and Pro-Eucommia were prepared as following: (1) Raw-Eucommia: The shreds or blocks of </w:t>
      </w:r>
      <w:r>
        <w:rPr>
          <w:i/>
          <w:iCs/>
        </w:rPr>
        <w:t>E. ulmoides</w:t>
      </w:r>
      <w:r>
        <w:rPr/>
        <w:t xml:space="preserve"> dried bark were took, powedered and passed through 80-mesh sieves for further process. (2) Pro-Eucommia: The shreds or blocks of </w:t>
      </w:r>
      <w:r>
        <w:rPr>
          <w:i/>
          <w:iCs/>
        </w:rPr>
        <w:t>E. ulmoides</w:t>
      </w:r>
      <w:r>
        <w:rPr/>
        <w:t xml:space="preserve"> dried bark were took, fried with saline water (the amount of salt is 2% of </w:t>
      </w:r>
      <w:r>
        <w:rPr>
          <w:i/>
          <w:iCs/>
        </w:rPr>
        <w:t>E. ulmoides</w:t>
      </w:r>
      <w:r>
        <w:rPr/>
        <w:t xml:space="preserve">, add 10 fold of water to dissolve), and smothered in airtight for 30 min. Then, the barks were dried in oven at 60 °C, followed by baking at 140 °C for 60 min. Finally, the baked barks were powedered and passed through 80-mesh sieves for further process. The processing method was based on previous studies of </w:t>
      </w:r>
      <w:r>
        <w:rPr>
          <w:i/>
          <w:iCs/>
        </w:rPr>
        <w:t>E. ulmoides</w:t>
      </w:r>
      <w:r>
        <w:rPr/>
        <w:t>.</w:t>
      </w:r>
      <w:hyperlink w:anchor="ref-2010b">
        <w:r>
          <w:rPr>
            <w:rStyle w:val="InternetLink"/>
            <w:vertAlign w:val="superscript"/>
          </w:rPr>
          <w:t>124</w:t>
        </w:r>
      </w:hyperlink>
    </w:p>
    <w:p>
      <w:pPr>
        <w:pStyle w:val="TextBody"/>
        <w:rPr/>
      </w:pPr>
      <w:r>
        <w:rPr/>
        <w:t xml:space="preserve">   </w:t>
      </w:r>
      <w:r>
        <w:rPr>
          <w:b/>
          <w:bCs/>
        </w:rPr>
        <w:t>Sample preparation.</w:t>
      </w:r>
      <w:r>
        <w:rPr/>
        <w:t xml:space="preserve"> 2 g of Raw-Eucommia powder and Pro-Eucommia powder were weighed, respectively, added 50 ml of methanol/water (1:1, v/v) followed by ultrasonic (20 kHz for 40 min). After ultrasonic, the mixture was filtered to obtain filtrate and residue. The residue was added with 50 ml of methanol/water (1:1, v/v) and extracted with ultrasonic (40 kHz, 250 W for 20 min) again. The mixture was filtered. Then, the filtrate of the two extracts was combined, the solvent was evaporated. Methanol/water (1:1, v/v) was added to redissolve the extract and the volume was fixed to 5 ml. Finally, the supernatant was obtained by centrifugation (12,000 r.p.m. for 10 min) for further LC−MS analysis.</w:t>
      </w:r>
    </w:p>
    <w:p>
      <w:pPr>
        <w:pStyle w:val="TextBody"/>
        <w:rPr/>
      </w:pPr>
      <w:r>
        <w:rPr/>
        <w:t xml:space="preserve">   </w:t>
      </w:r>
      <w:r>
        <w:rPr>
          <w:b/>
          <w:bCs/>
        </w:rPr>
        <w:t>LC–MS experiments.</w:t>
      </w:r>
      <w:r>
        <w:rPr/>
        <w:t xml:space="preserve"> LC−MS analysis was performed using a Dionex Ultimate 3000 UHPLC system (Dionex, Germany) coupled with a high-resolution Fourier-transform mass spectrometer (Orbitrap Elite, Thermo Fisher Scientific, Germany) using a Waters Acquity HSS T3 column (1.8 μm, 100 mm </w:t>
      </w:r>
      <w:r>
        <w:rPr/>
      </w:r>
      <m:oMath xmlns:m="http://schemas.openxmlformats.org/officeDocument/2006/math">
        <m:r>
          <w:rPr>
            <w:rFonts w:ascii="Cambria Math" w:hAnsi="Cambria Math"/>
          </w:rPr>
          <m:t xml:space="preserve">×</m:t>
        </m:r>
      </m:oMath>
      <w:r>
        <w:rPr/>
        <w:t xml:space="preserve"> 2.1 mm, Waters Corporation, Milford, MA, USA). Solvent A, formic acid/water (0.1:99, v/v), and solvent B, formic acid/acetonitrile (0.1:99, v/v), were used as the mobile phase. The gradient profile for separation was as follows: 2% of solvent B at 0min, 5% of solvent B at 2 min, 15% of solvent B at 10 min, 25% of solvent B at 15 min, 50% of solvent B at 18 min, 100% of solvent B at23 min, 2% of solvent B at 25 min, and 2% of solvent B at 30 min. The flow rate was 0.3 mL/min. The column temperature was set at 40°C. Mass spectrometric analysis was performed using an Orbitrap Elite instrument equipped with an ESI source (Thermo FisherScientific, Germany) that operated in the negtive ionization mode. The ESI source was operated at 50 °C with a capillary temperature of 275 °C, an ionization voltage of 3.5 kV, and a sheathgas flow rate of 35 L/min. The survey scans were obtained in the Orbitrap mass analyzer operating at a 120,000 (full width at half-maximum) resolving power. A mass range of 100−1500 m/z and a normalized collision energy of 30 eV were used for survey scans. The analysis method was set to analyze the top 10 most intense ions from the survey scan, and a dynamic exclusion was enabled for 15 s.</w:t>
      </w:r>
    </w:p>
    <w:p>
      <w:pPr>
        <w:pStyle w:val="TextBody"/>
        <w:rPr/>
      </w:pPr>
      <w:r>
        <w:rPr/>
        <w:t xml:space="preserve">   </w:t>
      </w:r>
      <w:r>
        <w:rPr>
          <w:b/>
          <w:bCs/>
        </w:rPr>
        <w:t>MCnebula Workflow.</w:t>
      </w:r>
      <w:r>
        <w:rPr/>
        <w:t xml:space="preserve"> E.ulmoides dataset were preprocessed with MZmine2 for feature detection. The algorithmic workflow was similar to serum metabolomic dataset. Here, some peaks in bad shape were filtered out manually. While export MS/MS spectra (.mgf) for SIRIUS computation, spectra were merged across samples into one fragmentation list without filtering. Similar to processing in serum dataset, MCnebula was used for collating data from SIRIUS 4 output file and visualize child-nebulae or individual child-nebula. Statistical analysis of nebula-index (classes) with peak area data were conducted. Those classes with features of which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FC</m:t>
        </m:r>
      </m:oMath>
      <w:r>
        <w:rPr/>
        <w:t xml:space="preserve">: peak area of Pro-Eucommia / Raw-Eucommia) were extracted as neo-nebula-index. The variation relative abundance (for each classes, number of features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r>
          <w:rPr>
            <w:rFonts w:ascii="Cambria Math" w:hAnsi="Cambria Math"/>
          </w:rPr>
          <m:t xml:space="preserve">∨</m:t>
        </m:r>
        <m:r>
          <w:rPr>
            <w:rFonts w:ascii="Cambria Math" w:hAnsi="Cambria Math"/>
          </w:rPr>
          <m:t xml:space="preserve">1</m:t>
        </m:r>
      </m:oMath>
      <w:r>
        <w:rPr/>
        <w:t xml:space="preserve"> divided by sum) were stated and sorted as rank. Based on neo-nebula-index, we re-visualized the overview child-nebulae and mask features with value of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FC</m:t>
            </m:r>
          </m:e>
        </m:d>
      </m:oMath>
      <w:r>
        <w:rPr/>
        <w:t xml:space="preserve"> (Fig. 7).</w:t>
      </w:r>
      <w:bookmarkStart w:id="7" w:name="e.-ulmoides-dataset"/>
      <w:bookmarkEnd w:id="7"/>
    </w:p>
    <w:p>
      <w:pPr>
        <w:pStyle w:val="Heading2"/>
        <w:rPr/>
      </w:pPr>
      <w:r>
        <w:rPr/>
        <w:t>Data processing</w:t>
      </w:r>
    </w:p>
    <w:p>
      <w:pPr>
        <w:pStyle w:val="FirstParagraph"/>
        <w:rPr/>
      </w:pPr>
      <w:r>
        <w:rPr/>
        <w:t xml:space="preserve">   </w:t>
      </w:r>
      <w:r>
        <w:rPr/>
        <w:t>Raw data (.raw) were converted to m/z extensible markup language (mzML, i.e., .mzml format data) in centroid mode using MSConvert ProteoWizard.</w:t>
      </w:r>
      <w:hyperlink w:anchor="ref-2012d">
        <w:r>
          <w:rPr>
            <w:rStyle w:val="InternetLink"/>
            <w:vertAlign w:val="superscript"/>
          </w:rPr>
          <w:t>5</w:t>
        </w:r>
      </w:hyperlink>
      <w:r>
        <w:rPr>
          <w:vertAlign w:val="superscript"/>
        </w:rPr>
        <w:t>,</w:t>
      </w:r>
      <w:hyperlink w:anchor="ref-2011b">
        <w:r>
          <w:rPr>
            <w:rStyle w:val="InternetLink"/>
            <w:vertAlign w:val="superscript"/>
          </w:rPr>
          <w:t>100</w:t>
        </w:r>
      </w:hyperlink>
      <w:r>
        <w:rPr/>
        <w:t xml:space="preserve"> For </w:t>
      </w:r>
      <w:r>
        <w:rPr>
          <w:i/>
          <w:iCs/>
        </w:rPr>
        <w:t>E. ulmoides</w:t>
      </w:r>
      <w:r>
        <w:rPr/>
        <w:t xml:space="preserve"> dataset, the .mzml files were processed with MZmine2 (v.2.53) on Windows 10 1909 64-bits PC (intel Core i5-8300H, 2.30 GHz, 16Gb of RAM);</w:t>
      </w:r>
      <w:hyperlink w:anchor="ref-2011b">
        <w:r>
          <w:rPr>
            <w:rStyle w:val="InternetLink"/>
            <w:vertAlign w:val="superscript"/>
          </w:rPr>
          <w:t>100</w:t>
        </w:r>
      </w:hyperlink>
      <w:r>
        <w:rPr/>
        <w:t xml:space="preserve"> SIRIUS 4 and MCnebula were executed in Pop!_OS (Ubuntu) 20.10 LTS 64-bits PC (intel Core i7-1065G7, 1.3 GHz </w:t>
      </w:r>
      <w:r>
        <w:rPr/>
      </w:r>
      <m:oMath xmlns:m="http://schemas.openxmlformats.org/officeDocument/2006/math">
        <m:r>
          <w:rPr>
            <w:rFonts w:ascii="Cambria Math" w:hAnsi="Cambria Math"/>
          </w:rPr>
          <m:t xml:space="preserve">×</m:t>
        </m:r>
      </m:oMath>
      <w:r>
        <w:rPr/>
        <w:t xml:space="preserve"> 8, 16 Gb of RAM).</w:t>
      </w:r>
      <w:hyperlink w:anchor="ref-2019b">
        <w:r>
          <w:rPr>
            <w:rStyle w:val="InternetLink"/>
            <w:vertAlign w:val="superscript"/>
          </w:rPr>
          <w:t>125</w:t>
        </w:r>
      </w:hyperlink>
      <w:r>
        <w:rPr/>
        <w:t xml:space="preserve"> For the evaluation dataset (noise simulation dataset and serum dataset), all MCnebula workflow were implemented on Pop!-OS (Ubuntu) 20.04 LTS 64-bits workstation (intel Core i9-10900X, 3.70GHz </w:t>
      </w:r>
      <w:r>
        <w:rPr/>
      </w:r>
      <m:oMath xmlns:m="http://schemas.openxmlformats.org/officeDocument/2006/math">
        <m:r>
          <w:rPr>
            <w:rFonts w:ascii="Cambria Math" w:hAnsi="Cambria Math"/>
          </w:rPr>
          <m:t xml:space="preserve">×</m:t>
        </m:r>
      </m:oMath>
      <w:r>
        <w:rPr/>
        <w:t xml:space="preserve"> 20, 125.5 Gb of RAM). R packages and custom R script were extensively used for data processing and scientific mapping.</w:t>
      </w:r>
    </w:p>
    <w:p>
      <w:pPr>
        <w:pStyle w:val="Heading1"/>
        <w:rPr/>
      </w:pPr>
      <w:r>
        <w:rPr/>
        <w:t>Data and code availability</w:t>
      </w:r>
    </w:p>
    <w:p>
      <w:pPr>
        <w:pStyle w:val="FirstParagraph"/>
        <w:rPr/>
      </w:pPr>
      <w:r>
        <w:rPr/>
        <w:t xml:space="preserve">   </w:t>
      </w:r>
      <w:r>
        <w:rPr/>
        <w:t xml:space="preserve">The serum dataset were available at MassIVE web service (id no. </w:t>
      </w:r>
      <w:hyperlink r:id="rId9">
        <w:r>
          <w:rPr>
            <w:rStyle w:val="InternetLink"/>
          </w:rPr>
          <w:t>MSV000083593</w:t>
        </w:r>
      </w:hyperlink>
      <w:r>
        <w:rPr/>
        <w:t xml:space="preserve">). The submission job in GNPS of evaluation dataset are available: 1) original dataset: FBMN: </w:t>
      </w:r>
      <w:hyperlink r:id="rId10">
        <w:r>
          <w:rPr>
            <w:rStyle w:val="InternetLink"/>
          </w:rPr>
          <w:t>https://gnps.ucsd.edu/ProteoSAFe/status.jsp?task=05f492249df5413ba72a1def76ca973d</w:t>
        </w:r>
      </w:hyperlink>
      <w:r>
        <w:rPr/>
        <w:t xml:space="preserve">. MolnetEnhancer: </w:t>
      </w:r>
      <w:hyperlink r:id="rId11">
        <w:r>
          <w:rPr>
            <w:rStyle w:val="InternetLink"/>
          </w:rPr>
          <w:t>https://gnps.ucsd.edu/ProteoSAFe/status.jsp?task=9d9c7f83fa2046c2bf615a3dbe35ca62</w:t>
        </w:r>
      </w:hyperlink>
      <w:r>
        <w:rPr/>
        <w:t xml:space="preserve">; 2) middle noise dataset: FBMN: </w:t>
      </w:r>
      <w:hyperlink r:id="rId12">
        <w:r>
          <w:rPr>
            <w:rStyle w:val="InternetLink"/>
          </w:rPr>
          <w:t>https://gnps.ucsd.edu/ProteoSAFe/status.jsp?task=c65abe76cd9846c99f1ae47ddbd34927</w:t>
        </w:r>
      </w:hyperlink>
      <w:r>
        <w:rPr/>
        <w:t xml:space="preserve">; MolnetEnhancer: </w:t>
      </w:r>
      <w:hyperlink r:id="rId13">
        <w:r>
          <w:rPr>
            <w:rStyle w:val="InternetLink"/>
          </w:rPr>
          <w:t>https://gnps.ucsd.edu/ProteoSAFe/status.jsp?task=7cc8b5a2476f4d4e90256ec0a0f94ca7</w:t>
        </w:r>
      </w:hyperlink>
      <w:r>
        <w:rPr/>
        <w:t xml:space="preserve">; 3) high noise dataset: FBMN: </w:t>
      </w:r>
      <w:hyperlink r:id="rId14">
        <w:r>
          <w:rPr>
            <w:rStyle w:val="InternetLink"/>
          </w:rPr>
          <w:t>https://gnps.ucsd.edu/ProteoSAFe/status.jsp?task=62b25cf2dcf041d3a8b5593fdbf5ac5e</w:t>
        </w:r>
      </w:hyperlink>
      <w:r>
        <w:rPr/>
        <w:t xml:space="preserve">; MolnetEnhancer: </w:t>
      </w:r>
      <w:hyperlink r:id="rId15">
        <w:r>
          <w:rPr>
            <w:rStyle w:val="InternetLink"/>
          </w:rPr>
          <w:t>https://gnps.ucsd.edu/ProteoSAFe/status.jsp?task=f6d08a335e814c5eac7c97598b26fb80</w:t>
        </w:r>
      </w:hyperlink>
      <w:r>
        <w:rPr/>
        <w:t>.</w:t>
      </w:r>
    </w:p>
    <w:p>
      <w:pPr>
        <w:pStyle w:val="TextBody"/>
        <w:rPr/>
      </w:pPr>
      <w:r>
        <w:rPr/>
        <w:t xml:space="preserve">   </w:t>
      </w:r>
      <w:r>
        <w:rPr/>
        <w:t xml:space="preserve">The source code of MCnebula integrated in R is available at </w:t>
      </w:r>
      <w:hyperlink r:id="rId16">
        <w:r>
          <w:rPr>
            <w:rStyle w:val="InternetLink"/>
          </w:rPr>
          <w:t>https://github.com/Cao-lab-zcmu/MCnebula</w:t>
        </w:r>
      </w:hyperlink>
      <w:r>
        <w:rPr/>
        <w:t xml:space="preserve">. Other custom R scripts used for analysis in this manuscript are available but unpackaged. The scripts used for evaluation of MCnebula are available at </w:t>
      </w:r>
      <w:hyperlink r:id="rId17">
        <w:r>
          <w:rPr>
            <w:rStyle w:val="InternetLink"/>
          </w:rPr>
          <w:t>https://github.com/Cao-lab-zcmu/metabo_stat/tree/master/nebula_stat_accuracy</w:t>
        </w:r>
      </w:hyperlink>
      <w:r>
        <w:rPr/>
        <w:t xml:space="preserve">. The scripts used for analysis of serum dataset are available at </w:t>
      </w:r>
      <w:hyperlink r:id="rId18">
        <w:r>
          <w:rPr>
            <w:rStyle w:val="InternetLink"/>
          </w:rPr>
          <w:t>https://github.com/Cao-lab-zcmu/metabo_stat/tree/master/mcnebula_cell_validation</w:t>
        </w:r>
      </w:hyperlink>
      <w:r>
        <w:rPr/>
        <w:t xml:space="preserve">. The scripts used for analysis of </w:t>
      </w:r>
      <w:r>
        <w:rPr>
          <w:i/>
          <w:iCs/>
        </w:rPr>
        <w:t>E. ulmoides</w:t>
      </w:r>
      <w:r>
        <w:rPr/>
        <w:t xml:space="preserve"> dataset are available at </w:t>
      </w:r>
      <w:hyperlink r:id="rId19">
        <w:r>
          <w:rPr>
            <w:rStyle w:val="InternetLink"/>
          </w:rPr>
          <w:t>https://github.com/Cao-lab-zcmu/metabo_stat/tree/master/eucommia_neg</w:t>
        </w:r>
      </w:hyperlink>
      <w:r>
        <w:rPr/>
        <w:t xml:space="preserve">. Other custom R functions involved in above scripts are available at </w:t>
      </w:r>
      <w:hyperlink r:id="rId20">
        <w:r>
          <w:rPr>
            <w:rStyle w:val="InternetLink"/>
          </w:rPr>
          <w:t>https://github.com/Cao-lab-zcmu/extra</w:t>
        </w:r>
      </w:hyperlink>
      <w:r>
        <w:rPr/>
        <w:t>.</w:t>
      </w:r>
    </w:p>
    <w:p>
      <w:pPr>
        <w:pStyle w:val="Heading1"/>
        <w:rPr/>
      </w:pPr>
      <w:r>
        <w:rPr/>
        <w:t>Reference</w:t>
      </w:r>
    </w:p>
    <w:p>
      <w:pPr>
        <w:pStyle w:val="Bibliography"/>
        <w:rPr/>
      </w:pPr>
      <w:r>
        <w:rPr/>
        <w:t xml:space="preserve">1. </w:t>
        <w:tab/>
        <w:t xml:space="preserve">Tsugawa H, Ikeda K, Takahashi M, Satoh A, Mori Y, Uchino H, et al. A lipidome atlas in MS-DIAL 4. Nature Biotechnology. 2020 Oct;38(10):1159–63. </w:t>
      </w:r>
      <w:bookmarkStart w:id="8" w:name="ref-2020p"/>
      <w:bookmarkEnd w:id="8"/>
    </w:p>
    <w:p>
      <w:pPr>
        <w:pStyle w:val="Bibliography"/>
        <w:rPr/>
      </w:pPr>
      <w:r>
        <w:rPr/>
        <w:t xml:space="preserve">2. </w:t>
        <w:tab/>
        <w:t xml:space="preserve">Chong J, Soufan O, Li C, Caraus I, Li S, Bourque G, et al. MetaboAnalyst 4.0: Towards more transparent and integrative metabolomics analysis. Nucleic Acids Research. 2018 Jul;46(W1):W486–94. </w:t>
      </w:r>
      <w:bookmarkStart w:id="9" w:name="ref-2018az"/>
      <w:bookmarkEnd w:id="9"/>
    </w:p>
    <w:p>
      <w:pPr>
        <w:pStyle w:val="Bibliography"/>
        <w:rPr/>
      </w:pPr>
      <w:r>
        <w:rPr/>
        <w:t xml:space="preserve">3. </w:t>
        <w:tab/>
        <w:t xml:space="preserve">Tsugawa H. Computational MS/MS Fragmentation and Structure Elucidation Using MS-FINDER Software. In: Comprehensive Natural Products III. Elsevier; 2020. p. 189–210. </w:t>
      </w:r>
      <w:bookmarkStart w:id="10" w:name="ref-2020co"/>
      <w:bookmarkEnd w:id="10"/>
    </w:p>
    <w:p>
      <w:pPr>
        <w:pStyle w:val="Bibliography"/>
        <w:rPr/>
      </w:pPr>
      <w:r>
        <w:rPr/>
        <w:t xml:space="preserve">4. </w:t>
        <w:tab/>
        <w:t xml:space="preserve">Wang M, Carver JJ, Phelan VV, Sanchez LM, Garg N, Peng Y, et al. Sharing and community curation of mass spectrometry data with Global Natural Products Social Molecular Networking. Nature Biotechnology. 2016 Aug;34(8):828–37. </w:t>
      </w:r>
      <w:bookmarkStart w:id="11" w:name="ref-2016a"/>
      <w:bookmarkEnd w:id="11"/>
    </w:p>
    <w:p>
      <w:pPr>
        <w:pStyle w:val="Bibliography"/>
        <w:rPr/>
      </w:pPr>
      <w:r>
        <w:rPr/>
        <w:t xml:space="preserve">5. </w:t>
        <w:tab/>
        <w:t xml:space="preserve">Chambers MC, Maclean B, Burke R, Amodei D, Ruderman DL, Neumann S, et al. A cross-platform toolkit for mass spectrometry and proteomics. Nature Biotechnology. 2012 Oct;30(10):918–20. </w:t>
      </w:r>
      <w:bookmarkStart w:id="12" w:name="ref-2012d"/>
      <w:bookmarkEnd w:id="12"/>
    </w:p>
    <w:p>
      <w:pPr>
        <w:pStyle w:val="Bibliography"/>
        <w:rPr/>
      </w:pPr>
      <w:r>
        <w:rPr/>
        <w:t xml:space="preserve">6. </w:t>
        <w:tab/>
        <w:t xml:space="preserve">Röst HL, Sachsenberg T, Aiche S, Bielow C, Weisser H, Aicheler F, et al. OpenMS: A flexible open-source software platform for mass spectrometry data analysis. Nature Methods. 2016 Sep;13(9):741–8. </w:t>
      </w:r>
      <w:bookmarkStart w:id="13" w:name="ref-2016e"/>
      <w:bookmarkEnd w:id="13"/>
    </w:p>
    <w:p>
      <w:pPr>
        <w:pStyle w:val="Bibliography"/>
        <w:rPr/>
      </w:pPr>
      <w:r>
        <w:rPr/>
        <w:t xml:space="preserve">7. </w:t>
        <w:tab/>
        <w:t xml:space="preserve">Smith CA, Want EJ, O’Maille G, Abagyan R, Siuzdak G. XCMS: Processing Mass Spectrometry Data for Metabolite Profiling Using Nonlinear Peak Alignment, Matching, and Identification. Analytical Chemistry. 2006 Feb;78(3):779–87. </w:t>
      </w:r>
      <w:bookmarkStart w:id="14" w:name="ref-2006a"/>
      <w:bookmarkEnd w:id="14"/>
    </w:p>
    <w:p>
      <w:pPr>
        <w:pStyle w:val="Bibliography"/>
        <w:rPr/>
      </w:pPr>
      <w:r>
        <w:rPr/>
        <w:t xml:space="preserve">8. </w:t>
        <w:tab/>
        <w:t xml:space="preserve">Pluskal T, Castillo S, Villar-Briones A, Orešič M. MZmine 2: Modular framework for processing, visualizing, and analyzing mass spectrometry-based molecular profile data. BMC Bioinformatics. 2010 Dec;11(1):395. </w:t>
      </w:r>
      <w:bookmarkStart w:id="15" w:name="ref-2010"/>
      <w:bookmarkEnd w:id="15"/>
    </w:p>
    <w:p>
      <w:pPr>
        <w:pStyle w:val="Bibliography"/>
        <w:rPr/>
      </w:pPr>
      <w:r>
        <w:rPr/>
        <w:t xml:space="preserve">9. </w:t>
        <w:tab/>
        <w:t xml:space="preserve">Myers OD, Sumner SJ, Li S, Barnes S, Du X. One Step Forward for Reducing False Positive and False Negative Compound Identifications from Mass Spectrometry Metabolomics Data: New Algorithms for Constructing Extracted Ion Chromatograms and Detecting Chromatographic Peaks. Analytical Chemistry. 2017 Sep;89(17):8696–703. </w:t>
      </w:r>
      <w:bookmarkStart w:id="16" w:name="ref-2017f"/>
      <w:bookmarkEnd w:id="16"/>
    </w:p>
    <w:p>
      <w:pPr>
        <w:pStyle w:val="Bibliography"/>
        <w:rPr/>
      </w:pPr>
      <w:r>
        <w:rPr/>
        <w:t xml:space="preserve">10. </w:t>
        <w:tab/>
        <w:t xml:space="preserve">Fu J, Zhang Y, Wang Y, Zhang H, Liu J, Tang J, et al. Optimization of metabolomic data processing using NOREVA. Nature Protocols. 2022 Jan;17(1):129–51. </w:t>
      </w:r>
      <w:bookmarkStart w:id="17" w:name="ref-2022"/>
      <w:bookmarkEnd w:id="17"/>
    </w:p>
    <w:p>
      <w:pPr>
        <w:pStyle w:val="Bibliography"/>
        <w:rPr/>
      </w:pPr>
      <w:r>
        <w:rPr/>
        <w:t xml:space="preserve">11. </w:t>
        <w:tab/>
        <w:t xml:space="preserve">Mahieu NG, Patti GJ. Systems-Level Annotation of a Metabolomics Data Set Reduces 25 000 Features to Fewer than 1000 Unique Metabolites. Analytical Chemistry. 2017 Oct;89(19):10397–406. </w:t>
      </w:r>
      <w:bookmarkStart w:id="18" w:name="ref-2017ao"/>
      <w:bookmarkEnd w:id="18"/>
    </w:p>
    <w:p>
      <w:pPr>
        <w:pStyle w:val="Bibliography"/>
        <w:rPr/>
      </w:pPr>
      <w:r>
        <w:rPr/>
        <w:t xml:space="preserve">12. </w:t>
        <w:tab/>
        <w:t xml:space="preserve">Gloaguen Y, Kirwan JA, Beule D. Deep Learning-Assisted Peak Curation for Large-Scale LC-MS Metabolomics. Analytical Chemistry. 2022 Mar;94(12):4930–7. </w:t>
      </w:r>
      <w:bookmarkStart w:id="19" w:name="ref-2022b"/>
      <w:bookmarkEnd w:id="19"/>
    </w:p>
    <w:p>
      <w:pPr>
        <w:pStyle w:val="Bibliography"/>
        <w:rPr/>
      </w:pPr>
      <w:r>
        <w:rPr/>
        <w:t xml:space="preserve">13. </w:t>
        <w:tab/>
        <w:t xml:space="preserve">Neumann U, Genze N, Heider D. EFS: An ensemble feature selection tool implemented as R-package and web-application. BioData Mining. 2017 Dec;10(1):21. </w:t>
      </w:r>
      <w:bookmarkStart w:id="20" w:name="ref-2017i"/>
      <w:bookmarkEnd w:id="20"/>
    </w:p>
    <w:p>
      <w:pPr>
        <w:pStyle w:val="Bibliography"/>
        <w:rPr/>
      </w:pPr>
      <w:r>
        <w:rPr/>
        <w:t xml:space="preserve">14. </w:t>
        <w:tab/>
        <w:t xml:space="preserve">Horai H, Arita M, Kanaya S, Nihei Y, Ikeda T, Suwa K, et al. MassBank: A public repository for sharing mass spectral data for life sciences. Journal of mass spectrometry: JMS. 2010 Jul;45(7):703–14. </w:t>
      </w:r>
      <w:bookmarkStart w:id="21" w:name="ref-2010p"/>
      <w:bookmarkEnd w:id="21"/>
    </w:p>
    <w:p>
      <w:pPr>
        <w:pStyle w:val="Bibliography"/>
        <w:rPr/>
      </w:pPr>
      <w:r>
        <w:rPr/>
        <w:t xml:space="preserve">15. </w:t>
        <w:tab/>
        <w:t xml:space="preserve">Sawada Y, Nakabayashi R, Yamada Y, Suzuki M, Sato M, Sakata A, et al. RIKEN tandem mass spectral database (ReSpect) for phytochemicals: A plant-specific MS/MS-based data resource and database. Phytochemistry. 2012 Oct;82:38–45. </w:t>
      </w:r>
      <w:bookmarkStart w:id="22" w:name="ref-2012ac"/>
      <w:bookmarkEnd w:id="22"/>
    </w:p>
    <w:p>
      <w:pPr>
        <w:pStyle w:val="Bibliography"/>
        <w:rPr/>
      </w:pPr>
      <w:r>
        <w:rPr/>
        <w:t xml:space="preserve">16. </w:t>
        <w:tab/>
        <w:t xml:space="preserve">Lei Z, Jing L, Qiu F, Zhang H, Huhman D, Zhou Z, et al. Construction of an Ultrahigh Pressure Liquid Chromatography-Tandem Mass Spectral Library of Plant Natural Products and Comparative Spectral Analyses. Analytical Chemistry. 2015 Jul;87(14):7373–81. </w:t>
      </w:r>
      <w:bookmarkStart w:id="23" w:name="ref-2015ak"/>
      <w:bookmarkEnd w:id="23"/>
    </w:p>
    <w:p>
      <w:pPr>
        <w:pStyle w:val="Bibliography"/>
        <w:rPr/>
      </w:pPr>
      <w:r>
        <w:rPr/>
        <w:t xml:space="preserve">17. </w:t>
        <w:tab/>
        <w:t xml:space="preserve">Lee S, Hwang S, Seo M, Shin KB, Kim KH, Park GW, et al. BMDMS-NP: A comprehensive ESI-MS/MS spectral library of natural compounds. Phytochemistry. 2020 Sep;177:112427. </w:t>
      </w:r>
      <w:bookmarkStart w:id="24" w:name="ref-2020cp"/>
      <w:bookmarkEnd w:id="24"/>
    </w:p>
    <w:p>
      <w:pPr>
        <w:pStyle w:val="Bibliography"/>
        <w:rPr/>
      </w:pPr>
      <w:r>
        <w:rPr/>
        <w:t xml:space="preserve">18. </w:t>
        <w:tab/>
        <w:t xml:space="preserve">Wang M, Jarmusch AK, Vargas F, Aksenov AA, Gauglitz JM, Weldon K, et al. Mass spectrometry searches using MASST. Nature Biotechnology. 2020 Jan;38(1):23–6. </w:t>
      </w:r>
      <w:bookmarkStart w:id="25" w:name="ref-2020cm"/>
      <w:bookmarkEnd w:id="25"/>
    </w:p>
    <w:p>
      <w:pPr>
        <w:pStyle w:val="Bibliography"/>
        <w:rPr/>
      </w:pPr>
      <w:r>
        <w:rPr/>
        <w:t xml:space="preserve">19. </w:t>
        <w:tab/>
        <w:t xml:space="preserve">Wolf S, Schmidt S, Müller-Hannemann M, Neumann S. In silico fragmentation for computer assisted identification of metabolite mass spectra. BMC Bioinformatics. 2010 Dec;11(1):148. </w:t>
      </w:r>
      <w:bookmarkStart w:id="26" w:name="ref-2010c"/>
      <w:bookmarkEnd w:id="26"/>
    </w:p>
    <w:p>
      <w:pPr>
        <w:pStyle w:val="Bibliography"/>
        <w:rPr/>
      </w:pPr>
      <w:r>
        <w:rPr/>
        <w:t xml:space="preserve">20. </w:t>
        <w:tab/>
        <w:t xml:space="preserve">Allen F, Greiner R, Wishart D. Competitive fragmentation modeling of ESI-MS/MS spectra for putative metabolite identification. Metabolomics. 2015 Feb;11(1):98–110. </w:t>
      </w:r>
      <w:bookmarkStart w:id="27" w:name="ref-2015c"/>
      <w:bookmarkEnd w:id="27"/>
    </w:p>
    <w:p>
      <w:pPr>
        <w:pStyle w:val="Bibliography"/>
        <w:rPr/>
      </w:pPr>
      <w:r>
        <w:rPr/>
        <w:t xml:space="preserve">21. </w:t>
        <w:tab/>
        <w:t xml:space="preserve">Ruttkies C, Schymanski EL, Wolf S, Hollender J, Neumann S. MetFrag relaunched: Incorporating strategies beyond in silico fragmentation. Journal of Cheminformatics. 2016;8:3. </w:t>
      </w:r>
      <w:bookmarkStart w:id="28" w:name="ref-2016am"/>
      <w:bookmarkEnd w:id="28"/>
    </w:p>
    <w:p>
      <w:pPr>
        <w:pStyle w:val="Bibliography"/>
        <w:rPr/>
      </w:pPr>
      <w:r>
        <w:rPr/>
        <w:t xml:space="preserve">22. </w:t>
        <w:tab/>
        <w:t xml:space="preserve">Blaženović I, Kind T, Torbašinović H, Obrenović S, Mehta SS, Tsugawa H, et al. Comprehensive comparison of in silico MS/MS fragmentation tools of the CASMI contest: Database boosting is needed to achieve 93% accuracy. Journal of Cheminformatics. 2017 May;9(1):32. </w:t>
      </w:r>
      <w:bookmarkStart w:id="29" w:name="ref-2017aq"/>
      <w:bookmarkEnd w:id="29"/>
    </w:p>
    <w:p>
      <w:pPr>
        <w:pStyle w:val="Bibliography"/>
        <w:rPr/>
      </w:pPr>
      <w:r>
        <w:rPr/>
        <w:t xml:space="preserve">23. </w:t>
        <w:tab/>
        <w:t xml:space="preserve">Wang Y, Wang X, Zeng X. MIDAS-G: A computational platform for investigating fragmentation rules of tandem mass spectrometry in metabolomics. Metabolomics. 2017 Oct;13(10):116. </w:t>
      </w:r>
      <w:bookmarkStart w:id="30" w:name="ref-2017ap"/>
      <w:bookmarkEnd w:id="30"/>
    </w:p>
    <w:p>
      <w:pPr>
        <w:pStyle w:val="Bibliography"/>
        <w:rPr/>
      </w:pPr>
      <w:r>
        <w:rPr/>
        <w:t xml:space="preserve">24. </w:t>
        <w:tab/>
        <w:t xml:space="preserve">da Silva RR, Wang M, Nothias L-F, van der Hooft JJJ, Caraballo-Rodríguez AM, Fox E, et al. Propagating annotations of molecular networks using in silico fragmentation. PLoS computational biology. 2018 Apr;14(4):e1006089. </w:t>
      </w:r>
      <w:bookmarkStart w:id="31" w:name="ref-2018ax"/>
      <w:bookmarkEnd w:id="31"/>
    </w:p>
    <w:p>
      <w:pPr>
        <w:pStyle w:val="Bibliography"/>
        <w:rPr/>
      </w:pPr>
      <w:r>
        <w:rPr/>
        <w:t xml:space="preserve">25. </w:t>
        <w:tab/>
        <w:t xml:space="preserve">Djoumbou-Feunang Y, Pon A, Karu N, Zheng J, Li C, Arndt D, et al. CFM-ID 3.0: Significantly Improved ESI-MS/MS Prediction and Compound Identification. Metabolites. 2019 Apr;9(4):72. </w:t>
      </w:r>
      <w:bookmarkStart w:id="32" w:name="ref-2019bn"/>
      <w:bookmarkEnd w:id="32"/>
    </w:p>
    <w:p>
      <w:pPr>
        <w:pStyle w:val="Bibliography"/>
        <w:rPr/>
      </w:pPr>
      <w:r>
        <w:rPr/>
        <w:t xml:space="preserve">26. </w:t>
        <w:tab/>
        <w:t xml:space="preserve">Ludwig M, Fleischauer M, Dührkop K, Hoffmann MA, Böcker S. De Novo Molecular Formula Annotation and Structure Elucidation Using SIRIUS 4. In: Li S, editor. Computational Methods and Data Analysis for Metabolomics. New York, NY: Springer US; 2020. p. 185–207. </w:t>
      </w:r>
      <w:bookmarkStart w:id="33" w:name="ref-2020"/>
      <w:bookmarkEnd w:id="33"/>
    </w:p>
    <w:p>
      <w:pPr>
        <w:pStyle w:val="Bibliography"/>
        <w:rPr/>
      </w:pPr>
      <w:r>
        <w:rPr/>
        <w:t xml:space="preserve">27. </w:t>
        <w:tab/>
        <w:t xml:space="preserve">Chao A, Al-Ghoul H, McEachran AD, Balabin I, Transue T, Cathey T, et al. In silico MS/MS spectra for identifying unknowns: A critical examination using CFM-ID algorithms and ENTACT mixture samples. Analytical and Bioanalytical Chemistry. 2020 Feb;412(6):1303–15. </w:t>
      </w:r>
      <w:bookmarkStart w:id="34" w:name="ref-2020cn"/>
      <w:bookmarkEnd w:id="34"/>
    </w:p>
    <w:p>
      <w:pPr>
        <w:pStyle w:val="Bibliography"/>
        <w:rPr/>
      </w:pPr>
      <w:r>
        <w:rPr/>
        <w:t xml:space="preserve">28. </w:t>
        <w:tab/>
        <w:t xml:space="preserve">Kind T, Liu K-H, Lee DY, DeFelice B, Meissen JK, Fiehn O. LipidBlast in silico tandem mass spectrometry database for lipid identification. Nature Methods. 2013 Aug;10(8):755–8. </w:t>
      </w:r>
      <w:bookmarkStart w:id="35" w:name="ref-2013w"/>
      <w:bookmarkEnd w:id="35"/>
    </w:p>
    <w:p>
      <w:pPr>
        <w:pStyle w:val="Bibliography"/>
        <w:rPr/>
      </w:pPr>
      <w:r>
        <w:rPr/>
        <w:t xml:space="preserve">29. </w:t>
        <w:tab/>
        <w:t xml:space="preserve">Jeffryes JG, Colastani RL, Elbadawi-Sidhu M, Kind T, Niehaus TD, Broadbelt LJ, et al. MINEs: Open access databases of computationally predicted enzyme promiscuity products for untargeted metabolomics. Journal of Cheminformatics. 2015;7:44. </w:t>
      </w:r>
      <w:bookmarkStart w:id="36" w:name="ref-2015aj"/>
      <w:bookmarkEnd w:id="36"/>
    </w:p>
    <w:p>
      <w:pPr>
        <w:pStyle w:val="Bibliography"/>
        <w:rPr/>
      </w:pPr>
      <w:r>
        <w:rPr/>
        <w:t xml:space="preserve">30. </w:t>
        <w:tab/>
        <w:t xml:space="preserve">Heinonen M, Shen H, Zamboni N, Rousu J. Metabolite identification and molecular fingerprint prediction through machine learning. Bioinformatics (Oxford, England). 2012 Sep;28(18):2333–41. </w:t>
      </w:r>
      <w:bookmarkStart w:id="37" w:name="ref-2012ab"/>
      <w:bookmarkEnd w:id="37"/>
    </w:p>
    <w:p>
      <w:pPr>
        <w:pStyle w:val="Bibliography"/>
        <w:rPr/>
      </w:pPr>
      <w:r>
        <w:rPr/>
        <w:t xml:space="preserve">31. </w:t>
        <w:tab/>
        <w:t xml:space="preserve">Dührkop K, Shen H, Meusel M, Rousu J, Böcker S. Searching molecular structure databases with tandem mass spectra using CSI:FingerID. Proceedings of the National Academy of Sciences. 2015 Oct;112(41):12580–5. </w:t>
      </w:r>
      <w:bookmarkStart w:id="38" w:name="ref-2015a"/>
      <w:bookmarkEnd w:id="38"/>
    </w:p>
    <w:p>
      <w:pPr>
        <w:pStyle w:val="Bibliography"/>
        <w:rPr/>
      </w:pPr>
      <w:r>
        <w:rPr/>
        <w:t xml:space="preserve">32. </w:t>
        <w:tab/>
        <w:t xml:space="preserve">Ludwig M, Dührkop K, Böcker S. Bayesian networks for mass spectrometric metabolite identification via molecular fingerprints. Bioinformatics (Oxford, England). 2018 Jul;34(13):i333–40. </w:t>
      </w:r>
      <w:bookmarkStart w:id="39" w:name="ref-2018ay"/>
      <w:bookmarkEnd w:id="39"/>
    </w:p>
    <w:p>
      <w:pPr>
        <w:pStyle w:val="Bibliography"/>
        <w:rPr/>
      </w:pPr>
      <w:r>
        <w:rPr/>
        <w:t xml:space="preserve">33. </w:t>
        <w:tab/>
        <w:t xml:space="preserve">Frainay C, Aros S, Chazalviel M, Garcia T, Vinson F, Weiss N, et al. MetaboRank: Network-based recommendation system to interpret and enrich metabolomics results. Bioinformatics (Oxford, England). 2019 Jan;35(2):274–83. </w:t>
      </w:r>
      <w:bookmarkStart w:id="40" w:name="ref-2019bo"/>
      <w:bookmarkEnd w:id="40"/>
    </w:p>
    <w:p>
      <w:pPr>
        <w:pStyle w:val="Bibliography"/>
        <w:rPr/>
      </w:pPr>
      <w:r>
        <w:rPr/>
        <w:t xml:space="preserve">34. </w:t>
        <w:tab/>
        <w:t xml:space="preserve">Nguyen DH, Nguyen CH, Mamitsuka H. ADAPTIVE: leArning DAta-dePendenT, concIse molecular VEctors for fast, accurate metabolite identification from tandem mass spectra. Bioinformatics. 2019 Jul;35(14):i164–72. </w:t>
      </w:r>
      <w:bookmarkStart w:id="41" w:name="ref-2019bk"/>
      <w:bookmarkEnd w:id="41"/>
    </w:p>
    <w:p>
      <w:pPr>
        <w:pStyle w:val="Bibliography"/>
        <w:rPr/>
      </w:pPr>
      <w:r>
        <w:rPr/>
        <w:t xml:space="preserve">35. </w:t>
        <w:tab/>
        <w:t xml:space="preserve">Cao L, Guler M, Tagirdzhanov A, Lee Y-Y, Gurevich A, Mohimani H. MolDiscovery: Learning mass spectrometry fragmentation of small molecules. Nature Communications. 2021 Dec;12(1):3718. </w:t>
      </w:r>
      <w:bookmarkStart w:id="42" w:name="ref-2021cy"/>
      <w:bookmarkEnd w:id="42"/>
    </w:p>
    <w:p>
      <w:pPr>
        <w:pStyle w:val="Bibliography"/>
        <w:rPr/>
      </w:pPr>
      <w:r>
        <w:rPr/>
        <w:t xml:space="preserve">36. </w:t>
        <w:tab/>
        <w:t xml:space="preserve">Dührkop K, Fleischauer M, Ludwig M, Aksenov AA, Melnik AV, Meusel M, et al. SIRIUS 4: A rapid tool for turning tandem mass spectra into metabolite structure information. Nature Methods. 2019 Apr;16(4):299–302. </w:t>
      </w:r>
      <w:bookmarkStart w:id="43" w:name="ref-2019"/>
      <w:bookmarkEnd w:id="43"/>
    </w:p>
    <w:p>
      <w:pPr>
        <w:pStyle w:val="Bibliography"/>
        <w:rPr/>
      </w:pPr>
      <w:r>
        <w:rPr/>
        <w:t xml:space="preserve">37. </w:t>
        <w:tab/>
        <w:t xml:space="preserve">Aron AT, Gentry EC, McPhail KL, Nothias L-F, Nothias-Esposito M, Bouslimani A, et al. Reproducible molecular networking of untargeted mass spectrometry data using GNPS. Nature Protocols. 2020 Jun;15(6):1954–91. </w:t>
      </w:r>
      <w:bookmarkStart w:id="44" w:name="ref-2020b"/>
      <w:bookmarkEnd w:id="44"/>
    </w:p>
    <w:p>
      <w:pPr>
        <w:pStyle w:val="Bibliography"/>
        <w:rPr/>
      </w:pPr>
      <w:r>
        <w:rPr/>
        <w:t xml:space="preserve">38. </w:t>
        <w:tab/>
        <w:t xml:space="preserve">Ashburner M, Ball CA, Blake JA, Botstein D, Butler H, Cherry JM, et al. Gene ontology: Tool for the unification of biology. The Gene Ontology Consortium. Nature Genetics. 2000 May;25(1):25–9. </w:t>
      </w:r>
      <w:bookmarkStart w:id="45" w:name="ref-2000g"/>
      <w:bookmarkEnd w:id="45"/>
    </w:p>
    <w:p>
      <w:pPr>
        <w:pStyle w:val="Bibliography"/>
        <w:rPr/>
      </w:pPr>
      <w:r>
        <w:rPr/>
        <w:t xml:space="preserve">39. </w:t>
        <w:tab/>
        <w:t xml:space="preserve">Djoumbou Feunang Y, Eisner R, Knox C, Chepelev L, Hastings J, Owen G, et al. ClassyFire: Automated chemical classification with a comprehensive, computable taxonomy. Journal of Cheminformatics. 2016 Dec;8(1):61. </w:t>
      </w:r>
      <w:bookmarkStart w:id="46" w:name="ref-2016"/>
      <w:bookmarkEnd w:id="46"/>
    </w:p>
    <w:p>
      <w:pPr>
        <w:pStyle w:val="Bibliography"/>
        <w:rPr/>
      </w:pPr>
      <w:r>
        <w:rPr/>
        <w:t xml:space="preserve">40. </w:t>
        <w:tab/>
        <w:t xml:space="preserve">Blaženović I, Kind T, Sa MR, Ji J, Vaniya A, Wancewicz B, et al. Structure Annotation of All Mass Spectra in Untargeted Metabolomics. Analytical chemistry. 2019 Feb;91(3):2155–62. </w:t>
      </w:r>
      <w:bookmarkStart w:id="47" w:name="ref-2019bt"/>
      <w:bookmarkEnd w:id="47"/>
    </w:p>
    <w:p>
      <w:pPr>
        <w:pStyle w:val="Bibliography"/>
        <w:rPr/>
      </w:pPr>
      <w:r>
        <w:rPr/>
        <w:t xml:space="preserve">41. </w:t>
        <w:tab/>
        <w:t xml:space="preserve">Ernst M, Kang KB, Caraballo-Rodríguez AM, Nothias L-F, Wandy J, Chen C, et al. MolNetEnhancer: Enhanced Molecular Networks by Integrating Metabolome Mining and Annotation Tools. Metabolites. 2019 Jul;9(7). </w:t>
      </w:r>
      <w:bookmarkStart w:id="48" w:name="ref-2019br"/>
      <w:bookmarkEnd w:id="48"/>
    </w:p>
    <w:p>
      <w:pPr>
        <w:pStyle w:val="Bibliography"/>
        <w:rPr/>
      </w:pPr>
      <w:r>
        <w:rPr/>
        <w:t xml:space="preserve">42. </w:t>
        <w:tab/>
        <w:t xml:space="preserve">Lee J, da Silva RR, Jang HS, Kim HW, Kwon YS, Kim J-H, et al. In silico annotation of discriminative markers of three Zanthoxylum species using molecular network derived annotation propagation. Food chemistry. 2019 Oct;295:368–76. </w:t>
      </w:r>
      <w:bookmarkStart w:id="49" w:name="ref-2019bs"/>
      <w:bookmarkEnd w:id="49"/>
    </w:p>
    <w:p>
      <w:pPr>
        <w:pStyle w:val="Bibliography"/>
        <w:rPr/>
      </w:pPr>
      <w:r>
        <w:rPr/>
        <w:t xml:space="preserve">43. </w:t>
        <w:tab/>
        <w:t xml:space="preserve">Sha B, Schymanski EL, Ruttkies C, Cousins IT, Wang Z. Exploring open cheminformatics approaches for categorizing per- and polyfluoroalkyl substances (PFASs). Environmental science Processes &amp; impacts. 2019 Nov;21(11):1835–51. </w:t>
      </w:r>
      <w:bookmarkStart w:id="50" w:name="ref-2019bq"/>
      <w:bookmarkEnd w:id="50"/>
    </w:p>
    <w:p>
      <w:pPr>
        <w:pStyle w:val="Bibliography"/>
        <w:rPr/>
      </w:pPr>
      <w:r>
        <w:rPr/>
        <w:t xml:space="preserve">44. </w:t>
        <w:tab/>
        <w:t xml:space="preserve">Moreno-Ulloa A, Sicairos Diaz V, Tejeda-Mora JA, Macias Contreras MI, Castillo FD, Guerrero A, et al. Chemical Profiling Provides Insights into the Metabolic Machinery of Hydrocarbon-Degrading Deep-Sea Microbes. mSystems. 2020 Nov;5(6). </w:t>
      </w:r>
      <w:bookmarkStart w:id="51" w:name="ref-2020cq"/>
      <w:bookmarkEnd w:id="51"/>
    </w:p>
    <w:p>
      <w:pPr>
        <w:pStyle w:val="Bibliography"/>
        <w:rPr/>
      </w:pPr>
      <w:r>
        <w:rPr/>
        <w:t xml:space="preserve">45. </w:t>
        <w:tab/>
        <w:t xml:space="preserve">Tripathi A, Vázquez-Baeza Y, Gauglitz JM, Wang M, Dührkop K, Nothias-Esposito M, et al. Chemically informed analyses of metabolomics mass spectrometry data with Qemistree. Nature Chemical Biology. 2021 Feb;17(2):146–51. </w:t>
      </w:r>
      <w:bookmarkStart w:id="52" w:name="ref-2021b"/>
      <w:bookmarkEnd w:id="52"/>
    </w:p>
    <w:p>
      <w:pPr>
        <w:pStyle w:val="Bibliography"/>
        <w:rPr/>
      </w:pPr>
      <w:r>
        <w:rPr/>
        <w:t xml:space="preserve">46. </w:t>
        <w:tab/>
        <w:t xml:space="preserve">Wang Y-K, Xiao X-R, Zhou Z-M, Xiao Y, Zhu W-F, Liu H-N, et al. A strategy combining solid-phase extraction, multiple mass defect filtering and molecular networking for rapid structural classification and annotation of natural products: Characterization of chemical diversity in Citrus aurantium as a case study. Analytical and bioanalytical chemistry. 2021 May;413(11):2879–91. </w:t>
      </w:r>
      <w:bookmarkStart w:id="53" w:name="ref-2021da"/>
      <w:bookmarkEnd w:id="53"/>
    </w:p>
    <w:p>
      <w:pPr>
        <w:pStyle w:val="Bibliography"/>
        <w:rPr/>
      </w:pPr>
      <w:r>
        <w:rPr/>
        <w:t xml:space="preserve">47. </w:t>
        <w:tab/>
        <w:t xml:space="preserve">Neto FC, Raftery D. Expanding Urinary Metabolite Annotation through Integrated Mass Spectral Similarity Networking. Analytical chemistry. 2021 Sep;93(35):12001–10. </w:t>
      </w:r>
      <w:bookmarkStart w:id="54" w:name="ref-2021cz"/>
      <w:bookmarkEnd w:id="54"/>
    </w:p>
    <w:p>
      <w:pPr>
        <w:pStyle w:val="Bibliography"/>
        <w:rPr/>
      </w:pPr>
      <w:r>
        <w:rPr/>
        <w:t xml:space="preserve">48. </w:t>
        <w:tab/>
        <w:t xml:space="preserve">van Santen JA, Poynton EF, Iskakova D, McMann E, Alsup TA, Clark TN, et al. The Natural Products Atlas 2.0: A database of microbially-derived natural products. Nucleic acids research. 2022 Jan;50(D1):D1317–23. </w:t>
      </w:r>
      <w:bookmarkStart w:id="55" w:name="ref-2022al"/>
      <w:bookmarkEnd w:id="55"/>
    </w:p>
    <w:p>
      <w:pPr>
        <w:pStyle w:val="Bibliography"/>
        <w:rPr/>
      </w:pPr>
      <w:r>
        <w:rPr/>
        <w:t xml:space="preserve">49. </w:t>
        <w:tab/>
        <w:t xml:space="preserve">Quinn RA, Melnik AV, Vrbanac A, Fu T, Patras KA, Christy MP, et al. Global chemical effects of the microbiome include new bile-acid conjugations. Nature. 2020 Mar;579(7797):123–9. </w:t>
      </w:r>
      <w:bookmarkStart w:id="56" w:name="ref-2020cr"/>
      <w:bookmarkEnd w:id="56"/>
    </w:p>
    <w:p>
      <w:pPr>
        <w:pStyle w:val="Bibliography"/>
        <w:rPr/>
      </w:pPr>
      <w:r>
        <w:rPr/>
        <w:t xml:space="preserve">50. </w:t>
        <w:tab/>
        <w:t xml:space="preserve">Hezaveh K, Shinde RS, Klötgen A, Halaby MJ, Lamorte S, Ciudad MT, et al. Tryptophan-derived microbial metabolites activate the aryl hydrocarbon receptor in tumor-associated macrophages to suppress anti-tumor immunity. Immunity. 2022 Feb;55(2):324–340.e8. </w:t>
      </w:r>
      <w:bookmarkStart w:id="57" w:name="ref-2022am"/>
      <w:bookmarkEnd w:id="57"/>
    </w:p>
    <w:p>
      <w:pPr>
        <w:pStyle w:val="Bibliography"/>
        <w:rPr/>
      </w:pPr>
      <w:r>
        <w:rPr/>
        <w:t xml:space="preserve">51. </w:t>
        <w:tab/>
        <w:t xml:space="preserve">Wozniak JM, Mills RH, Olson J, Caldera JR, Sepich-Poore GD, Carrillo-Terrazas M, et al. Mortality Risk Profiling of Staphylococcus aureus Bacteremia by Multi-omic Serum Analysis Reveals Early Predictive and Pathogenic Signatures. Cell. 2020 Sep;182(5):1311–1327.e14. </w:t>
      </w:r>
      <w:bookmarkStart w:id="58" w:name="ref-2020s"/>
      <w:bookmarkEnd w:id="58"/>
    </w:p>
    <w:p>
      <w:pPr>
        <w:pStyle w:val="Bibliography"/>
        <w:rPr/>
      </w:pPr>
      <w:r>
        <w:rPr/>
        <w:t xml:space="preserve">52. </w:t>
        <w:tab/>
        <w:t xml:space="preserve">Dührkop K, Nothias L-F, Fleischauer M, Reher R, Ludwig M, Hoffmann MA, et al. Systematic classification of unknown metabolites using high-resolution fragmentation mass spectra. Nature Biotechnology. 2021 Apr;39(4):462–71. </w:t>
      </w:r>
      <w:bookmarkStart w:id="59" w:name="ref-2021a"/>
      <w:bookmarkEnd w:id="59"/>
    </w:p>
    <w:p>
      <w:pPr>
        <w:pStyle w:val="Bibliography"/>
        <w:rPr/>
      </w:pPr>
      <w:r>
        <w:rPr/>
        <w:t xml:space="preserve">53. </w:t>
        <w:tab/>
        <w:t xml:space="preserve">Böcker S, Letzel MC, Lipták Z, Pervukhin A. SIRIUS: Decomposing isotope patterns for metabolite identification. Bioinformatics. 2009 Jan;25(2):218–24. </w:t>
      </w:r>
      <w:bookmarkStart w:id="60" w:name="ref-2009"/>
      <w:bookmarkEnd w:id="60"/>
    </w:p>
    <w:p>
      <w:pPr>
        <w:pStyle w:val="Bibliography"/>
        <w:rPr/>
      </w:pPr>
      <w:r>
        <w:rPr/>
        <w:t xml:space="preserve">54. </w:t>
        <w:tab/>
        <w:t xml:space="preserve">Dührkop K, Böcker S. Fragmentation Trees Reloaded. In: Przytycka TM, editor. Research in Computational Molecular Biology. Cham: Springer International Publishing; 2015. p. 65–79. </w:t>
      </w:r>
      <w:bookmarkStart w:id="61" w:name="ref-2015"/>
      <w:bookmarkEnd w:id="61"/>
    </w:p>
    <w:p>
      <w:pPr>
        <w:pStyle w:val="Bibliography"/>
        <w:rPr/>
      </w:pPr>
      <w:r>
        <w:rPr/>
        <w:t xml:space="preserve">55. </w:t>
        <w:tab/>
        <w:t xml:space="preserve">Ludwig M, Nothias L-F, Dührkop K, Koester I, Fleischauer M, Hoffmann MA, et al. Database-independent molecular formula annotation using Gibbs sampling through ZODIAC. Nature Machine Intelligence. 2020 Oct;2(10):629–41. </w:t>
      </w:r>
      <w:bookmarkStart w:id="62" w:name="ref-2020a"/>
      <w:bookmarkEnd w:id="62"/>
    </w:p>
    <w:p>
      <w:pPr>
        <w:pStyle w:val="Bibliography"/>
        <w:rPr/>
      </w:pPr>
      <w:r>
        <w:rPr/>
        <w:t xml:space="preserve">56. </w:t>
        <w:tab/>
        <w:t xml:space="preserve">Nothias L-F, Petras D, Schmid R, Dührkop K, Rainer J, Sarvepalli A, et al. Feature-based molecular networking in the GNPS analysis environment. Nature Methods. 2020 Sep;17(9):905–8. </w:t>
      </w:r>
      <w:bookmarkStart w:id="63" w:name="ref-2020d"/>
      <w:bookmarkEnd w:id="63"/>
    </w:p>
    <w:p>
      <w:pPr>
        <w:pStyle w:val="Bibliography"/>
        <w:rPr/>
      </w:pPr>
      <w:r>
        <w:rPr/>
        <w:t xml:space="preserve">57. </w:t>
        <w:tab/>
        <w:t xml:space="preserve">Ferreira L, Morais J, Preto M, Silva R, Urbatzka R, Vasconcelos V, et al. Uncovering the Bioactive Potential of a Cyanobacterial Natural Products Library Aided by Untargeted Metabolomics. Marine drugs. 2021 Nov;19(11). </w:t>
      </w:r>
      <w:bookmarkStart w:id="64" w:name="ref-2021cr"/>
      <w:bookmarkEnd w:id="64"/>
    </w:p>
    <w:p>
      <w:pPr>
        <w:pStyle w:val="Bibliography"/>
        <w:rPr/>
      </w:pPr>
      <w:r>
        <w:rPr/>
        <w:t xml:space="preserve">58. </w:t>
        <w:tab/>
        <w:t xml:space="preserve">Ramabulana A-T, Petras D, Madala NE, Tugizimana F. Metabolomics and Molecular Networking to Characterize the Chemical Space of Four Momordica Plant Species. Metabolites. 2021 Nov;11(11). </w:t>
      </w:r>
      <w:bookmarkStart w:id="65" w:name="ref-2021cs"/>
      <w:bookmarkEnd w:id="65"/>
    </w:p>
    <w:p>
      <w:pPr>
        <w:pStyle w:val="Bibliography"/>
        <w:rPr/>
      </w:pPr>
      <w:r>
        <w:rPr/>
        <w:t xml:space="preserve">59. </w:t>
        <w:tab/>
        <w:t xml:space="preserve">Villa-Rodriguez E, Moreno-Ulloa A, Castro-Longoria E, Parra-Cota FI, de Los Santos-Villalobos S. Integrated omics approaches for deciphering antifungal metabolites produced by a novel Bacillus species, B. Cabrialesii TE3(T), against the spot blotch disease of wheat (Triticum turgidum L. Subsp. durum). Microbiological research. 2021 Oct;251:126826. </w:t>
      </w:r>
      <w:bookmarkStart w:id="66" w:name="ref-2021cu"/>
      <w:bookmarkEnd w:id="66"/>
    </w:p>
    <w:p>
      <w:pPr>
        <w:pStyle w:val="Bibliography"/>
        <w:rPr/>
      </w:pPr>
      <w:r>
        <w:rPr/>
        <w:t xml:space="preserve">60. </w:t>
        <w:tab/>
        <w:t xml:space="preserve">Neto FC, Raftery D. Expanding Urinary Metabolite Annotation through Integrated Mass Spectral Similarity Networking. Analytical chemistry. 2021 Sep;93(35):12001–10. </w:t>
      </w:r>
      <w:bookmarkStart w:id="67" w:name="ref-2021ct"/>
      <w:bookmarkEnd w:id="67"/>
    </w:p>
    <w:p>
      <w:pPr>
        <w:pStyle w:val="Bibliography"/>
        <w:rPr/>
      </w:pPr>
      <w:r>
        <w:rPr/>
        <w:t xml:space="preserve">61. </w:t>
        <w:tab/>
        <w:t xml:space="preserve">Courraud J, Ernst M, Svane Laursen S, Hougaard DM, Cohen AS. Studying Autism Using Untargeted Metabolomics in Newborn Screening Samples. Journal of molecular neuroscience : MN. 2021 Jul;71(7):1378–93. </w:t>
      </w:r>
      <w:bookmarkStart w:id="68" w:name="ref-2021cx"/>
      <w:bookmarkEnd w:id="68"/>
    </w:p>
    <w:p>
      <w:pPr>
        <w:pStyle w:val="Bibliography"/>
        <w:rPr/>
      </w:pPr>
      <w:r>
        <w:rPr/>
        <w:t xml:space="preserve">62. </w:t>
        <w:tab/>
        <w:t xml:space="preserve">Wang Y-K, Xiao X-R, Zhou Z-M, Xiao Y, Zhu W-F, Liu H-N, et al. A strategy combining solid-phase extraction, multiple mass defect filtering and molecular networking for rapid structural classification and annotation of natural products: Characterization of chemical diversity in Citrus aurantium as a case study. Analytical and bioanalytical chemistry. 2021 May;413(11):2879–91. </w:t>
      </w:r>
      <w:bookmarkStart w:id="69" w:name="ref-2021cv"/>
      <w:bookmarkEnd w:id="69"/>
    </w:p>
    <w:p>
      <w:pPr>
        <w:pStyle w:val="Bibliography"/>
        <w:rPr/>
      </w:pPr>
      <w:r>
        <w:rPr/>
        <w:t xml:space="preserve">63. </w:t>
        <w:tab/>
        <w:t xml:space="preserve">Brites-Neto J, Maimone NM, Piedade SMDS, Andrino FG, Andrade PAM de, Baroni F de A, et al. Scorpionicidal activity of secondary metabolites from Paecilomyces sp. CMAA1686 against Tityus serrulatus. Journal of invertebrate pathology. 2021 Feb;179:107541. </w:t>
      </w:r>
      <w:bookmarkStart w:id="70" w:name="ref-2021cw"/>
      <w:bookmarkEnd w:id="70"/>
    </w:p>
    <w:p>
      <w:pPr>
        <w:pStyle w:val="Bibliography"/>
        <w:rPr/>
      </w:pPr>
      <w:r>
        <w:rPr/>
        <w:t xml:space="preserve">64. </w:t>
        <w:tab/>
        <w:t xml:space="preserve">Chen X-D, Tang J-J, Feng S, Huang H, Lu F-N, Lu X-M, et al. Chlorogenic Acid Improves PTSD-like Symptoms and Associated Mechanisms. Current neuropharmacology. 2021;19(12):2180–7. </w:t>
      </w:r>
      <w:bookmarkStart w:id="71" w:name="ref-2021cl"/>
      <w:bookmarkEnd w:id="71"/>
    </w:p>
    <w:p>
      <w:pPr>
        <w:pStyle w:val="Bibliography"/>
        <w:rPr/>
      </w:pPr>
      <w:r>
        <w:rPr/>
        <w:t xml:space="preserve">65. </w:t>
        <w:tab/>
        <w:t xml:space="preserve">Hoffmann MA, Nothias L-F, Ludwig M, Fleischauer M, Gentry EC, Witting M, et al. High-confidence structural annotation of metabolites absent from spectral libraries. Nature Biotechnology. 2021 Oct; </w:t>
      </w:r>
      <w:bookmarkStart w:id="72" w:name="ref-2021"/>
      <w:bookmarkEnd w:id="72"/>
    </w:p>
    <w:p>
      <w:pPr>
        <w:pStyle w:val="Bibliography"/>
        <w:rPr/>
      </w:pPr>
      <w:r>
        <w:rPr/>
        <w:t xml:space="preserve">66. </w:t>
        <w:tab/>
        <w:t xml:space="preserve">Puskarich MA, Evans CR, Karnovsky A, Das AK, Jones AE, Stringer KA. Septic Shock Nonsurvivors Have Persistently Elevated Acylcarnitines Following Carnitine Supplementation. Shock (Augusta, Ga). 2018 Apr;49(4):412–9. </w:t>
      </w:r>
      <w:bookmarkStart w:id="73" w:name="ref-2018bc"/>
      <w:bookmarkEnd w:id="73"/>
    </w:p>
    <w:p>
      <w:pPr>
        <w:pStyle w:val="Bibliography"/>
        <w:rPr/>
      </w:pPr>
      <w:r>
        <w:rPr/>
        <w:t xml:space="preserve">67. </w:t>
        <w:tab/>
        <w:t xml:space="preserve">Drobnik W, Liebisch G, Audebert F-X, Fröhlich D, Glück T, Vogel P, et al. Plasma ceramide and lysophosphatidylcholine inversely correlate with mortality in sepsis patients. Journal of Lipid Research. 2003 Apr;44(4):754–61. </w:t>
      </w:r>
      <w:bookmarkStart w:id="74" w:name="ref-2003n"/>
      <w:bookmarkEnd w:id="74"/>
    </w:p>
    <w:p>
      <w:pPr>
        <w:pStyle w:val="Bibliography"/>
        <w:rPr/>
      </w:pPr>
      <w:r>
        <w:rPr/>
        <w:t xml:space="preserve">68. </w:t>
        <w:tab/>
        <w:t xml:space="preserve">Park DW, Kwak DS, Park YY, Chang Y, Huh JW, Lim C-M, et al. Impact of serial measurements of lysophosphatidylcholine on 28-day mortality prediction in patients admitted to the intensive care unit with severe sepsis or septic shock. Journal of Critical Care. 2014 Oct;29(5):882.e5–11. </w:t>
      </w:r>
      <w:bookmarkStart w:id="75" w:name="ref-2014ao"/>
      <w:bookmarkEnd w:id="75"/>
    </w:p>
    <w:p>
      <w:pPr>
        <w:pStyle w:val="Bibliography"/>
        <w:rPr/>
      </w:pPr>
      <w:r>
        <w:rPr/>
        <w:t xml:space="preserve">69. </w:t>
        <w:tab/>
        <w:t xml:space="preserve">Strnad P, Tacke F, Koch A, Trautwein C. Liver - guardian, modifier and target of sepsis. Nature Reviews Gastroenterology &amp; Hepatology. 2017 Jan;14(1):55–66. </w:t>
      </w:r>
      <w:bookmarkStart w:id="76" w:name="ref-2017au"/>
      <w:bookmarkEnd w:id="76"/>
    </w:p>
    <w:p>
      <w:pPr>
        <w:pStyle w:val="Bibliography"/>
        <w:rPr/>
      </w:pPr>
      <w:r>
        <w:rPr/>
        <w:t xml:space="preserve">70. </w:t>
        <w:tab/>
        <w:t xml:space="preserve">Huang L, Lyu Q, Zheng W, Yang Q, Cao G. Traditional application and modern pharmacological research of Eucommia ulmoides Oliv. Chinese Medicine. 2021 Dec;16(1):73. </w:t>
      </w:r>
      <w:bookmarkStart w:id="77" w:name="ref-2021n"/>
      <w:bookmarkEnd w:id="77"/>
    </w:p>
    <w:p>
      <w:pPr>
        <w:pStyle w:val="Bibliography"/>
        <w:rPr/>
      </w:pPr>
      <w:r>
        <w:rPr/>
        <w:t xml:space="preserve">71. </w:t>
        <w:tab/>
        <w:t xml:space="preserve">Huang Q, Tan J-B, Zeng X-C, Wang Y-Q, Zou Z-X, Ouyang D-S. Lignans and phenolic constituents from Eucommia ulmoides Oliver. Natural product research. 2021 Oct;35(20):3376–83. </w:t>
      </w:r>
      <w:bookmarkStart w:id="78" w:name="ref-2021cq"/>
      <w:bookmarkEnd w:id="78"/>
    </w:p>
    <w:p>
      <w:pPr>
        <w:pStyle w:val="Bibliography"/>
        <w:rPr/>
      </w:pPr>
      <w:r>
        <w:rPr/>
        <w:t xml:space="preserve">72. </w:t>
        <w:tab/>
        <w:t xml:space="preserve">Huang Q, Zhang F, Liu S, Jiang Y, Ouyang D. Systematic investigation of the pharmacological mechanism for renal protection by the leaves of Eucommia ulmoides Oliver using UPLC-Q-TOF/MS combined with network pharmacology analysis. Biomedicine &amp; pharmacotherapy = Biomedecine &amp; pharmacotherapie. 2021 Aug;140:111735. </w:t>
      </w:r>
      <w:bookmarkStart w:id="79" w:name="ref-2021bt"/>
      <w:bookmarkEnd w:id="79"/>
    </w:p>
    <w:p>
      <w:pPr>
        <w:pStyle w:val="Bibliography"/>
        <w:rPr/>
      </w:pPr>
      <w:r>
        <w:rPr/>
        <w:t xml:space="preserve">73. </w:t>
        <w:tab/>
        <w:t>Chen Y, Pan R, Zhang J, Liang T, Guo J, Sun T, et al. Pinoresinol diglucoside (PDG) attenuates cardiac hypertrophy via AKT/mTOR/NF-</w:t>
      </w:r>
      <w:r>
        <w:rPr/>
      </w:r>
      <m:oMath xmlns:m="http://schemas.openxmlformats.org/officeDocument/2006/math">
        <m:r>
          <w:rPr>
            <w:rFonts w:ascii="Cambria Math" w:hAnsi="Cambria Math"/>
          </w:rPr>
          <m:t xml:space="preserve">κ</m:t>
        </m:r>
      </m:oMath>
      <w:r>
        <w:rPr/>
        <w:t xml:space="preserve">B signaling in pressure overload-induced rats. Journal of ethnopharmacology. 2021 May;272:113920. </w:t>
      </w:r>
      <w:bookmarkStart w:id="80" w:name="ref-2021ch"/>
      <w:bookmarkEnd w:id="80"/>
    </w:p>
    <w:p>
      <w:pPr>
        <w:pStyle w:val="Bibliography"/>
        <w:rPr/>
      </w:pPr>
      <w:r>
        <w:rPr/>
        <w:t xml:space="preserve">74. </w:t>
        <w:tab/>
        <w:t xml:space="preserve">Han R, Yuan T, Yang Z, Zhang Q, Wang W-W, Lin L-B, et al. Ulmoidol, an unusual nortriterpenoid from Eucommia ulmoides Oliv. Leaves prevents neuroinflammation by targeting the PU.1 transcriptional signaling pathway. Bioorganic chemistry. 2021 Nov;116:105345. </w:t>
      </w:r>
      <w:bookmarkStart w:id="81" w:name="ref-2021aw"/>
      <w:bookmarkEnd w:id="81"/>
    </w:p>
    <w:p>
      <w:pPr>
        <w:pStyle w:val="Bibliography"/>
        <w:rPr/>
      </w:pPr>
      <w:r>
        <w:rPr/>
        <w:t xml:space="preserve">75. </w:t>
        <w:tab/>
        <w:t xml:space="preserve">Zhu Y-L, Sun M-F, Jia X-B, Zhang P-H, Xu Y-D, Zhou Z-L, et al. Aucubin alleviates glial cell activation and preserves dopaminergic neurons in 1-methyl-4-phenyl-1,2,3,6-tetrahydropyridine-induced parkinsonian mice. Neuroreport. 2018 Sep;29(13):1075–83. </w:t>
      </w:r>
      <w:bookmarkStart w:id="82" w:name="ref-2018u"/>
      <w:bookmarkEnd w:id="82"/>
    </w:p>
    <w:p>
      <w:pPr>
        <w:pStyle w:val="Bibliography"/>
        <w:rPr/>
      </w:pPr>
      <w:r>
        <w:rPr/>
        <w:t xml:space="preserve">76. </w:t>
        <w:tab/>
        <w:t xml:space="preserve">Li Y, Gong Z, Cao X, Wang Y, Wang A, Zheng L, et al. A UPLC-MS Method for Simultaneous Determination of Geniposidic Acid, Two Lignans and Phenolics in Rat Plasma and its Application to Pharmacokinetic Studies of Eucommia ulmoides Extract in Rats. European journal of drug metabolism and pharmacokinetics. 2016 Oct;41(5):595–603. </w:t>
      </w:r>
      <w:bookmarkStart w:id="83" w:name="ref-2016aj"/>
      <w:bookmarkEnd w:id="83"/>
    </w:p>
    <w:p>
      <w:pPr>
        <w:pStyle w:val="Bibliography"/>
        <w:rPr/>
      </w:pPr>
      <w:r>
        <w:rPr/>
        <w:t xml:space="preserve">77. </w:t>
        <w:tab/>
        <w:t xml:space="preserve">Jing X, Huang W-H, Tang Y-J, Wang Y-Q, Li H, Tian Y-Y, et al. Eucommia ulmoides Oliv. (Du-Zhong) Lignans Inhibit Angiotensin II-Stimulated Proliferation by Affecting P21, P27, and Bax Expression in Rat Mesangial Cells. Evidence-based complementary and alternative medicine : eCAM. 2015;2015:987973. </w:t>
      </w:r>
      <w:bookmarkStart w:id="84" w:name="ref-2015q"/>
      <w:bookmarkEnd w:id="84"/>
    </w:p>
    <w:p>
      <w:pPr>
        <w:pStyle w:val="Bibliography"/>
        <w:rPr/>
      </w:pPr>
      <w:r>
        <w:rPr/>
        <w:t xml:space="preserve">78. </w:t>
        <w:tab/>
        <w:t xml:space="preserve">Huang W, Ding L, Zhang N, Li W, Koike K, Qiu F. Flavonoids from Eucommia ulmoides and their in vitro hepatoprotective activities. Natural product research. 2021 Nov;35(21):3584–91. </w:t>
      </w:r>
      <w:bookmarkStart w:id="85" w:name="ref-2021cp"/>
      <w:bookmarkEnd w:id="85"/>
    </w:p>
    <w:p>
      <w:pPr>
        <w:pStyle w:val="Bibliography"/>
        <w:rPr/>
      </w:pPr>
      <w:r>
        <w:rPr/>
        <w:t xml:space="preserve">79. </w:t>
        <w:tab/>
        <w:t xml:space="preserve">Peng M-F, Tian S, Song Y-G, Li C-X, Miao M-S, Ren Z, et al. Effects of total flavonoids from Eucommia ulmoides Oliv. Leaves on polycystic ovary syndrome with insulin resistance model rats induced by letrozole combined with a high-fat diet. Journal of ethnopharmacology. 2021 Jun;273:113947. </w:t>
      </w:r>
      <w:bookmarkStart w:id="86" w:name="ref-2021cg"/>
      <w:bookmarkEnd w:id="86"/>
    </w:p>
    <w:p>
      <w:pPr>
        <w:pStyle w:val="Bibliography"/>
        <w:rPr/>
      </w:pPr>
      <w:r>
        <w:rPr/>
        <w:t xml:space="preserve">80. </w:t>
        <w:tab/>
        <w:t>Wang Y, Tan X, Li S, Yang S. The total flavonoid of Eucommia ulmoides sensitizes human glioblastoma cells to radiotherapy via HIF-</w:t>
      </w:r>
      <w:r>
        <w:rPr/>
      </w:r>
      <m:oMath xmlns:m="http://schemas.openxmlformats.org/officeDocument/2006/math">
        <m:r>
          <w:rPr>
            <w:rFonts w:ascii="Cambria Math" w:hAnsi="Cambria Math"/>
          </w:rPr>
          <m:t xml:space="preserve">α</m:t>
        </m:r>
      </m:oMath>
      <w:r>
        <w:rPr/>
        <w:t xml:space="preserve">/MMP-2 pathway and activates intrinsic apoptosis pathway. OncoTargets and therapy. 2019;12:5515–24. </w:t>
      </w:r>
      <w:bookmarkStart w:id="87" w:name="ref-2019ai"/>
      <w:bookmarkEnd w:id="87"/>
    </w:p>
    <w:p>
      <w:pPr>
        <w:pStyle w:val="Bibliography"/>
        <w:rPr/>
      </w:pPr>
      <w:r>
        <w:rPr/>
        <w:t xml:space="preserve">81. </w:t>
        <w:tab/>
        <w:t xml:space="preserve">Xiao D, Yuan D, Tan B, Wang J, Liu Y, Tan B. The Role of Nrf2 Signaling Pathway in Eucommia ulmoides Flavones Regulating Oxidative Stress in the Intestine of Piglets. Oxidative medicine and cellular longevity. 2019;2019:9719618. </w:t>
      </w:r>
      <w:bookmarkStart w:id="88" w:name="ref-2019x"/>
      <w:bookmarkEnd w:id="88"/>
    </w:p>
    <w:p>
      <w:pPr>
        <w:pStyle w:val="Bibliography"/>
        <w:rPr/>
      </w:pPr>
      <w:r>
        <w:rPr/>
        <w:t xml:space="preserve">82. </w:t>
        <w:tab/>
        <w:t xml:space="preserve">Watrous J, Roach P, Alexandrov T, Heath BS, Yang JY, Kersten RD, et al. Mass spectral molecular networking of living microbial colonies. Proceedings of the National Academy of Sciences. 2012 Jun;109(26):E1743–52. </w:t>
      </w:r>
      <w:bookmarkStart w:id="89" w:name="ref-2012a"/>
      <w:bookmarkEnd w:id="89"/>
    </w:p>
    <w:p>
      <w:pPr>
        <w:pStyle w:val="Bibliography"/>
        <w:rPr/>
      </w:pPr>
      <w:r>
        <w:rPr/>
        <w:t xml:space="preserve">83. </w:t>
        <w:tab/>
        <w:t xml:space="preserve">Quinn RA, Nothias L-F, Vining O, Meehan M, Esquenazi E, Dorrestein PC. Molecular Networking As a Drug Discovery, Drug Metabolism, and Precision Medicine Strategy. Trends in Pharmacological Sciences. 2017 Feb;38(2):143–54. </w:t>
      </w:r>
      <w:bookmarkStart w:id="90" w:name="ref-2017g"/>
      <w:bookmarkEnd w:id="90"/>
    </w:p>
    <w:p>
      <w:pPr>
        <w:pStyle w:val="Bibliography"/>
        <w:rPr/>
      </w:pPr>
      <w:r>
        <w:rPr/>
        <w:t xml:space="preserve">84. </w:t>
        <w:tab/>
        <w:t xml:space="preserve">da Silva RR, Wang M, Nothias L-F, van der Hooft JJJ, Caraballo-Rodríguez AM, Fox E, et al. Propagating annotations of molecular networks using in silico fragmentation. Schlessinger A, editor. PLOS Computational Biology. 2018 Apr;14(4):e1006089. </w:t>
      </w:r>
      <w:bookmarkStart w:id="91" w:name="ref-2018d"/>
      <w:bookmarkEnd w:id="91"/>
    </w:p>
    <w:p>
      <w:pPr>
        <w:pStyle w:val="Bibliography"/>
        <w:rPr/>
      </w:pPr>
      <w:r>
        <w:rPr/>
        <w:t xml:space="preserve">85. </w:t>
        <w:tab/>
        <w:t xml:space="preserve">Xie H-F, Kong Y-S, Li R-Z, Nothias L-F, Melnik AV, Zhang H, et al. Feature-Based Molecular Networking Analysis of the Metabolites Produced by </w:t>
      </w:r>
      <w:r>
        <w:rPr>
          <w:i/>
          <w:iCs/>
        </w:rPr>
        <w:t>In Vitro</w:t>
      </w:r>
      <w:r>
        <w:rPr/>
        <w:t xml:space="preserve"> Solid-State Fermentation Reveals Pathways for the Bioconversion of Epigallocatechin Gallate. Journal of Agricultural and Food Chemistry. 2020 Jul;68(30):7995–8007. </w:t>
      </w:r>
      <w:bookmarkStart w:id="92" w:name="ref-2020e"/>
      <w:bookmarkEnd w:id="92"/>
    </w:p>
    <w:p>
      <w:pPr>
        <w:pStyle w:val="Bibliography"/>
        <w:rPr/>
      </w:pPr>
      <w:r>
        <w:rPr/>
        <w:t xml:space="preserve">86. </w:t>
        <w:tab/>
        <w:t xml:space="preserve">Schmid R, Petras D, Nothias L-F, Wang M, Aron AT, Jagels A, et al. Ion identity molecular networking for mass spectrometry-based metabolomics in the GNPS environment. Nature Communications. 2021 Dec;12(1):3832. </w:t>
      </w:r>
      <w:bookmarkStart w:id="93" w:name="ref-2021d"/>
      <w:bookmarkEnd w:id="93"/>
    </w:p>
    <w:p>
      <w:pPr>
        <w:pStyle w:val="Bibliography"/>
        <w:rPr/>
      </w:pPr>
      <w:r>
        <w:rPr/>
        <w:t xml:space="preserve">87. </w:t>
        <w:tab/>
        <w:t xml:space="preserve">Wishart DS. Emerging applications of metabolomics in drug discovery and precision medicine. Nature Reviews Drug Discovery. 2016 Jul;15(7):473–84. </w:t>
      </w:r>
      <w:bookmarkStart w:id="94" w:name="ref-2016aq"/>
      <w:bookmarkEnd w:id="94"/>
    </w:p>
    <w:p>
      <w:pPr>
        <w:pStyle w:val="Bibliography"/>
        <w:rPr/>
      </w:pPr>
      <w:r>
        <w:rPr/>
        <w:t xml:space="preserve">88. </w:t>
        <w:tab/>
        <w:t xml:space="preserve">Liu X, Locasale JW. Metabolomics: A Primer. Trends in Biochemical Sciences. 2017 Apr;42(4):274–84. </w:t>
      </w:r>
      <w:bookmarkStart w:id="95" w:name="ref-2017at"/>
      <w:bookmarkEnd w:id="95"/>
    </w:p>
    <w:p>
      <w:pPr>
        <w:pStyle w:val="Bibliography"/>
        <w:rPr/>
      </w:pPr>
      <w:r>
        <w:rPr/>
        <w:t xml:space="preserve">89. </w:t>
        <w:tab/>
        <w:t xml:space="preserve">Guma M, Tiziani S, Firestein GS. Metabolomics in rheumatic diseases: Desperately seeking biomarkers. Nature Reviews Rheumatology. 2016 May;12(5):269–81. </w:t>
      </w:r>
      <w:bookmarkStart w:id="96" w:name="ref-2016ar"/>
      <w:bookmarkEnd w:id="96"/>
    </w:p>
    <w:p>
      <w:pPr>
        <w:pStyle w:val="Bibliography"/>
        <w:rPr/>
      </w:pPr>
      <w:r>
        <w:rPr/>
        <w:t xml:space="preserve">90. </w:t>
        <w:tab/>
        <w:t xml:space="preserve">Johnson CH, Ivanisevic J, Siuzdak G. Metabolomics: Beyond biomarkers and towards mechanisms. Nature Reviews Molecular Cell Biology. 2016 Jul;17(7):451–9. </w:t>
      </w:r>
      <w:bookmarkStart w:id="97" w:name="ref-2016ao"/>
      <w:bookmarkEnd w:id="97"/>
    </w:p>
    <w:p>
      <w:pPr>
        <w:pStyle w:val="Bibliography"/>
        <w:rPr/>
      </w:pPr>
      <w:r>
        <w:rPr/>
        <w:t xml:space="preserve">91. </w:t>
        <w:tab/>
        <w:t xml:space="preserve">Degenhardt F, Seifert S, Szymczak S. Evaluation of variable selection methods for random forests and omics data sets. Briefings in Bioinformatics. 2019 Mar;20(2):492–503. </w:t>
      </w:r>
      <w:bookmarkStart w:id="98" w:name="ref-2019bv"/>
      <w:bookmarkEnd w:id="98"/>
    </w:p>
    <w:p>
      <w:pPr>
        <w:pStyle w:val="Bibliography"/>
        <w:rPr/>
      </w:pPr>
      <w:r>
        <w:rPr/>
        <w:t xml:space="preserve">92. </w:t>
        <w:tab/>
        <w:t xml:space="preserve">Sharma A, Lysenko A, Boroevich KA, Vans E, Tsunoda T. DeepFeature: Feature selection in nonimage data using convolutional neural network. Briefings in Bioinformatics. 2021 Nov;22(6):bbab297. </w:t>
      </w:r>
      <w:bookmarkStart w:id="99" w:name="ref-2021de"/>
      <w:bookmarkEnd w:id="99"/>
    </w:p>
    <w:p>
      <w:pPr>
        <w:pStyle w:val="Bibliography"/>
        <w:rPr/>
      </w:pPr>
      <w:r>
        <w:rPr/>
        <w:t xml:space="preserve">93. </w:t>
        <w:tab/>
        <w:t xml:space="preserve">Platten M, Nollen EAA, Röhrig UF, Fallarino F, Opitz CA. Tryptophan metabolism as a common therapeutic target in cancer, neurodegeneration and beyond. Nature Reviews Drug Discovery. 2019 May;18(5):379–401. </w:t>
      </w:r>
      <w:bookmarkStart w:id="100" w:name="ref-2019c"/>
      <w:bookmarkEnd w:id="100"/>
    </w:p>
    <w:p>
      <w:pPr>
        <w:pStyle w:val="Bibliography"/>
        <w:rPr/>
      </w:pPr>
      <w:r>
        <w:rPr/>
        <w:t xml:space="preserve">94. </w:t>
        <w:tab/>
        <w:t xml:space="preserve">Knuplez E, Marsche G. An Updated Review of Pro- and Anti-Inflammatory Properties of Plasma Lysophosphatidylcholines in the Vascular System. International Journal of Molecular Sciences. 2020 Jun;21(12):E4501. </w:t>
      </w:r>
      <w:bookmarkStart w:id="101" w:name="ref-2020cv"/>
      <w:bookmarkEnd w:id="101"/>
    </w:p>
    <w:p>
      <w:pPr>
        <w:pStyle w:val="Bibliography"/>
        <w:rPr/>
      </w:pPr>
      <w:r>
        <w:rPr/>
        <w:t xml:space="preserve">95. </w:t>
        <w:tab/>
        <w:t xml:space="preserve">Krautbauer S, Eisinger K, Wiest R, Liebisch G, Buechler C. Systemic saturated lysophosphatidylcholine is associated with hepatic function in patients with liver cirrhosis. Prostaglandins &amp; Other Lipid Mediators. 2016 Jul;124:27–33. </w:t>
      </w:r>
      <w:bookmarkStart w:id="102" w:name="ref-2016at"/>
      <w:bookmarkEnd w:id="102"/>
    </w:p>
    <w:p>
      <w:pPr>
        <w:pStyle w:val="Bibliography"/>
        <w:rPr/>
      </w:pPr>
      <w:r>
        <w:rPr/>
        <w:t xml:space="preserve">96. </w:t>
        <w:tab/>
        <w:t xml:space="preserve">Perino A, Demagny H, Velazquez-Villegas L, Schoonjans K. Molecular Physiology of Bile Acid Signaling in Health, Disease, and Aging. Physiological Reviews. 2021 Apr;101(2):683–731. </w:t>
      </w:r>
      <w:bookmarkStart w:id="103" w:name="ref-2021dg"/>
      <w:bookmarkEnd w:id="103"/>
    </w:p>
    <w:p>
      <w:pPr>
        <w:pStyle w:val="Bibliography"/>
        <w:rPr/>
      </w:pPr>
      <w:r>
        <w:rPr/>
        <w:t xml:space="preserve">97. </w:t>
        <w:tab/>
        <w:t xml:space="preserve">Wang B, Tontonoz P. Liver X receptors in lipid signalling and membrane homeostasis. Nature Reviews Endocrinology. 2018 Aug;14(8):452–63. </w:t>
      </w:r>
      <w:bookmarkStart w:id="104" w:name="ref-2018bd"/>
      <w:bookmarkEnd w:id="104"/>
    </w:p>
    <w:p>
      <w:pPr>
        <w:pStyle w:val="Bibliography"/>
        <w:rPr/>
      </w:pPr>
      <w:r>
        <w:rPr/>
        <w:t xml:space="preserve">98. </w:t>
        <w:tab/>
        <w:t xml:space="preserve">Zhang Q, Yao D, Rao B, Jian L, Chen Y, Hu K, et al. The structural basis for the phospholipid remodeling by lysophosphatidylcholine acyltransferase 3. Nature Communications. 2021 Nov;12(1):6869. </w:t>
      </w:r>
      <w:bookmarkStart w:id="105" w:name="ref-2021di"/>
      <w:bookmarkEnd w:id="105"/>
    </w:p>
    <w:p>
      <w:pPr>
        <w:pStyle w:val="Bibliography"/>
        <w:rPr/>
      </w:pPr>
      <w:r>
        <w:rPr/>
        <w:t xml:space="preserve">99. </w:t>
        <w:tab/>
        <w:t xml:space="preserve">Pluskal T, Castillo S, Villar-Briones A, Orešič M. MZmine 2: Modular framework for processing, visualizing, and analyzing mass spectrometry-based molecular profile data. BMC Bioinformatics. 2010 Dec;11(1):395. </w:t>
      </w:r>
      <w:bookmarkStart w:id="106" w:name="ref-2010a"/>
      <w:bookmarkEnd w:id="106"/>
    </w:p>
    <w:p>
      <w:pPr>
        <w:pStyle w:val="Bibliography"/>
        <w:rPr/>
      </w:pPr>
      <w:r>
        <w:rPr/>
        <w:t xml:space="preserve">100. </w:t>
        <w:tab/>
        <w:t xml:space="preserve">Martens L, Chambers M, Sturm M, Kessner D, Levander F, Shofstahl J, et al. mzMLa Community Standard for Mass Spectrometry Data. Molecular &amp; Cellular Proteomics. 2011 Jan;10(1):R110.000133. </w:t>
      </w:r>
      <w:bookmarkStart w:id="107" w:name="ref-2011b"/>
      <w:bookmarkEnd w:id="107"/>
    </w:p>
    <w:p>
      <w:pPr>
        <w:pStyle w:val="Bibliography"/>
        <w:rPr/>
      </w:pPr>
      <w:r>
        <w:rPr/>
        <w:t xml:space="preserve">101. </w:t>
        <w:tab/>
        <w:t xml:space="preserve">Gatto L, Gibb S, Rainer J. MSnbase, efficient and elegant R-based processing and visualisation of raw mass spectrometry data. Bioinformatics; 2020 Apr. </w:t>
      </w:r>
      <w:bookmarkStart w:id="108" w:name="ref-2020v"/>
      <w:bookmarkEnd w:id="108"/>
    </w:p>
    <w:p>
      <w:pPr>
        <w:pStyle w:val="Bibliography"/>
        <w:rPr/>
      </w:pPr>
      <w:r>
        <w:rPr/>
        <w:t xml:space="preserve">102. </w:t>
        <w:tab/>
        <w:t xml:space="preserve">Scheubert K, Hufsky F, Petras D, Wang M, Nothias L-F, Dührkop K, et al. Significance estimation for large scale metabolomics annotations by spectral matching. Nature Communications. 2017 Dec;8(1):1494. </w:t>
      </w:r>
      <w:bookmarkStart w:id="109" w:name="ref-2017"/>
      <w:bookmarkEnd w:id="109"/>
    </w:p>
    <w:p>
      <w:pPr>
        <w:pStyle w:val="Bibliography"/>
        <w:rPr/>
      </w:pPr>
      <w:r>
        <w:rPr/>
        <w:t xml:space="preserve">103. </w:t>
        <w:tab/>
        <w:t xml:space="preserve">Csardi G, Nepusz T. The igraph software package for complex network research. InterJournal. 2006;Complex Systems:1695. </w:t>
      </w:r>
      <w:bookmarkStart w:id="110" w:name="ref-2006b"/>
      <w:bookmarkEnd w:id="110"/>
    </w:p>
    <w:p>
      <w:pPr>
        <w:pStyle w:val="Bibliography"/>
        <w:rPr/>
      </w:pPr>
      <w:r>
        <w:rPr/>
        <w:t xml:space="preserve">104. </w:t>
        <w:tab/>
        <w:t xml:space="preserve">Shannon P, Markiel A, Ozier O, Baliga NS, Wang JT, Ramage D, et al. Cytoscape: A Software Environment for Integrated Models of Biomolecular Interaction Networks. Genome Research. 2003 Nov;13(11):2498–504. </w:t>
      </w:r>
      <w:bookmarkStart w:id="111" w:name="ref-2003"/>
      <w:bookmarkEnd w:id="111"/>
    </w:p>
    <w:p>
      <w:pPr>
        <w:pStyle w:val="Bibliography"/>
        <w:rPr/>
      </w:pPr>
      <w:r>
        <w:rPr/>
        <w:t xml:space="preserve">105. </w:t>
        <w:tab/>
        <w:t xml:space="preserve">Wickham H. Ggplot2: Elegant graphics for data analysis. Springer-Verlag New York; 2016. </w:t>
      </w:r>
      <w:bookmarkStart w:id="112" w:name="ref-2016g"/>
      <w:bookmarkEnd w:id="112"/>
    </w:p>
    <w:p>
      <w:pPr>
        <w:pStyle w:val="Bibliography"/>
        <w:rPr/>
      </w:pPr>
      <w:r>
        <w:rPr/>
        <w:t xml:space="preserve">106. </w:t>
        <w:tab/>
        <w:t xml:space="preserve">Pedersen TL. Ggraph: An implementation of grammar of graphics for graphs and networks. 2021. </w:t>
      </w:r>
      <w:bookmarkStart w:id="113" w:name="ref-2021y"/>
      <w:bookmarkEnd w:id="113"/>
    </w:p>
    <w:p>
      <w:pPr>
        <w:pStyle w:val="Bibliography"/>
        <w:rPr/>
      </w:pPr>
      <w:r>
        <w:rPr/>
        <w:t xml:space="preserve">107. </w:t>
        <w:tab/>
        <w:t xml:space="preserve">Xiao N. Ggsci: Scientific journal and sci-fi themed color palettes for ’Ggplot2’. 2018. </w:t>
      </w:r>
      <w:bookmarkStart w:id="114" w:name="ref-2018h"/>
      <w:bookmarkEnd w:id="114"/>
    </w:p>
    <w:p>
      <w:pPr>
        <w:pStyle w:val="Bibliography"/>
        <w:rPr/>
      </w:pPr>
      <w:r>
        <w:rPr/>
        <w:t xml:space="preserve">108. </w:t>
        <w:tab/>
        <w:t xml:space="preserve">Auguie B. gridExtra: Miscellaneous functions for "Grid" graphics. 2017. </w:t>
      </w:r>
      <w:bookmarkStart w:id="115" w:name="ref-2017j"/>
      <w:bookmarkEnd w:id="115"/>
    </w:p>
    <w:p>
      <w:pPr>
        <w:pStyle w:val="Bibliography"/>
        <w:rPr/>
      </w:pPr>
      <w:r>
        <w:rPr/>
        <w:t xml:space="preserve">109. </w:t>
        <w:tab/>
        <w:t xml:space="preserve">Potter S, Murrell P. grImport2: Importing ’SVG’ graphics. 2019. </w:t>
      </w:r>
      <w:bookmarkStart w:id="116" w:name="ref-2019l"/>
      <w:bookmarkEnd w:id="116"/>
    </w:p>
    <w:p>
      <w:pPr>
        <w:pStyle w:val="Bibliography"/>
        <w:rPr/>
      </w:pPr>
      <w:r>
        <w:rPr/>
        <w:t xml:space="preserve">110. </w:t>
        <w:tab/>
        <w:t xml:space="preserve">Yu G. Ggimage: Use Image in ’Ggplot2’. 2021. </w:t>
      </w:r>
      <w:bookmarkStart w:id="117" w:name="ref-2021ac"/>
      <w:bookmarkEnd w:id="117"/>
    </w:p>
    <w:p>
      <w:pPr>
        <w:pStyle w:val="Bibliography"/>
        <w:rPr/>
      </w:pPr>
      <w:r>
        <w:rPr/>
        <w:t xml:space="preserve">111. </w:t>
        <w:tab/>
        <w:t xml:space="preserve">Ooms J. Rsvg: Render SVG images into PDF, PNG, (encapsulated) PostScript, or bitmap arrays. 2022. </w:t>
      </w:r>
      <w:bookmarkStart w:id="118" w:name="ref-2022f"/>
      <w:bookmarkEnd w:id="118"/>
    </w:p>
    <w:p>
      <w:pPr>
        <w:pStyle w:val="Bibliography"/>
        <w:rPr/>
      </w:pPr>
      <w:r>
        <w:rPr/>
        <w:t xml:space="preserve">112. </w:t>
        <w:tab/>
        <w:t xml:space="preserve">Wickham H, Henry L, Pedersen TL, Luciani TJ, Decorde M, Lise V. Svglite: An ’SVG’ graphics device. 2022. </w:t>
      </w:r>
      <w:bookmarkStart w:id="119" w:name="ref-2022d"/>
      <w:bookmarkEnd w:id="119"/>
    </w:p>
    <w:p>
      <w:pPr>
        <w:pStyle w:val="Bibliography"/>
        <w:rPr/>
      </w:pPr>
      <w:r>
        <w:rPr/>
        <w:t xml:space="preserve">113. </w:t>
        <w:tab/>
        <w:t xml:space="preserve">Pedersen TL. Tidygraph: A tidy API for graph manipulation. 2020. </w:t>
      </w:r>
      <w:bookmarkStart w:id="120" w:name="ref-2020u"/>
      <w:bookmarkEnd w:id="120"/>
    </w:p>
    <w:p>
      <w:pPr>
        <w:pStyle w:val="Bibliography"/>
        <w:rPr/>
      </w:pPr>
      <w:r>
        <w:rPr/>
        <w:t xml:space="preserve">114. </w:t>
        <w:tab/>
        <w:t xml:space="preserve">Dowle M, Srinivasan A. Data.table: Extension of ‘data.frame‘. 2021. </w:t>
      </w:r>
      <w:bookmarkStart w:id="121" w:name="ref-2021x"/>
      <w:bookmarkEnd w:id="121"/>
    </w:p>
    <w:p>
      <w:pPr>
        <w:pStyle w:val="Bibliography"/>
        <w:rPr/>
      </w:pPr>
      <w:r>
        <w:rPr/>
        <w:t xml:space="preserve">115. </w:t>
        <w:tab/>
        <w:t xml:space="preserve">Wickham H, François R, Henry L, Müller K. Dplyr: A grammar of data manipulation. 2022. </w:t>
      </w:r>
      <w:bookmarkStart w:id="122" w:name="ref-2022c"/>
      <w:bookmarkEnd w:id="122"/>
    </w:p>
    <w:p>
      <w:pPr>
        <w:pStyle w:val="Bibliography"/>
        <w:rPr/>
      </w:pPr>
      <w:r>
        <w:rPr/>
        <w:t xml:space="preserve">116. </w:t>
        <w:tab/>
        <w:t xml:space="preserve">Solymos P, Zawadzki Z. Pbapply: Adding progress bar to ’*apply’ functions. 2021. </w:t>
      </w:r>
      <w:bookmarkStart w:id="123" w:name="ref-2021aa"/>
      <w:bookmarkEnd w:id="123"/>
    </w:p>
    <w:p>
      <w:pPr>
        <w:pStyle w:val="Bibliography"/>
        <w:rPr/>
      </w:pPr>
      <w:r>
        <w:rPr/>
        <w:t xml:space="preserve">117. </w:t>
        <w:tab/>
        <w:t xml:space="preserve">Wickham H. Reshaping data with the reshape package. Journal of Statistical Software. 2007;21(12):1–20. </w:t>
      </w:r>
      <w:bookmarkStart w:id="124" w:name="ref-2007a"/>
      <w:bookmarkEnd w:id="124"/>
    </w:p>
    <w:p>
      <w:pPr>
        <w:pStyle w:val="Bibliography"/>
        <w:rPr/>
      </w:pPr>
      <w:r>
        <w:rPr/>
        <w:t xml:space="preserve">118. </w:t>
        <w:tab/>
        <w:t xml:space="preserve">Wickham H. Stringr: Simple, consistent wrappers for common string operations. 2019. </w:t>
      </w:r>
      <w:bookmarkStart w:id="125" w:name="ref-2019k"/>
      <w:bookmarkEnd w:id="125"/>
    </w:p>
    <w:p>
      <w:pPr>
        <w:pStyle w:val="Bibliography"/>
        <w:rPr/>
      </w:pPr>
      <w:r>
        <w:rPr/>
        <w:t xml:space="preserve">119. </w:t>
        <w:tab/>
        <w:t xml:space="preserve">Wickham H, Girlich M. Tidyr: Tidy messy data. 2022. </w:t>
      </w:r>
      <w:bookmarkStart w:id="126" w:name="ref-2022e"/>
      <w:bookmarkEnd w:id="126"/>
    </w:p>
    <w:p>
      <w:pPr>
        <w:pStyle w:val="Bibliography"/>
        <w:rPr/>
      </w:pPr>
      <w:r>
        <w:rPr/>
        <w:t xml:space="preserve">120. </w:t>
        <w:tab/>
        <w:t xml:space="preserve">Guha R. Chemical informatics functionality in R. Journal of Statistical Software. 2007;18(6). </w:t>
      </w:r>
      <w:bookmarkStart w:id="127" w:name="ref-2007j"/>
      <w:bookmarkEnd w:id="127"/>
    </w:p>
    <w:p>
      <w:pPr>
        <w:pStyle w:val="Bibliography"/>
        <w:rPr/>
      </w:pPr>
      <w:r>
        <w:rPr/>
        <w:t xml:space="preserve">121. </w:t>
        <w:tab/>
        <w:t xml:space="preserve">Temple Lang D. RCurl: General network (HTTP/FTP/...) Client interface for R. 2022. </w:t>
      </w:r>
      <w:bookmarkStart w:id="128" w:name="ref-2022ak"/>
      <w:bookmarkEnd w:id="128"/>
    </w:p>
    <w:p>
      <w:pPr>
        <w:pStyle w:val="Bibliography"/>
        <w:rPr/>
      </w:pPr>
      <w:r>
        <w:rPr/>
        <w:t xml:space="preserve">122. </w:t>
        <w:tab/>
        <w:t xml:space="preserve">Pletnev I, Erin A, McNaught A, Blinov K, Tchekhovskoi D, Heller S. InChIKey collision resistance: An experimental testing. Journal of Cheminformatics. 2012 Dec;4(1):39. </w:t>
      </w:r>
      <w:bookmarkStart w:id="129" w:name="ref-2012e"/>
      <w:bookmarkEnd w:id="129"/>
    </w:p>
    <w:p>
      <w:pPr>
        <w:pStyle w:val="Bibliography"/>
        <w:rPr/>
      </w:pPr>
      <w:r>
        <w:rPr/>
        <w:t xml:space="preserve">123. </w:t>
        <w:tab/>
        <w:t xml:space="preserve">Hoffmann MA, Nothias L-F, Ludwig M, Fleischauer M, Gentry EC, Witting M, et al. Assigning confidence to structural annotations from mass spectra with COSMIC. Bioinformatics; 2021 Mar. </w:t>
      </w:r>
      <w:bookmarkStart w:id="130" w:name="ref-2021c"/>
      <w:bookmarkEnd w:id="130"/>
    </w:p>
    <w:p>
      <w:pPr>
        <w:pStyle w:val="Bibliography"/>
        <w:rPr/>
      </w:pPr>
      <w:r>
        <w:rPr/>
        <w:t xml:space="preserve">124. </w:t>
        <w:tab/>
        <w:t xml:space="preserve">Cao Y. The history of </w:t>
      </w:r>
      <w:r>
        <w:rPr>
          <w:i/>
          <w:iCs/>
        </w:rPr>
        <w:t>E. Ulmoides</w:t>
      </w:r>
      <w:r>
        <w:rPr/>
        <w:t xml:space="preserve"> and the progress of research in the past 20 years. 2010; </w:t>
      </w:r>
      <w:bookmarkStart w:id="131" w:name="ref-2010b"/>
      <w:bookmarkEnd w:id="131"/>
    </w:p>
    <w:p>
      <w:pPr>
        <w:pStyle w:val="Bibliography"/>
        <w:rPr/>
      </w:pPr>
      <w:r>
        <w:rPr/>
        <w:t xml:space="preserve">125. </w:t>
        <w:tab/>
        <w:t xml:space="preserve">Lyu Q, Kuo T-H, Sun C, Chen K, Hsu C-C, Li X. Comprehensive structural characterization of phenolics in litchi pulp using tandem mass spectral molecular networking. Food Chemistry. 2019 Jun;282:9–17. </w:t>
      </w:r>
    </w:p>
    <w:p>
      <w:pPr>
        <w:pStyle w:val="Heading1"/>
        <w:rPr/>
      </w:pPr>
      <w:r>
        <w:rPr/>
      </w:r>
    </w:p>
    <w:sectPr>
      <w:headerReference w:type="default" r:id="rId21"/>
      <w:footerReference w:type="default" r:id="rId22"/>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ll" w:date="2022-05-25T17:33:00Z" w:initials="d">
    <w:p>
      <w:r>
        <w:rPr>
          <w:rFonts w:ascii="Liberation Serif" w:hAnsi="Liberation Serif" w:cs="Noto Sans Arabic UI" w:eastAsia="宋体"/>
          <w:lang w:val="en-US" w:bidi="en-US" w:eastAsia="zh-CN"/>
        </w:rPr>
        <w:t>Term是不及物动词！</w:t>
      </w:r>
    </w:p>
  </w:comment>
  <w:comment w:id="1" w:author="dell" w:date="2022-05-25T17:33:00Z" w:initials="d">
    <w:p>
      <w:r>
        <w:rPr>
          <w:rFonts w:cs="Noto Sans Arabic UI" w:ascii="宋体" w:hAnsi="宋体" w:eastAsia="宋体"/>
          <w:lang w:val="en-US" w:bidi="en-US" w:eastAsia="zh-CN"/>
        </w:rPr>
        <w:t>这个词</w:t>
      </w:r>
      <w:r>
        <w:rPr>
          <w:rFonts w:ascii="Liberation Serif" w:hAnsi="Liberation Serif" w:eastAsia="DejaVu Sans" w:cs="Noto Sans Arabic UI"/>
          <w:lang w:val="en-US" w:bidi="en-US" w:eastAsia="zh-CN"/>
        </w:rPr>
        <w:t>有两种拼写</w:t>
      </w:r>
      <w:r>
        <w:rPr>
          <w:rFonts w:ascii="Liberation Serif" w:hAnsi="Liberation Serif" w:cs="Noto Sans Arabic UI" w:eastAsia="宋体"/>
          <w:lang w:val="en-US" w:bidi="en-US" w:eastAsia="zh-CN"/>
        </w:rPr>
        <w:t xml:space="preserve"> 在文中请统一！</w:t>
      </w:r>
    </w:p>
  </w:comment>
  <w:comment w:id="2" w:author="dell" w:date="2022-05-25T17:33:00Z" w:initials="d">
    <w:p>
      <w:r>
        <w:rPr>
          <w:rFonts w:ascii="Liberation Serif" w:hAnsi="Liberation Serif" w:cs="Noto Sans Arabic UI" w:eastAsia="宋体"/>
          <w:lang w:val="en-US" w:bidi="en-US" w:eastAsia="zh-CN"/>
        </w:rPr>
        <w:t>建议不要讲GNPS了，容易重复且语意不清</w:t>
      </w:r>
    </w:p>
  </w:comment>
  <w:comment w:id="3" w:author="dell" w:date="2022-05-25T17:33:00Z" w:initials="d">
    <w:p>
      <w:r>
        <w:rPr>
          <w:rFonts w:ascii="Liberation Serif" w:hAnsi="Liberation Serif" w:cs="Noto Sans Arabic UI" w:eastAsia="宋体"/>
          <w:lang w:val="en-US" w:bidi="en-US" w:eastAsia="zh-CN"/>
        </w:rPr>
        <w:t>这是什么词？</w:t>
      </w:r>
    </w:p>
  </w:comment>
  <w:comment w:id="4" w:author="dell" w:date="2022-05-25T17:33:00Z" w:initials="d">
    <w:p>
      <w:r>
        <w:rPr>
          <w:rFonts w:ascii="Liberation Serif" w:hAnsi="Liberation Serif" w:eastAsia="DejaVu Sans" w:cs="Noto Sans Arabic UI"/>
          <w:lang w:val="en-US" w:bidi="en-US" w:eastAsia="zh-CN"/>
        </w:rPr>
        <w:t>哪个fig</w:t>
      </w:r>
    </w:p>
  </w:comment>
  <w:comment w:id="5" w:author="dell" w:date="2022-05-25T17:33:00Z" w:initials="d">
    <w:p>
      <w:r>
        <w:rPr>
          <w:rFonts w:ascii="Liberation Serif" w:hAnsi="Liberation Serif" w:cs="Noto Sans Arabic UI" w:eastAsia="宋体"/>
          <w:lang w:val="en-US" w:bidi="en-US" w:eastAsia="zh-CN"/>
        </w:rPr>
        <w:t>数字一般不在句子开头</w:t>
      </w:r>
    </w:p>
  </w:comment>
  <w:comment w:id="6" w:author="dell" w:date="2022-05-25T17:33:00Z" w:initials="d">
    <w:p>
      <w:r>
        <w:rPr>
          <w:rFonts w:ascii="Liberation Serif" w:hAnsi="Liberation Serif" w:cs="Noto Sans Arabic UI" w:eastAsia="宋体"/>
          <w:lang w:val="en-US" w:bidi="en-US" w:eastAsia="zh-CN"/>
        </w:rPr>
        <w:t>?</w:t>
      </w:r>
    </w:p>
  </w:comment>
  <w:comment w:id="7" w:author="dell" w:date="2022-05-25T17:33:00Z" w:initials="d">
    <w:p>
      <w:r>
        <w:rPr>
          <w:rFonts w:ascii="Liberation Serif" w:hAnsi="Liberation Serif" w:cs="Noto Sans Arabic UI" w:eastAsia="宋体"/>
          <w:lang w:val="en-US" w:bidi="en-US" w:eastAsia="zh-CN"/>
        </w:rPr>
        <w:t>要表达 未报道过的AC有显著变化吗?</w:t>
      </w:r>
    </w:p>
  </w:comment>
  <w:comment w:id="8" w:author="dell" w:date="2022-05-25T17:33:00Z" w:initials="d">
    <w:p>
      <w:r>
        <w:rPr>
          <w:rFonts w:ascii="Liberation Serif" w:hAnsi="Liberation Serif" w:cs="Noto Sans Arabic UI" w:eastAsia="宋体"/>
          <w:lang w:val="en-US" w:bidi="en-US" w:eastAsia="zh-CN"/>
        </w:rPr>
        <w:t>加句话，highly spectral similarity dependent method意味着什么，缺点是什么</w:t>
      </w:r>
    </w:p>
  </w:comment>
  <w:comment w:id="9" w:author="dell" w:date="2022-05-25T17:34:00Z" w:initials="d">
    <w:p>
      <w:r>
        <w:rPr>
          <w:rFonts w:ascii="Liberation Serif" w:hAnsi="Liberation Serif" w:cs="Noto Sans Arabic UI" w:eastAsia="宋体"/>
          <w:lang w:val="en-US" w:bidi="en-US" w:eastAsia="zh-CN"/>
        </w:rPr>
        <w:t>语义不清</w:t>
      </w:r>
    </w:p>
  </w:comment>
  <w:comment w:id="10" w:author="dell" w:date="2022-05-25T18:29:00Z" w:initials="d">
    <w:p>
      <w:r>
        <w:rPr>
          <w:rFonts w:ascii="Liberation Serif" w:hAnsi="Liberation Serif" w:cs="Noto Sans Arabic UI" w:eastAsia="宋体"/>
          <w:lang w:val="en-US" w:bidi="en-US" w:eastAsia="zh-CN"/>
        </w:rPr>
        <w:t>这是基于本文的猜测还是文献？</w:t>
      </w:r>
    </w:p>
  </w:comment>
  <w:comment w:id="11" w:author="dell" w:date="2022-05-25T18:30:00Z" w:initials="d">
    <w:p>
      <w:r>
        <w:rPr>
          <w:rFonts w:ascii="Liberation Serif" w:hAnsi="Liberation Serif" w:eastAsia="DejaVu Sans" w:cs="Noto Sans Arabic UI"/>
          <w:lang w:val="en-US" w:eastAsia="en-US" w:bidi="en-US"/>
        </w:rPr>
        <w:t>需要参考文献</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宋体">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napToGrid w:val="fals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snapToGrid w:val="false"/>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1">
      <w:startOverride w:val="1"/>
    </w:lvlOverride>
  </w:num>
  <w:num w:numId="7">
    <w:abstractNumId w:val="2"/>
  </w:num>
  <w:num w:numId="8">
    <w:abstractNumId w:val="2"/>
  </w:num>
  <w:num w:numId="9">
    <w:abstractNumId w:val="2"/>
  </w:num>
  <w:num w:numId="10">
    <w:abstractNumId w:val="2"/>
    <w:lvlOverride w:ilvl="1">
      <w:startOverride w:val="1"/>
    </w:lvlOverride>
  </w:num>
  <w:num w:numId="11">
    <w:abstractNumId w:val="2"/>
  </w:num>
  <w:num w:numId="12">
    <w:abstractNumId w:val="2"/>
  </w:num>
</w:numbering>
</file>

<file path=word/settings.xml><?xml version="1.0" encoding="utf-8"?>
<w:settings xmlns:w="http://schemas.openxmlformats.org/wordprocessingml/2006/main">
  <w:zoom w:percent="140"/>
  <w:trackRevisions/>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lsdException w:name="heading 1" w:uiPriority="9" w:qFormat="1"/>
    <w:lsdException w:name="heading 2" w:uiPriority="9" w:qFormat="1"/>
    <w:lsdException w:name="Body Text" w:qFormat="1"/>
    <w:lsdException w:name="Bibliography" w:qFormat="1"/>
  </w:latentStyles>
  <w:style w:type="paragraph" w:styleId="Normal" w:default="1">
    <w:name w:val="Normal"/>
    <w:qFormat/>
    <w:pPr>
      <w:widowControl/>
      <w:suppressAutoHyphens w:val="true"/>
      <w:bidi w:val="0"/>
      <w:spacing w:before="0" w:after="200"/>
      <w:jc w:val="left"/>
    </w:pPr>
    <w:rPr>
      <w:rFonts w:eastAsia="Cambria" w:eastAsiaTheme="minorHAnsi" w:ascii="Cambria" w:hAnsi="Cambria" w:cs=""/>
      <w:color w:val="auto"/>
      <w:kern w:val="0"/>
      <w:sz w:val="24"/>
      <w:szCs w:val="24"/>
      <w:lang w:val="en-US" w:eastAsia="en-US" w:bidi="ar-SA"/>
    </w:rPr>
  </w:style>
  <w:style w:type="paragraph" w:styleId="Heading1">
    <w:name w:val="Heading 1"/>
    <w:basedOn w:val="Normal"/>
    <w:next w:val="TextBody"/>
    <w:link w:val="1Char"/>
    <w:uiPriority w:val="9"/>
    <w:qFormat/>
    <w:pPr>
      <w:keepNext w:val="true"/>
      <w:keepLines/>
      <w:spacing w:before="480" w:after="0"/>
      <w:outlineLvl w:val="0"/>
    </w:pPr>
    <w:rPr>
      <w:rFonts w:ascii="Calibri" w:hAnsi="Calibri" w:eastAsia="黑体" w:cs="" w:asciiTheme="majorHAnsi" w:cstheme="majorBidi" w:eastAsiaTheme="majorEastAsia" w:hAnsiTheme="majorHAnsi"/>
      <w:b/>
      <w:bCs/>
      <w:color w:val="4F81BD" w:themeColor="accent1"/>
      <w:sz w:val="32"/>
      <w:szCs w:val="32"/>
    </w:rPr>
  </w:style>
  <w:style w:type="paragraph" w:styleId="Heading2">
    <w:name w:val="Heading 2"/>
    <w:basedOn w:val="Normal"/>
    <w:next w:val="TextBody"/>
    <w:link w:val="2Char"/>
    <w:uiPriority w:val="9"/>
    <w:unhideWhenUsed/>
    <w:qFormat/>
    <w:pPr>
      <w:keepNext w:val="true"/>
      <w:keepLines/>
      <w:spacing w:before="200" w:after="0"/>
      <w:outlineLvl w:val="1"/>
    </w:pPr>
    <w:rPr>
      <w:rFonts w:ascii="Calibri" w:hAnsi="Calibri" w:eastAsia="黑体"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黑体"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黑体"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黑体"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黑体"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黑体"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黑体"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黑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har" w:customStyle="1">
    <w:name w:val="题注 Char"/>
    <w:basedOn w:val="DefaultParagraphFont"/>
    <w:link w:val="a4"/>
    <w:qFormat/>
    <w:rPr/>
  </w:style>
  <w:style w:type="character" w:styleId="VerbatimChar" w:customStyle="1">
    <w:name w:val="Verbatim Char"/>
    <w:basedOn w:val="Char"/>
    <w:link w:val="SourceCode"/>
    <w:qFormat/>
    <w:rPr>
      <w:rFonts w:ascii="Consolas" w:hAnsi="Consolas"/>
      <w:sz w:val="22"/>
    </w:rPr>
  </w:style>
  <w:style w:type="character" w:styleId="SectionNumber" w:customStyle="1">
    <w:name w:val="Section Number"/>
    <w:basedOn w:val="Char"/>
    <w:qFormat/>
    <w:rPr/>
  </w:style>
  <w:style w:type="character" w:styleId="FootnoteCharacters" w:customStyle="1">
    <w:name w:val="Footnote Characters"/>
    <w:basedOn w:val="Char"/>
    <w:qFormat/>
    <w:rPr>
      <w:vertAlign w:val="superscript"/>
    </w:rPr>
  </w:style>
  <w:style w:type="character" w:styleId="FootnoteAnchor" w:customStyle="1">
    <w:name w:val="Footnote Anchor"/>
    <w:rPr>
      <w:vertAlign w:val="superscript"/>
    </w:rPr>
  </w:style>
  <w:style w:type="character" w:styleId="InternetLink">
    <w:name w:val="Hyperlink"/>
    <w:basedOn w:val="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har1" w:customStyle="1">
    <w:name w:val="批注框文本 Char"/>
    <w:basedOn w:val="DefaultParagraphFont"/>
    <w:link w:val="ad"/>
    <w:qFormat/>
    <w:rsid w:val="009835ed"/>
    <w:rPr>
      <w:rFonts w:eastAsia="Cambria" w:eastAsiaTheme="minorHAnsi"/>
      <w:sz w:val="18"/>
      <w:szCs w:val="18"/>
    </w:rPr>
  </w:style>
  <w:style w:type="character" w:styleId="Annotationreference">
    <w:name w:val="annotation reference"/>
    <w:basedOn w:val="DefaultParagraphFont"/>
    <w:qFormat/>
    <w:rsid w:val="009e3c42"/>
    <w:rPr>
      <w:sz w:val="21"/>
      <w:szCs w:val="21"/>
    </w:rPr>
  </w:style>
  <w:style w:type="character" w:styleId="Char2" w:customStyle="1">
    <w:name w:val="批注文字 Char"/>
    <w:basedOn w:val="DefaultParagraphFont"/>
    <w:link w:val="af"/>
    <w:qFormat/>
    <w:rsid w:val="009e3c42"/>
    <w:rPr>
      <w:rFonts w:eastAsia="Cambria" w:eastAsiaTheme="minorHAnsi"/>
    </w:rPr>
  </w:style>
  <w:style w:type="character" w:styleId="Char3" w:customStyle="1">
    <w:name w:val="批注主题 Char"/>
    <w:basedOn w:val="Char2"/>
    <w:link w:val="af0"/>
    <w:qFormat/>
    <w:rsid w:val="009e3c42"/>
    <w:rPr>
      <w:rFonts w:eastAsia="Cambria" w:eastAsiaTheme="minorHAnsi"/>
      <w:b/>
      <w:bCs/>
    </w:rPr>
  </w:style>
  <w:style w:type="character" w:styleId="Char4" w:customStyle="1">
    <w:name w:val="页眉 Char"/>
    <w:basedOn w:val="DefaultParagraphFont"/>
    <w:link w:val="af1"/>
    <w:qFormat/>
    <w:rsid w:val="0035640f"/>
    <w:rPr>
      <w:rFonts w:eastAsia="Cambria" w:eastAsiaTheme="minorHAnsi"/>
      <w:sz w:val="18"/>
      <w:szCs w:val="18"/>
    </w:rPr>
  </w:style>
  <w:style w:type="character" w:styleId="Char5" w:customStyle="1">
    <w:name w:val="页脚 Char"/>
    <w:basedOn w:val="DefaultParagraphFont"/>
    <w:link w:val="af2"/>
    <w:qFormat/>
    <w:rsid w:val="0035640f"/>
    <w:rPr>
      <w:rFonts w:eastAsia="Cambria" w:eastAsiaTheme="minorHAnsi"/>
      <w:sz w:val="18"/>
      <w:szCs w:val="18"/>
    </w:rPr>
  </w:style>
  <w:style w:type="character" w:styleId="1Char" w:customStyle="1">
    <w:name w:val="标题 1 Char"/>
    <w:basedOn w:val="DefaultParagraphFont"/>
    <w:link w:val="1"/>
    <w:uiPriority w:val="9"/>
    <w:qFormat/>
    <w:rsid w:val="0035640f"/>
    <w:rPr>
      <w:rFonts w:ascii="Calibri" w:hAnsi="Calibri" w:eastAsia="黑体" w:cs="" w:asciiTheme="majorHAnsi" w:cstheme="majorBidi" w:eastAsiaTheme="majorEastAsia" w:hAnsiTheme="majorHAnsi"/>
      <w:b/>
      <w:bCs/>
      <w:color w:val="4F81BD" w:themeColor="accent1"/>
      <w:sz w:val="32"/>
      <w:szCs w:val="32"/>
    </w:rPr>
  </w:style>
  <w:style w:type="character" w:styleId="2Char" w:customStyle="1">
    <w:name w:val="标题 2 Char"/>
    <w:basedOn w:val="DefaultParagraphFont"/>
    <w:link w:val="2"/>
    <w:uiPriority w:val="9"/>
    <w:qFormat/>
    <w:rsid w:val="0035640f"/>
    <w:rPr>
      <w:rFonts w:ascii="Calibri" w:hAnsi="Calibri" w:eastAsia="黑体" w:cs="" w:asciiTheme="majorHAnsi" w:cstheme="majorBidi" w:eastAsiaTheme="majorEastAsia" w:hAnsiTheme="majorHAnsi"/>
      <w:b/>
      <w:bCs/>
      <w:color w:val="4F81BD" w:themeColor="accent1"/>
      <w:sz w:val="28"/>
      <w:szCs w:val="28"/>
    </w:rPr>
  </w:style>
  <w:style w:type="character" w:styleId="Char6" w:customStyle="1">
    <w:name w:val="正文文本 Char"/>
    <w:basedOn w:val="DefaultParagraphFont"/>
    <w:link w:val="a0"/>
    <w:qFormat/>
    <w:rsid w:val="0035640f"/>
    <w:rPr>
      <w:rFonts w:eastAsia="Cambria" w:eastAsiaTheme="minorHAnsi"/>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Char0"/>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黑体"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eastAsia="Cambria" w:eastAsiaTheme="minorHAnsi" w:ascii="Cambria" w:hAnsi="Cambria" w:cs=""/>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eastAsia="Cambria" w:eastAsiaTheme="minorHAnsi" w:ascii="Cambria" w:hAnsi="Cambria" w:cs=""/>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Char1"/>
    <w:qFormat/>
    <w:rsid w:val="009835ed"/>
    <w:pPr>
      <w:spacing w:before="0" w:after="0"/>
    </w:pPr>
    <w:rPr>
      <w:sz w:val="18"/>
      <w:szCs w:val="18"/>
    </w:rPr>
  </w:style>
  <w:style w:type="paragraph" w:styleId="Annotationtext">
    <w:name w:val="annotation text"/>
    <w:basedOn w:val="Normal"/>
    <w:link w:val="Char2"/>
    <w:qFormat/>
    <w:rsid w:val="009e3c42"/>
    <w:pPr/>
    <w:rPr/>
  </w:style>
  <w:style w:type="paragraph" w:styleId="Annotationsubject">
    <w:name w:val="annotation subject"/>
    <w:basedOn w:val="Annotationtext"/>
    <w:next w:val="Annotationtext"/>
    <w:link w:val="Char3"/>
    <w:qFormat/>
    <w:rsid w:val="009e3c42"/>
    <w:pPr/>
    <w:rPr>
      <w:b/>
      <w:bCs/>
    </w:rPr>
  </w:style>
  <w:style w:type="paragraph" w:styleId="HeaderandFooter">
    <w:name w:val="Header and Footer"/>
    <w:basedOn w:val="Normal"/>
    <w:qFormat/>
    <w:pPr/>
    <w:rPr/>
  </w:style>
  <w:style w:type="paragraph" w:styleId="Header">
    <w:name w:val="Header"/>
    <w:basedOn w:val="Normal"/>
    <w:link w:val="Char4"/>
    <w:rsid w:val="0035640f"/>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Char5"/>
    <w:rsid w:val="0035640f"/>
    <w:pPr>
      <w:tabs>
        <w:tab w:val="clear" w:pos="720"/>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na.fiehnlab.ucdavis.edu/" TargetMode="External"/><Relationship Id="rId3" Type="http://schemas.openxmlformats.org/officeDocument/2006/relationships/hyperlink" Target="https://mona.fiehnlab.ucdavis.edu/" TargetMode="External"/><Relationship Id="rId4" Type="http://schemas.openxmlformats.org/officeDocument/2006/relationships/hyperlink" Target="https://pubchemdocs.ncbi.nlm.nih.gov/pug-rest" TargetMode="External"/><Relationship Id="rId5" Type="http://schemas.openxmlformats.org/officeDocument/2006/relationships/hyperlink" Target="https://massive.ucsd.edu/ProteoSAFe/QueryMSV?id=MSV000079949" TargetMode="External"/><Relationship Id="rId6" Type="http://schemas.openxmlformats.org/officeDocument/2006/relationships/hyperlink" Target="https://ccms-ucsd.github.io/GNPSDocumentation/featurebasedmolecularnetworking-with-mzmine2/" TargetMode="External"/><Relationship Id="rId7" Type="http://schemas.openxmlformats.org/officeDocument/2006/relationships/hyperlink" Target="https://boecker-lab.github.io/docs.sirius.github.io/prerequisites/" TargetMode="External"/><Relationship Id="rId8" Type="http://schemas.openxmlformats.org/officeDocument/2006/relationships/hyperlink" Target="https://www.cell.com/cms/10.1016/j.cell.2020.07.040/attachment/f13178d1-d1ee-4179-9d33-227a02e604f1/mmc3.xlsx" TargetMode="External"/><Relationship Id="rId9" Type="http://schemas.openxmlformats.org/officeDocument/2006/relationships/hyperlink" Target="https://massive.ucsd.edu/ProteoSAFe/QueryMSV?id=MSV000079949" TargetMode="External"/><Relationship Id="rId10" Type="http://schemas.openxmlformats.org/officeDocument/2006/relationships/hyperlink" Target="https://gnps.ucsd.edu/ProteoSAFe/status.jsp?task=05f492249df5413ba72a1def76ca973d" TargetMode="External"/><Relationship Id="rId11" Type="http://schemas.openxmlformats.org/officeDocument/2006/relationships/hyperlink" Target="https://gnps.ucsd.edu/ProteoSAFe/status.jsp?task=9d9c7f83fa2046c2bf615a3dbe35ca62" TargetMode="External"/><Relationship Id="rId12" Type="http://schemas.openxmlformats.org/officeDocument/2006/relationships/hyperlink" Target="https://gnps.ucsd.edu/ProteoSAFe/status.jsp?task=c65abe76cd9846c99f1ae47ddbd34927" TargetMode="External"/><Relationship Id="rId13" Type="http://schemas.openxmlformats.org/officeDocument/2006/relationships/hyperlink" Target="https://gnps.ucsd.edu/ProteoSAFe/status.jsp?task=7cc8b5a2476f4d4e90256ec0a0f94ca7" TargetMode="External"/><Relationship Id="rId14" Type="http://schemas.openxmlformats.org/officeDocument/2006/relationships/hyperlink" Target="https://gnps.ucsd.edu/ProteoSAFe/status.jsp?task=62b25cf2dcf041d3a8b5593fdbf5ac5e" TargetMode="External"/><Relationship Id="rId15" Type="http://schemas.openxmlformats.org/officeDocument/2006/relationships/hyperlink" Target="https://gnps.ucsd.edu/ProteoSAFe/status.jsp?task=f6d08a335e814c5eac7c97598b26fb80" TargetMode="External"/><Relationship Id="rId16" Type="http://schemas.openxmlformats.org/officeDocument/2006/relationships/hyperlink" Target="https://github.com/Cao-lab-zcmu/MCnebula" TargetMode="External"/><Relationship Id="rId17" Type="http://schemas.openxmlformats.org/officeDocument/2006/relationships/hyperlink" Target="https://github.com/Cao-lab-zcmu/metabo_stat/tree/master/nebula_stat_accuracy" TargetMode="External"/><Relationship Id="rId18" Type="http://schemas.openxmlformats.org/officeDocument/2006/relationships/hyperlink" Target="https://github.com/Cao-lab-zcmu/metabo_stat/tree/master/mcnebula_cell_validation" TargetMode="External"/><Relationship Id="rId19" Type="http://schemas.openxmlformats.org/officeDocument/2006/relationships/hyperlink" Target="https://github.com/Cao-lab-zcmu/metabo_stat/tree/master/eucommia_neg" TargetMode="External"/><Relationship Id="rId20" Type="http://schemas.openxmlformats.org/officeDocument/2006/relationships/hyperlink" Target="https://github.com/Cao-lab-zcmu/extra"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Application>LibreOffice/7.1.7.2$Linux_X86_64 LibreOffice_project/10$Build-2</Application>
  <AppVersion>15.0000</AppVersion>
  <Pages>27</Pages>
  <Words>10862</Words>
  <Characters>66087</Characters>
  <CharactersWithSpaces>77037</CharactersWithSpaces>
  <Paragraphs>206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2022-05-16T02:59:00Z</dcterms:created>
  <dc:creator>dell</dc:creator>
  <dc:description/>
  <dc:language>en-US</dc:language>
  <cp:lastModifiedBy>dell</cp:lastModifiedBy>
  <dcterms:modified xsi:type="dcterms:W3CDTF">2022-05-25T10:50:00Z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